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2511A" w14:textId="77777777" w:rsidR="00EF37F6" w:rsidRDefault="00EF37F6" w:rsidP="00EF37F6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65"/>
        <w:gridCol w:w="2985"/>
        <w:gridCol w:w="175"/>
        <w:gridCol w:w="4613"/>
      </w:tblGrid>
      <w:tr w:rsidR="00004042" w14:paraId="1D68D420" w14:textId="77777777" w:rsidTr="00584132">
        <w:tc>
          <w:tcPr>
            <w:tcW w:w="9738" w:type="dxa"/>
            <w:gridSpan w:val="4"/>
          </w:tcPr>
          <w:p w14:paraId="4CCE3234" w14:textId="6C9D43F9" w:rsidR="00004042" w:rsidRPr="009B7FC2" w:rsidRDefault="009B7FC2" w:rsidP="00375373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Table </w:t>
            </w:r>
            <w:r w:rsidR="007D6F2B">
              <w:rPr>
                <w:rFonts w:ascii="Times New Roman" w:hAnsi="Times New Roman" w:cs="Times New Roman"/>
              </w:rPr>
              <w:t>3</w:t>
            </w:r>
            <w:r w:rsidR="004F7428" w:rsidRPr="009B7FC2">
              <w:rPr>
                <w:rFonts w:ascii="Times New Roman" w:hAnsi="Times New Roman" w:cs="Times New Roman"/>
              </w:rPr>
              <w:t>.  Inputs</w:t>
            </w:r>
            <w:r w:rsidR="00FD107A" w:rsidRPr="009B7FC2">
              <w:rPr>
                <w:rFonts w:ascii="Times New Roman" w:hAnsi="Times New Roman" w:cs="Times New Roman"/>
              </w:rPr>
              <w:t xml:space="preserve"> and calculation steps for the SEBAL </w:t>
            </w:r>
            <w:r w:rsidR="004F7428" w:rsidRPr="009B7FC2">
              <w:rPr>
                <w:rFonts w:ascii="Times New Roman" w:hAnsi="Times New Roman" w:cs="Times New Roman"/>
              </w:rPr>
              <w:t>model</w:t>
            </w:r>
            <w:r w:rsidR="00FB6154">
              <w:rPr>
                <w:rFonts w:ascii="Times New Roman" w:hAnsi="Times New Roman" w:cs="Times New Roman"/>
              </w:rPr>
              <w:t xml:space="preserve"> (Bastiaanssen et al, 1998)</w:t>
            </w:r>
            <w:r w:rsidR="004F7428" w:rsidRPr="009B7FC2">
              <w:rPr>
                <w:rFonts w:ascii="Times New Roman" w:hAnsi="Times New Roman" w:cs="Times New Roman"/>
              </w:rPr>
              <w:t>.</w:t>
            </w:r>
          </w:p>
        </w:tc>
      </w:tr>
      <w:tr w:rsidR="00C01C5C" w14:paraId="682EE4EE" w14:textId="77777777" w:rsidTr="009B7FC2">
        <w:tc>
          <w:tcPr>
            <w:tcW w:w="1965" w:type="dxa"/>
          </w:tcPr>
          <w:p w14:paraId="599EA44B" w14:textId="77777777" w:rsidR="00312A88" w:rsidRPr="009B7FC2" w:rsidRDefault="00312A88" w:rsidP="00EF3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0" w:type="dxa"/>
            <w:gridSpan w:val="2"/>
          </w:tcPr>
          <w:p w14:paraId="3611B4D4" w14:textId="77777777" w:rsidR="00312A88" w:rsidRPr="009B7FC2" w:rsidRDefault="00312A88" w:rsidP="00EF3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3" w:type="dxa"/>
          </w:tcPr>
          <w:p w14:paraId="6052EBDA" w14:textId="77777777" w:rsidR="00312A88" w:rsidRPr="009B7FC2" w:rsidRDefault="00312A88" w:rsidP="00EF37F6">
            <w:pPr>
              <w:rPr>
                <w:rFonts w:ascii="Times New Roman" w:hAnsi="Times New Roman" w:cs="Times New Roman"/>
              </w:rPr>
            </w:pPr>
          </w:p>
        </w:tc>
      </w:tr>
      <w:tr w:rsidR="00C01C5C" w14:paraId="39863179" w14:textId="77777777" w:rsidTr="009B7FC2">
        <w:tc>
          <w:tcPr>
            <w:tcW w:w="1965" w:type="dxa"/>
          </w:tcPr>
          <w:p w14:paraId="6A117D63" w14:textId="77777777" w:rsidR="00312A88" w:rsidRPr="009B7FC2" w:rsidRDefault="00312A88" w:rsidP="00EF37F6">
            <w:pPr>
              <w:rPr>
                <w:rFonts w:ascii="Times New Roman" w:hAnsi="Times New Roman" w:cs="Times New Roman"/>
                <w:b/>
              </w:rPr>
            </w:pPr>
            <w:r w:rsidRPr="009B7FC2">
              <w:rPr>
                <w:rFonts w:ascii="Times New Roman" w:hAnsi="Times New Roman" w:cs="Times New Roman"/>
                <w:b/>
              </w:rPr>
              <w:t>Inputs</w:t>
            </w:r>
          </w:p>
        </w:tc>
        <w:tc>
          <w:tcPr>
            <w:tcW w:w="3160" w:type="dxa"/>
            <w:gridSpan w:val="2"/>
          </w:tcPr>
          <w:p w14:paraId="3C0433A1" w14:textId="77777777" w:rsidR="00312A88" w:rsidRPr="009B7FC2" w:rsidRDefault="00312A88" w:rsidP="00EF37F6">
            <w:pPr>
              <w:rPr>
                <w:rFonts w:ascii="Times New Roman" w:hAnsi="Times New Roman" w:cs="Times New Roman"/>
                <w:b/>
              </w:rPr>
            </w:pPr>
            <w:r w:rsidRPr="009B7FC2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613" w:type="dxa"/>
          </w:tcPr>
          <w:p w14:paraId="083D7A36" w14:textId="7710A299" w:rsidR="00312A88" w:rsidRPr="009B7FC2" w:rsidRDefault="00E246F0" w:rsidP="00EF37F6">
            <w:pPr>
              <w:rPr>
                <w:rFonts w:ascii="Times New Roman" w:hAnsi="Times New Roman" w:cs="Times New Roman"/>
                <w:b/>
              </w:rPr>
            </w:pPr>
            <w:r w:rsidRPr="009B7FC2">
              <w:rPr>
                <w:rFonts w:ascii="Times New Roman" w:hAnsi="Times New Roman" w:cs="Times New Roman"/>
                <w:b/>
              </w:rPr>
              <w:t>Data Source</w:t>
            </w:r>
            <w:ins w:id="0" w:author="Alex Messina" w:date="2015-04-29T10:12:00Z">
              <w:r w:rsidR="00A94529" w:rsidRPr="00A94529">
                <w:rPr>
                  <w:rFonts w:ascii="Times New Roman" w:hAnsi="Times New Roman" w:cs="Times New Roman"/>
                  <w:b/>
                  <w:vertAlign w:val="superscript"/>
                </w:rPr>
                <w:t>a</w:t>
              </w:r>
            </w:ins>
          </w:p>
        </w:tc>
      </w:tr>
      <w:tr w:rsidR="00C01C5C" w14:paraId="066E6B88" w14:textId="77777777" w:rsidTr="009B7FC2">
        <w:tc>
          <w:tcPr>
            <w:tcW w:w="1965" w:type="dxa"/>
          </w:tcPr>
          <w:p w14:paraId="6C24D036" w14:textId="57681320" w:rsidR="00312A88" w:rsidRPr="000A3B7E" w:rsidRDefault="00E9061D" w:rsidP="008769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</w:p>
        </w:tc>
        <w:tc>
          <w:tcPr>
            <w:tcW w:w="3160" w:type="dxa"/>
            <w:gridSpan w:val="2"/>
          </w:tcPr>
          <w:p w14:paraId="5B549EFA" w14:textId="77777777" w:rsidR="00312A88" w:rsidRPr="009B7FC2" w:rsidRDefault="006A0A94" w:rsidP="0058413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Instantaneous net radiation</w:t>
            </w:r>
          </w:p>
        </w:tc>
        <w:tc>
          <w:tcPr>
            <w:tcW w:w="4613" w:type="dxa"/>
          </w:tcPr>
          <w:p w14:paraId="5863C44C" w14:textId="77777777" w:rsidR="00312A88" w:rsidRPr="009B7FC2" w:rsidRDefault="006A0A94" w:rsidP="000A6CDE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Eq 1</w:t>
            </w:r>
          </w:p>
        </w:tc>
      </w:tr>
      <w:tr w:rsidR="00E676B0" w14:paraId="3B617D50" w14:textId="77777777" w:rsidTr="009B7FC2">
        <w:tc>
          <w:tcPr>
            <w:tcW w:w="1965" w:type="dxa"/>
          </w:tcPr>
          <w:p w14:paraId="2F0B5B7D" w14:textId="6BC03B97" w:rsidR="00E676B0" w:rsidRPr="009B7FC2" w:rsidRDefault="00E9061D" w:rsidP="008769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n24</m:t>
                  </m:r>
                </m:sub>
              </m:sSub>
            </m:oMath>
          </w:p>
        </w:tc>
        <w:tc>
          <w:tcPr>
            <w:tcW w:w="3160" w:type="dxa"/>
            <w:gridSpan w:val="2"/>
          </w:tcPr>
          <w:p w14:paraId="61C1A2C0" w14:textId="7BF05391" w:rsidR="00E676B0" w:rsidRPr="009B7FC2" w:rsidRDefault="00E676B0" w:rsidP="0058413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24-hour mean net radiation</w:t>
            </w:r>
          </w:p>
        </w:tc>
        <w:tc>
          <w:tcPr>
            <w:tcW w:w="4613" w:type="dxa"/>
          </w:tcPr>
          <w:p w14:paraId="5C8D7F82" w14:textId="4DC2CA20" w:rsidR="00E676B0" w:rsidRPr="009B7FC2" w:rsidRDefault="00E676B0" w:rsidP="000A6CDE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Eq 1</w:t>
            </w:r>
          </w:p>
        </w:tc>
      </w:tr>
      <w:tr w:rsidR="00C01C5C" w14:paraId="7461BC6E" w14:textId="77777777" w:rsidTr="009B7FC2">
        <w:tc>
          <w:tcPr>
            <w:tcW w:w="1965" w:type="dxa"/>
          </w:tcPr>
          <w:p w14:paraId="552004AA" w14:textId="77777777" w:rsidR="00312A88" w:rsidRPr="009B7FC2" w:rsidRDefault="000F7AF1" w:rsidP="004F742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NDVI</w:t>
            </w:r>
          </w:p>
        </w:tc>
        <w:tc>
          <w:tcPr>
            <w:tcW w:w="3160" w:type="dxa"/>
            <w:gridSpan w:val="2"/>
          </w:tcPr>
          <w:p w14:paraId="485FD9CE" w14:textId="77777777" w:rsidR="00312A88" w:rsidRPr="009B7FC2" w:rsidRDefault="000F7AF1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Normalized Difference Vegetation Index</w:t>
            </w:r>
          </w:p>
        </w:tc>
        <w:tc>
          <w:tcPr>
            <w:tcW w:w="4613" w:type="dxa"/>
          </w:tcPr>
          <w:p w14:paraId="20338AD4" w14:textId="74FBF731" w:rsidR="00312A88" w:rsidRPr="009B7FC2" w:rsidRDefault="003B77B3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Imagery</w:t>
            </w:r>
          </w:p>
        </w:tc>
      </w:tr>
      <w:tr w:rsidR="00C01C5C" w14:paraId="70CFA59C" w14:textId="77777777" w:rsidTr="009B7FC2">
        <w:tc>
          <w:tcPr>
            <w:tcW w:w="1965" w:type="dxa"/>
          </w:tcPr>
          <w:p w14:paraId="6486CADC" w14:textId="25116601" w:rsidR="00312A88" w:rsidRPr="009B7FC2" w:rsidRDefault="00E9061D" w:rsidP="004F742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</w:p>
        </w:tc>
        <w:tc>
          <w:tcPr>
            <w:tcW w:w="3160" w:type="dxa"/>
            <w:gridSpan w:val="2"/>
          </w:tcPr>
          <w:p w14:paraId="2221405A" w14:textId="6F3B80E1" w:rsidR="00312A88" w:rsidRPr="009B7FC2" w:rsidRDefault="007006DC" w:rsidP="00EF37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Radiometric </w:t>
            </w:r>
            <w:r w:rsidR="000F7AF1" w:rsidRPr="009B7FC2">
              <w:rPr>
                <w:rFonts w:ascii="Times New Roman" w:hAnsi="Times New Roman" w:cs="Times New Roman"/>
              </w:rPr>
              <w:t>Land Surface Temperature</w:t>
            </w:r>
            <w:r w:rsidR="00C34E6A" w:rsidRPr="009B7FC2">
              <w:rPr>
                <w:rFonts w:ascii="Times New Roman" w:hAnsi="Times New Roman" w:cs="Times New Roman"/>
              </w:rPr>
              <w:t xml:space="preserve"> (K)</w:t>
            </w:r>
          </w:p>
        </w:tc>
        <w:tc>
          <w:tcPr>
            <w:tcW w:w="4613" w:type="dxa"/>
          </w:tcPr>
          <w:p w14:paraId="70AE7BC8" w14:textId="7827C462" w:rsidR="00312A88" w:rsidRPr="009B7FC2" w:rsidRDefault="003B77B3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Imagery </w:t>
            </w:r>
          </w:p>
        </w:tc>
      </w:tr>
      <w:tr w:rsidR="00C01C5C" w14:paraId="7A9F5A54" w14:textId="77777777" w:rsidTr="009B7FC2">
        <w:tc>
          <w:tcPr>
            <w:tcW w:w="1965" w:type="dxa"/>
          </w:tcPr>
          <w:p w14:paraId="6911388C" w14:textId="77777777" w:rsidR="000F7AF1" w:rsidRPr="009B7FC2" w:rsidRDefault="000F7AF1" w:rsidP="004F742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3160" w:type="dxa"/>
            <w:gridSpan w:val="2"/>
          </w:tcPr>
          <w:p w14:paraId="54B33BD5" w14:textId="77777777" w:rsidR="000F7AF1" w:rsidRPr="009B7FC2" w:rsidRDefault="000F7AF1" w:rsidP="000F7AF1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Wind Speed </w:t>
            </w:r>
            <w:r w:rsidR="00C34E6A" w:rsidRPr="009B7FC2">
              <w:rPr>
                <w:rFonts w:ascii="Times New Roman" w:hAnsi="Times New Roman" w:cs="Times New Roman"/>
              </w:rPr>
              <w:t>(m/s)</w:t>
            </w:r>
          </w:p>
        </w:tc>
        <w:tc>
          <w:tcPr>
            <w:tcW w:w="4613" w:type="dxa"/>
          </w:tcPr>
          <w:p w14:paraId="7B0B4692" w14:textId="608F9183" w:rsidR="000F7AF1" w:rsidRPr="009B7FC2" w:rsidRDefault="000F7AF1" w:rsidP="00A94529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Wind Speed </w:t>
            </w:r>
            <w:r w:rsidR="00A94529">
              <w:rPr>
                <w:rFonts w:ascii="Times New Roman" w:hAnsi="Times New Roman" w:cs="Times New Roman"/>
              </w:rPr>
              <w:t>from</w:t>
            </w:r>
            <w:r w:rsidRPr="009B7FC2">
              <w:rPr>
                <w:rFonts w:ascii="Times New Roman" w:hAnsi="Times New Roman" w:cs="Times New Roman"/>
              </w:rPr>
              <w:t xml:space="preserve"> </w:t>
            </w:r>
            <w:r w:rsidR="006A0A94" w:rsidRPr="009B7FC2">
              <w:rPr>
                <w:rFonts w:ascii="Times New Roman" w:hAnsi="Times New Roman" w:cs="Times New Roman"/>
              </w:rPr>
              <w:t>meteorological station</w:t>
            </w:r>
            <w:r w:rsidR="00A94529">
              <w:rPr>
                <w:rFonts w:ascii="Times New Roman" w:hAnsi="Times New Roman" w:cs="Times New Roman"/>
              </w:rPr>
              <w:t xml:space="preserve"> or gridded data</w:t>
            </w:r>
          </w:p>
        </w:tc>
      </w:tr>
      <w:tr w:rsidR="00C01C5C" w14:paraId="72952F04" w14:textId="77777777" w:rsidTr="009B7FC2">
        <w:tc>
          <w:tcPr>
            <w:tcW w:w="1965" w:type="dxa"/>
          </w:tcPr>
          <w:p w14:paraId="4E593C21" w14:textId="7700FF46" w:rsidR="000F7AF1" w:rsidRPr="000A3B7E" w:rsidRDefault="00E9061D" w:rsidP="004F742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0m</m:t>
                  </m:r>
                </m:sub>
              </m:sSub>
            </m:oMath>
          </w:p>
        </w:tc>
        <w:tc>
          <w:tcPr>
            <w:tcW w:w="3160" w:type="dxa"/>
            <w:gridSpan w:val="2"/>
          </w:tcPr>
          <w:p w14:paraId="5064A251" w14:textId="77777777" w:rsidR="000F7AF1" w:rsidRPr="009B7FC2" w:rsidRDefault="000F7AF1" w:rsidP="000F7AF1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Surface Roughness</w:t>
            </w:r>
            <w:r w:rsidR="00C34E6A" w:rsidRPr="009B7FC2">
              <w:rPr>
                <w:rFonts w:ascii="Times New Roman" w:hAnsi="Times New Roman" w:cs="Times New Roman"/>
              </w:rPr>
              <w:t xml:space="preserve"> (dimensionless)</w:t>
            </w:r>
          </w:p>
        </w:tc>
        <w:tc>
          <w:tcPr>
            <w:tcW w:w="4613" w:type="dxa"/>
          </w:tcPr>
          <w:p w14:paraId="33BD1BA4" w14:textId="7ABF5247" w:rsidR="000F7AF1" w:rsidRDefault="000F7AF1" w:rsidP="001174AC">
            <w:pPr>
              <w:rPr>
                <w:ins w:id="1" w:author="Alex Messina" w:date="2015-04-29T08:28:00Z"/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Land use map, literature values</w:t>
            </w:r>
          </w:p>
          <w:p w14:paraId="3FB3DF95" w14:textId="402455CE" w:rsidR="00246877" w:rsidRPr="009B7FC2" w:rsidRDefault="00246877" w:rsidP="001174AC">
            <w:pPr>
              <w:rPr>
                <w:rFonts w:ascii="Times New Roman" w:hAnsi="Times New Roman" w:cs="Times New Roman"/>
              </w:rPr>
            </w:pPr>
          </w:p>
        </w:tc>
      </w:tr>
      <w:tr w:rsidR="00C01C5C" w14:paraId="617F3192" w14:textId="77777777" w:rsidTr="009B7FC2">
        <w:trPr>
          <w:trHeight w:val="629"/>
        </w:trPr>
        <w:tc>
          <w:tcPr>
            <w:tcW w:w="1965" w:type="dxa"/>
          </w:tcPr>
          <w:p w14:paraId="6039AF20" w14:textId="77777777" w:rsidR="000F7AF1" w:rsidRPr="009B7FC2" w:rsidRDefault="000F7AF1" w:rsidP="004F742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Elevation</w:t>
            </w:r>
          </w:p>
        </w:tc>
        <w:tc>
          <w:tcPr>
            <w:tcW w:w="3160" w:type="dxa"/>
            <w:gridSpan w:val="2"/>
          </w:tcPr>
          <w:p w14:paraId="20005670" w14:textId="77777777" w:rsidR="000F7AF1" w:rsidRPr="009B7FC2" w:rsidRDefault="000F7AF1" w:rsidP="000F7AF1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Surface Elevation(m)</w:t>
            </w:r>
          </w:p>
        </w:tc>
        <w:tc>
          <w:tcPr>
            <w:tcW w:w="4613" w:type="dxa"/>
          </w:tcPr>
          <w:p w14:paraId="4800CB2C" w14:textId="77777777" w:rsidR="000F7AF1" w:rsidRPr="009B7FC2" w:rsidRDefault="000F7AF1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Digital Elevation Model (DEM)</w:t>
            </w:r>
          </w:p>
        </w:tc>
      </w:tr>
      <w:tr w:rsidR="00E246F0" w14:paraId="24EACC73" w14:textId="77777777" w:rsidTr="009F3004">
        <w:tc>
          <w:tcPr>
            <w:tcW w:w="9738" w:type="dxa"/>
            <w:gridSpan w:val="4"/>
          </w:tcPr>
          <w:p w14:paraId="679D9F07" w14:textId="77777777" w:rsidR="00E246F0" w:rsidRPr="009B7FC2" w:rsidRDefault="00E246F0" w:rsidP="00EF37F6">
            <w:pPr>
              <w:rPr>
                <w:rFonts w:ascii="Times New Roman" w:hAnsi="Times New Roman" w:cs="Times New Roman"/>
              </w:rPr>
            </w:pPr>
          </w:p>
        </w:tc>
      </w:tr>
      <w:tr w:rsidR="00C01C5C" w14:paraId="5958BE65" w14:textId="77777777" w:rsidTr="009B7FC2">
        <w:tc>
          <w:tcPr>
            <w:tcW w:w="1965" w:type="dxa"/>
          </w:tcPr>
          <w:p w14:paraId="5EB229BF" w14:textId="77777777" w:rsidR="00312A88" w:rsidRPr="009B7FC2" w:rsidRDefault="00312A88" w:rsidP="004F7428">
            <w:pPr>
              <w:rPr>
                <w:rFonts w:ascii="Times New Roman" w:hAnsi="Times New Roman" w:cs="Times New Roman"/>
                <w:b/>
              </w:rPr>
            </w:pPr>
            <w:r w:rsidRPr="009B7FC2">
              <w:rPr>
                <w:rFonts w:ascii="Times New Roman" w:hAnsi="Times New Roman" w:cs="Times New Roman"/>
                <w:b/>
              </w:rPr>
              <w:t>Derived variables</w:t>
            </w:r>
          </w:p>
        </w:tc>
        <w:tc>
          <w:tcPr>
            <w:tcW w:w="3160" w:type="dxa"/>
            <w:gridSpan w:val="2"/>
          </w:tcPr>
          <w:p w14:paraId="73F879A6" w14:textId="77777777" w:rsidR="00312A88" w:rsidRPr="009B7FC2" w:rsidRDefault="00E246F0" w:rsidP="00EF37F6">
            <w:pPr>
              <w:rPr>
                <w:rFonts w:ascii="Times New Roman" w:hAnsi="Times New Roman" w:cs="Times New Roman"/>
                <w:b/>
              </w:rPr>
            </w:pPr>
            <w:r w:rsidRPr="009B7FC2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613" w:type="dxa"/>
          </w:tcPr>
          <w:p w14:paraId="1E5FB969" w14:textId="77777777" w:rsidR="00312A88" w:rsidRPr="009B7FC2" w:rsidRDefault="00E246F0" w:rsidP="00EF37F6">
            <w:pPr>
              <w:rPr>
                <w:rFonts w:ascii="Times New Roman" w:hAnsi="Times New Roman" w:cs="Times New Roman"/>
                <w:b/>
              </w:rPr>
            </w:pPr>
            <w:r w:rsidRPr="009B7FC2">
              <w:rPr>
                <w:rFonts w:ascii="Times New Roman" w:hAnsi="Times New Roman" w:cs="Times New Roman"/>
                <w:b/>
              </w:rPr>
              <w:t>Equation</w:t>
            </w:r>
          </w:p>
        </w:tc>
      </w:tr>
      <w:tr w:rsidR="00C01C5C" w14:paraId="39CD0805" w14:textId="77777777" w:rsidTr="009B7FC2">
        <w:tc>
          <w:tcPr>
            <w:tcW w:w="1965" w:type="dxa"/>
          </w:tcPr>
          <w:p w14:paraId="3C8D0CF2" w14:textId="77777777" w:rsidR="00312A88" w:rsidRPr="009B7FC2" w:rsidRDefault="00312A88" w:rsidP="00EF37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3160" w:type="dxa"/>
            <w:gridSpan w:val="2"/>
          </w:tcPr>
          <w:p w14:paraId="0A367B1B" w14:textId="77777777" w:rsidR="00312A88" w:rsidRPr="009B7FC2" w:rsidRDefault="00312A88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Ground heat flux</w:t>
            </w:r>
            <w:r w:rsidR="00C34E6A" w:rsidRPr="009B7FC2">
              <w:rPr>
                <w:rFonts w:ascii="Times New Roman" w:hAnsi="Times New Roman" w:cs="Times New Roman"/>
              </w:rPr>
              <w:t xml:space="preserve"> (W/m</w:t>
            </w:r>
            <w:r w:rsidR="00C34E6A" w:rsidRPr="009B7FC2">
              <w:rPr>
                <w:rFonts w:ascii="Times New Roman" w:hAnsi="Times New Roman" w:cs="Times New Roman"/>
                <w:vertAlign w:val="superscript"/>
              </w:rPr>
              <w:t>2</w:t>
            </w:r>
            <w:r w:rsidR="00C34E6A" w:rsidRPr="009B7FC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13" w:type="dxa"/>
          </w:tcPr>
          <w:p w14:paraId="671D7075" w14:textId="52DB7603" w:rsidR="00BC06F5" w:rsidRPr="009B7FC2" w:rsidRDefault="000F7AF1" w:rsidP="000F7AF1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G = R</w:t>
            </w:r>
            <w:r w:rsidRPr="00A94529">
              <w:rPr>
                <w:rFonts w:ascii="Times New Roman" w:hAnsi="Times New Roman" w:cs="Times New Roman"/>
                <w:vertAlign w:val="subscript"/>
              </w:rPr>
              <w:t>n</w:t>
            </w:r>
            <w:r w:rsidRPr="009B7FC2">
              <w:rPr>
                <w:rFonts w:ascii="Times New Roman" w:hAnsi="Times New Roman" w:cs="Times New Roman"/>
              </w:rPr>
              <w:t>*(</w:t>
            </w:r>
            <w:r w:rsidR="00B57C16" w:rsidRPr="009B7FC2">
              <w:rPr>
                <w:rFonts w:ascii="Times New Roman" w:hAnsi="Times New Roman" w:cs="Times New Roman"/>
              </w:rPr>
              <w:t>T</w:t>
            </w:r>
            <w:r w:rsidR="00B57C16" w:rsidRPr="009B7FC2">
              <w:rPr>
                <w:rFonts w:ascii="Times New Roman" w:hAnsi="Times New Roman" w:cs="Times New Roman"/>
                <w:vertAlign w:val="subscript"/>
              </w:rPr>
              <w:t>R</w:t>
            </w:r>
            <w:r w:rsidRPr="009B7FC2">
              <w:rPr>
                <w:rFonts w:ascii="Times New Roman" w:hAnsi="Times New Roman" w:cs="Times New Roman"/>
              </w:rPr>
              <w:t>-273.15/α)*(.0032 * C1 * α + .0062 * (C1 * α)</w:t>
            </w:r>
            <w:r w:rsidRPr="009B7FC2">
              <w:rPr>
                <w:rFonts w:ascii="Times New Roman" w:hAnsi="Times New Roman" w:cs="Times New Roman"/>
                <w:vertAlign w:val="superscript"/>
              </w:rPr>
              <w:t>2</w:t>
            </w:r>
            <w:r w:rsidRPr="009B7FC2">
              <w:rPr>
                <w:rFonts w:ascii="Times New Roman" w:hAnsi="Times New Roman" w:cs="Times New Roman"/>
              </w:rPr>
              <w:t>)*(1 - .978NDVI</w:t>
            </w:r>
            <w:r w:rsidRPr="009B7FC2">
              <w:rPr>
                <w:rFonts w:ascii="Times New Roman" w:hAnsi="Times New Roman" w:cs="Times New Roman"/>
                <w:vertAlign w:val="superscript"/>
              </w:rPr>
              <w:t>4</w:t>
            </w:r>
            <w:r w:rsidRPr="009B7FC2">
              <w:rPr>
                <w:rFonts w:ascii="Times New Roman" w:hAnsi="Times New Roman" w:cs="Times New Roman"/>
              </w:rPr>
              <w:t>))</w:t>
            </w:r>
            <w:r w:rsidR="00BC06F5" w:rsidRPr="009B7FC2">
              <w:rPr>
                <w:rFonts w:ascii="Times New Roman" w:hAnsi="Times New Roman" w:cs="Times New Roman"/>
              </w:rPr>
              <w:t xml:space="preserve"> </w:t>
            </w:r>
          </w:p>
          <w:p w14:paraId="6F701470" w14:textId="1105B9C9" w:rsidR="00312A88" w:rsidRPr="009B7FC2" w:rsidRDefault="00BC06F5" w:rsidP="00A94529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where C1 is a correction coefficient (=1.1)</w:t>
            </w:r>
          </w:p>
        </w:tc>
      </w:tr>
      <w:tr w:rsidR="00C01C5C" w14:paraId="172D8243" w14:textId="77777777" w:rsidTr="009B7FC2">
        <w:tc>
          <w:tcPr>
            <w:tcW w:w="1965" w:type="dxa"/>
          </w:tcPr>
          <w:p w14:paraId="09B9810F" w14:textId="77777777" w:rsidR="00312A88" w:rsidRPr="009B7FC2" w:rsidRDefault="00E9061D" w:rsidP="000F7A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</m:oMath>
          </w:p>
        </w:tc>
        <w:tc>
          <w:tcPr>
            <w:tcW w:w="3160" w:type="dxa"/>
            <w:gridSpan w:val="2"/>
          </w:tcPr>
          <w:p w14:paraId="2C98DCBD" w14:textId="77777777" w:rsidR="00312A88" w:rsidRPr="009B7FC2" w:rsidRDefault="000F7AF1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Fric</w:t>
            </w:r>
            <w:r w:rsidR="006A0A94" w:rsidRPr="009B7FC2">
              <w:rPr>
                <w:rFonts w:ascii="Times New Roman" w:hAnsi="Times New Roman" w:cs="Times New Roman"/>
              </w:rPr>
              <w:t>tion Velocity at meteorological s</w:t>
            </w:r>
            <w:r w:rsidRPr="009B7FC2">
              <w:rPr>
                <w:rFonts w:ascii="Times New Roman" w:hAnsi="Times New Roman" w:cs="Times New Roman"/>
              </w:rPr>
              <w:t>tation</w:t>
            </w:r>
          </w:p>
        </w:tc>
        <w:tc>
          <w:tcPr>
            <w:tcW w:w="4613" w:type="dxa"/>
          </w:tcPr>
          <w:p w14:paraId="7F5912A7" w14:textId="005B0291" w:rsidR="00312A88" w:rsidRPr="009B7FC2" w:rsidRDefault="00E9061D" w:rsidP="00A94529">
            <w:pPr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(0.41U)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ln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0m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 xml:space="preserve"> at station</m:t>
                          </m:r>
                        </m:den>
                      </m:f>
                    </m:e>
                  </m:d>
                </m:den>
              </m:f>
            </m:oMath>
            <w:r w:rsidR="00906D33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</w:p>
        </w:tc>
      </w:tr>
      <w:tr w:rsidR="00C01C5C" w14:paraId="48AD40CD" w14:textId="77777777" w:rsidTr="009B7FC2">
        <w:tc>
          <w:tcPr>
            <w:tcW w:w="1965" w:type="dxa"/>
          </w:tcPr>
          <w:p w14:paraId="47EB05E7" w14:textId="77777777" w:rsidR="00312A88" w:rsidRPr="009B7FC2" w:rsidRDefault="00E9061D" w:rsidP="00BC06F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200</m:t>
                  </m:r>
                </m:sub>
              </m:sSub>
            </m:oMath>
          </w:p>
        </w:tc>
        <w:tc>
          <w:tcPr>
            <w:tcW w:w="3160" w:type="dxa"/>
            <w:gridSpan w:val="2"/>
          </w:tcPr>
          <w:p w14:paraId="1E4E4649" w14:textId="77777777" w:rsidR="00312A88" w:rsidRPr="009B7FC2" w:rsidRDefault="00BC06F5" w:rsidP="002B53D3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Wind Speed at blending height (200m) above the </w:t>
            </w:r>
            <w:r w:rsidR="002B53D3" w:rsidRPr="009B7FC2">
              <w:rPr>
                <w:rFonts w:ascii="Times New Roman" w:hAnsi="Times New Roman" w:cs="Times New Roman"/>
              </w:rPr>
              <w:t xml:space="preserve">meteorological </w:t>
            </w:r>
            <w:r w:rsidRPr="009B7FC2">
              <w:rPr>
                <w:rFonts w:ascii="Times New Roman" w:hAnsi="Times New Roman" w:cs="Times New Roman"/>
              </w:rPr>
              <w:t xml:space="preserve"> Station</w:t>
            </w:r>
            <w:r w:rsidR="00C34E6A" w:rsidRPr="009B7FC2">
              <w:rPr>
                <w:rFonts w:ascii="Times New Roman" w:hAnsi="Times New Roman" w:cs="Times New Roman"/>
              </w:rPr>
              <w:t xml:space="preserve"> (m/s)</w:t>
            </w:r>
          </w:p>
        </w:tc>
        <w:tc>
          <w:tcPr>
            <w:tcW w:w="4613" w:type="dxa"/>
          </w:tcPr>
          <w:p w14:paraId="3BEB306B" w14:textId="2CA546D3" w:rsidR="00312A88" w:rsidRPr="009B7FC2" w:rsidRDefault="00E9061D" w:rsidP="00A94529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200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*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200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</w:rPr>
                                    <m:t>0m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 xml:space="preserve"> at station</m:t>
                              </m:r>
                            </m:den>
                          </m:f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0.41</m:t>
                  </m:r>
                </m:den>
              </m:f>
            </m:oMath>
            <w:r w:rsidR="00D533BB" w:rsidRPr="009B7FC2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01C5C" w14:paraId="43B2FE18" w14:textId="77777777" w:rsidTr="009B7FC2">
        <w:tc>
          <w:tcPr>
            <w:tcW w:w="1965" w:type="dxa"/>
          </w:tcPr>
          <w:p w14:paraId="399BE0B3" w14:textId="269DA278" w:rsidR="00312A88" w:rsidRPr="00A94529" w:rsidRDefault="00E9061D" w:rsidP="00A945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oMath>
          </w:p>
        </w:tc>
        <w:tc>
          <w:tcPr>
            <w:tcW w:w="3160" w:type="dxa"/>
            <w:gridSpan w:val="2"/>
          </w:tcPr>
          <w:p w14:paraId="2C07FFE8" w14:textId="05093FD6" w:rsidR="00312A88" w:rsidRPr="009B7FC2" w:rsidRDefault="00A94529" w:rsidP="00EF37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guess of </w:t>
            </w:r>
            <w:r w:rsidR="00BC06F5" w:rsidRPr="009B7FC2">
              <w:rPr>
                <w:rFonts w:ascii="Times New Roman" w:hAnsi="Times New Roman" w:cs="Times New Roman"/>
              </w:rPr>
              <w:t>Friction Velocity</w:t>
            </w:r>
          </w:p>
        </w:tc>
        <w:tc>
          <w:tcPr>
            <w:tcW w:w="4613" w:type="dxa"/>
          </w:tcPr>
          <w:p w14:paraId="49F128B2" w14:textId="45017FF9" w:rsidR="00312A88" w:rsidRPr="009B7FC2" w:rsidRDefault="00E9061D" w:rsidP="00A94529">
            <w:pPr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0.41U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200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200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0m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 xml:space="preserve"> at pixel</m:t>
                              </m:r>
                            </m:den>
                          </m:f>
                        </m:e>
                      </m:d>
                    </m:e>
                  </m:d>
                </m:den>
              </m:f>
            </m:oMath>
            <w:r w:rsidR="00906D33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</w:p>
        </w:tc>
      </w:tr>
      <w:tr w:rsidR="00C01C5C" w14:paraId="35F9E1EC" w14:textId="77777777" w:rsidTr="009B7FC2">
        <w:tc>
          <w:tcPr>
            <w:tcW w:w="1965" w:type="dxa"/>
          </w:tcPr>
          <w:p w14:paraId="44CAB8DC" w14:textId="51C06DC5" w:rsidR="00312A88" w:rsidRPr="00A94529" w:rsidRDefault="00E9061D" w:rsidP="00BC06F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ah</m:t>
                  </m:r>
                </m:sub>
              </m:sSub>
            </m:oMath>
          </w:p>
        </w:tc>
        <w:tc>
          <w:tcPr>
            <w:tcW w:w="3160" w:type="dxa"/>
            <w:gridSpan w:val="2"/>
          </w:tcPr>
          <w:p w14:paraId="3022971B" w14:textId="3357C14A" w:rsidR="00312A88" w:rsidRPr="009B7FC2" w:rsidRDefault="000A3B7E" w:rsidP="00EF37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value of </w:t>
            </w:r>
            <w:r w:rsidR="00BC06F5" w:rsidRPr="009B7FC2">
              <w:rPr>
                <w:rFonts w:ascii="Times New Roman" w:hAnsi="Times New Roman" w:cs="Times New Roman"/>
              </w:rPr>
              <w:t>Aerodynamic resistance to heat transport</w:t>
            </w:r>
          </w:p>
        </w:tc>
        <w:tc>
          <w:tcPr>
            <w:tcW w:w="4613" w:type="dxa"/>
          </w:tcPr>
          <w:p w14:paraId="6D60CF34" w14:textId="65C8B630" w:rsidR="00312A88" w:rsidRPr="000A3B7E" w:rsidRDefault="00E9061D" w:rsidP="00D533BB">
            <w:pPr>
              <w:rPr>
                <w:rFonts w:ascii="Times New Roman" w:eastAsiaTheme="minorEastAsia" w:hAnsi="Times New Roman" w:cs="Times New Roman"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*0.41</m:t>
                      </m:r>
                    </m:e>
                  </m:d>
                </m:den>
              </m:f>
            </m:oMath>
            <w:r w:rsidR="00BC06F5" w:rsidRPr="009B7FC2">
              <w:rPr>
                <w:rFonts w:ascii="Times New Roman" w:eastAsiaTheme="minorEastAsia" w:hAnsi="Times New Roman" w:cs="Times New Roman"/>
                <w:bCs/>
              </w:rPr>
              <w:t xml:space="preserve">  </w:t>
            </w:r>
          </w:p>
        </w:tc>
      </w:tr>
      <w:tr w:rsidR="00E948D6" w14:paraId="1CB865C1" w14:textId="77777777" w:rsidTr="009B7FC2">
        <w:tc>
          <w:tcPr>
            <w:tcW w:w="1965" w:type="dxa"/>
          </w:tcPr>
          <w:p w14:paraId="4E5CE117" w14:textId="77777777" w:rsidR="00E948D6" w:rsidRPr="009B7FC2" w:rsidRDefault="007C5F8E" w:rsidP="00BC06F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Select </w:t>
            </w:r>
            <w:r w:rsidR="00E948D6" w:rsidRPr="009B7FC2">
              <w:rPr>
                <w:rFonts w:ascii="Times New Roman" w:hAnsi="Times New Roman" w:cs="Times New Roman"/>
              </w:rPr>
              <w:t>DryPixel</w:t>
            </w:r>
          </w:p>
        </w:tc>
        <w:tc>
          <w:tcPr>
            <w:tcW w:w="3160" w:type="dxa"/>
            <w:gridSpan w:val="2"/>
          </w:tcPr>
          <w:p w14:paraId="5C341EB3" w14:textId="77777777" w:rsidR="00E948D6" w:rsidRPr="009B7FC2" w:rsidRDefault="00E948D6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Dry Pixel for Calibration</w:t>
            </w:r>
          </w:p>
        </w:tc>
        <w:tc>
          <w:tcPr>
            <w:tcW w:w="4613" w:type="dxa"/>
          </w:tcPr>
          <w:p w14:paraId="568A8FB8" w14:textId="1F4D301D" w:rsidR="00E948D6" w:rsidRPr="009B7FC2" w:rsidRDefault="00E948D6" w:rsidP="00D533BB">
            <w:pPr>
              <w:rPr>
                <w:rFonts w:ascii="Times New Roman" w:eastAsia="Calibri" w:hAnsi="Times New Roman" w:cs="Times New Roman"/>
              </w:rPr>
            </w:pPr>
            <w:r w:rsidRPr="009B7FC2">
              <w:rPr>
                <w:rFonts w:ascii="Times New Roman" w:eastAsia="Calibri" w:hAnsi="Times New Roman" w:cs="Times New Roman"/>
              </w:rPr>
              <w:t xml:space="preserve">The Dry Pixel is selected from the image by selecting </w:t>
            </w:r>
            <w:r w:rsidR="007006DC">
              <w:rPr>
                <w:rFonts w:ascii="Times New Roman" w:eastAsia="Calibri" w:hAnsi="Times New Roman" w:cs="Times New Roman"/>
              </w:rPr>
              <w:t xml:space="preserve">e.g. </w:t>
            </w:r>
            <w:r w:rsidRPr="009B7FC2">
              <w:rPr>
                <w:rFonts w:ascii="Times New Roman" w:eastAsia="Calibri" w:hAnsi="Times New Roman" w:cs="Times New Roman"/>
              </w:rPr>
              <w:t xml:space="preserve">the pixel with the lowest NDVI from the subset of pixels with highest </w:t>
            </w:r>
            <w:r w:rsidR="00B57C16" w:rsidRPr="009B7FC2">
              <w:rPr>
                <w:rFonts w:ascii="Times New Roman" w:eastAsia="Calibri" w:hAnsi="Times New Roman" w:cs="Times New Roman"/>
              </w:rPr>
              <w:t>T</w:t>
            </w:r>
            <w:r w:rsidR="00B57C16" w:rsidRPr="009B7FC2">
              <w:rPr>
                <w:rFonts w:ascii="Times New Roman" w:eastAsia="Calibri" w:hAnsi="Times New Roman" w:cs="Times New Roman"/>
                <w:vertAlign w:val="subscript"/>
              </w:rPr>
              <w:t>R</w:t>
            </w:r>
            <w:r w:rsidR="00906D33" w:rsidRPr="009B7FC2">
              <w:rPr>
                <w:rFonts w:ascii="Times New Roman" w:eastAsia="Calibri" w:hAnsi="Times New Roman" w:cs="Times New Roman"/>
              </w:rPr>
              <w:t xml:space="preserve"> </w:t>
            </w:r>
            <w:bookmarkStart w:id="2" w:name="_Ref385743961"/>
            <w:r w:rsidR="00D533BB" w:rsidRPr="009B7FC2">
              <w:rPr>
                <w:rStyle w:val="FootnoteReference"/>
                <w:rFonts w:ascii="Times New Roman" w:eastAsia="Calibri" w:hAnsi="Times New Roman" w:cs="Times New Roman"/>
              </w:rPr>
              <w:footnoteReference w:id="1"/>
            </w:r>
            <w:bookmarkEnd w:id="2"/>
          </w:p>
        </w:tc>
      </w:tr>
      <w:tr w:rsidR="00E948D6" w14:paraId="0F9DFA76" w14:textId="77777777" w:rsidTr="009B7FC2">
        <w:tc>
          <w:tcPr>
            <w:tcW w:w="1965" w:type="dxa"/>
          </w:tcPr>
          <w:p w14:paraId="692463C5" w14:textId="77777777" w:rsidR="00E948D6" w:rsidRPr="009B7FC2" w:rsidRDefault="007C5F8E" w:rsidP="00BC06F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Select </w:t>
            </w:r>
            <w:r w:rsidR="00E948D6" w:rsidRPr="009B7FC2">
              <w:rPr>
                <w:rFonts w:ascii="Times New Roman" w:hAnsi="Times New Roman" w:cs="Times New Roman"/>
              </w:rPr>
              <w:t>WetPixel</w:t>
            </w:r>
          </w:p>
        </w:tc>
        <w:tc>
          <w:tcPr>
            <w:tcW w:w="3160" w:type="dxa"/>
            <w:gridSpan w:val="2"/>
          </w:tcPr>
          <w:p w14:paraId="3414616C" w14:textId="77777777" w:rsidR="00E948D6" w:rsidRPr="009B7FC2" w:rsidRDefault="00E948D6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Wet Pixel for Calibration</w:t>
            </w:r>
          </w:p>
        </w:tc>
        <w:tc>
          <w:tcPr>
            <w:tcW w:w="4613" w:type="dxa"/>
          </w:tcPr>
          <w:p w14:paraId="0CEA3272" w14:textId="04998CF2" w:rsidR="00E948D6" w:rsidRPr="009B7FC2" w:rsidRDefault="00E948D6" w:rsidP="00D533BB">
            <w:pPr>
              <w:rPr>
                <w:rFonts w:ascii="Times New Roman" w:eastAsia="Calibri" w:hAnsi="Times New Roman" w:cs="Times New Roman"/>
              </w:rPr>
            </w:pPr>
            <w:r w:rsidRPr="009B7FC2">
              <w:rPr>
                <w:rFonts w:ascii="Times New Roman" w:eastAsia="Calibri" w:hAnsi="Times New Roman" w:cs="Times New Roman"/>
              </w:rPr>
              <w:t xml:space="preserve">The Wet Pixel is selected from the image by selecting </w:t>
            </w:r>
            <w:r w:rsidR="007006DC">
              <w:rPr>
                <w:rFonts w:ascii="Times New Roman" w:eastAsia="Calibri" w:hAnsi="Times New Roman" w:cs="Times New Roman"/>
              </w:rPr>
              <w:t xml:space="preserve">e.g. </w:t>
            </w:r>
            <w:r w:rsidRPr="009B7FC2">
              <w:rPr>
                <w:rFonts w:ascii="Times New Roman" w:eastAsia="Calibri" w:hAnsi="Times New Roman" w:cs="Times New Roman"/>
              </w:rPr>
              <w:t xml:space="preserve">the pixel with the highest NDVI from the subset of pixels with lowest </w:t>
            </w:r>
            <w:r w:rsidR="00B57C16" w:rsidRPr="009B7FC2">
              <w:rPr>
                <w:rFonts w:ascii="Times New Roman" w:eastAsia="Calibri" w:hAnsi="Times New Roman" w:cs="Times New Roman"/>
              </w:rPr>
              <w:t>T</w:t>
            </w:r>
            <w:r w:rsidR="00B57C16" w:rsidRPr="009B7FC2">
              <w:rPr>
                <w:rFonts w:ascii="Times New Roman" w:eastAsia="Calibri" w:hAnsi="Times New Roman" w:cs="Times New Roman"/>
                <w:vertAlign w:val="subscript"/>
              </w:rPr>
              <w:t>R</w:t>
            </w:r>
            <w:r w:rsidR="00906D33" w:rsidRPr="007006DC">
              <w:rPr>
                <w:rFonts w:ascii="Times New Roman" w:eastAsia="Calibri" w:hAnsi="Times New Roman" w:cs="Times New Roman"/>
                <w:vertAlign w:val="superscript"/>
              </w:rPr>
              <w:t xml:space="preserve"> </w:t>
            </w:r>
            <w:r w:rsidR="00D533BB" w:rsidRPr="007006DC">
              <w:rPr>
                <w:rFonts w:ascii="Times New Roman" w:eastAsia="Calibri" w:hAnsi="Times New Roman" w:cs="Times New Roman"/>
                <w:vertAlign w:val="superscript"/>
              </w:rPr>
              <w:fldChar w:fldCharType="begin"/>
            </w:r>
            <w:r w:rsidR="00D533BB" w:rsidRPr="007006DC">
              <w:rPr>
                <w:rFonts w:ascii="Times New Roman" w:eastAsia="Calibri" w:hAnsi="Times New Roman" w:cs="Times New Roman"/>
                <w:vertAlign w:val="superscript"/>
              </w:rPr>
              <w:instrText xml:space="preserve"> NOTEREF _Ref385743961 \h </w:instrText>
            </w:r>
            <w:r w:rsidR="009B7FC2" w:rsidRPr="007006DC">
              <w:rPr>
                <w:rFonts w:ascii="Times New Roman" w:eastAsia="Calibri" w:hAnsi="Times New Roman" w:cs="Times New Roman"/>
                <w:vertAlign w:val="superscript"/>
              </w:rPr>
              <w:instrText xml:space="preserve"> \* MERGEFORMAT </w:instrText>
            </w:r>
            <w:r w:rsidR="00D533BB" w:rsidRPr="007006DC">
              <w:rPr>
                <w:rFonts w:ascii="Times New Roman" w:eastAsia="Calibri" w:hAnsi="Times New Roman" w:cs="Times New Roman"/>
                <w:vertAlign w:val="superscript"/>
              </w:rPr>
            </w:r>
            <w:r w:rsidR="00D533BB" w:rsidRPr="007006DC">
              <w:rPr>
                <w:rFonts w:ascii="Times New Roman" w:eastAsia="Calibri" w:hAnsi="Times New Roman" w:cs="Times New Roman"/>
                <w:vertAlign w:val="superscript"/>
              </w:rPr>
              <w:fldChar w:fldCharType="separate"/>
            </w:r>
            <w:r w:rsidR="007006DC" w:rsidRPr="007006DC">
              <w:rPr>
                <w:rFonts w:ascii="Times New Roman" w:eastAsia="Calibri" w:hAnsi="Times New Roman" w:cs="Times New Roman"/>
                <w:vertAlign w:val="superscript"/>
              </w:rPr>
              <w:t>iii</w:t>
            </w:r>
            <w:r w:rsidR="00D533BB" w:rsidRPr="007006DC">
              <w:rPr>
                <w:rFonts w:ascii="Times New Roman" w:eastAsia="Calibri" w:hAnsi="Times New Roman" w:cs="Times New Roman"/>
                <w:vertAlign w:val="superscript"/>
              </w:rPr>
              <w:fldChar w:fldCharType="end"/>
            </w:r>
          </w:p>
        </w:tc>
      </w:tr>
      <w:tr w:rsidR="00E948D6" w14:paraId="38F64F1C" w14:textId="77777777" w:rsidTr="009B7FC2">
        <w:tc>
          <w:tcPr>
            <w:tcW w:w="1965" w:type="dxa"/>
          </w:tcPr>
          <w:p w14:paraId="3A9E3970" w14:textId="07848B2E" w:rsidR="00E948D6" w:rsidRPr="009B7FC2" w:rsidRDefault="00B57C16" w:rsidP="00BC06F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T</w:t>
            </w:r>
            <w:r w:rsidRPr="009B7FC2">
              <w:rPr>
                <w:rFonts w:ascii="Times New Roman" w:hAnsi="Times New Roman" w:cs="Times New Roman"/>
                <w:vertAlign w:val="subscript"/>
              </w:rPr>
              <w:t xml:space="preserve">R </w:t>
            </w:r>
            <w:r w:rsidR="00E948D6" w:rsidRPr="009B7FC2">
              <w:rPr>
                <w:rFonts w:ascii="Times New Roman" w:hAnsi="Times New Roman" w:cs="Times New Roman"/>
                <w:vertAlign w:val="subscript"/>
              </w:rPr>
              <w:t>Dry</w:t>
            </w:r>
            <w:r w:rsidR="00E948D6" w:rsidRPr="009B7FC2">
              <w:rPr>
                <w:rFonts w:ascii="Times New Roman" w:hAnsi="Times New Roman" w:cs="Times New Roman"/>
              </w:rPr>
              <w:t xml:space="preserve">, </w:t>
            </w:r>
            <w:r w:rsidRPr="009B7FC2">
              <w:rPr>
                <w:rFonts w:ascii="Times New Roman" w:hAnsi="Times New Roman" w:cs="Times New Roman"/>
              </w:rPr>
              <w:t>T</w:t>
            </w:r>
            <w:r w:rsidRPr="009B7FC2">
              <w:rPr>
                <w:rFonts w:ascii="Times New Roman" w:hAnsi="Times New Roman" w:cs="Times New Roman"/>
                <w:vertAlign w:val="subscript"/>
              </w:rPr>
              <w:t xml:space="preserve">R </w:t>
            </w:r>
            <w:r w:rsidR="00E948D6" w:rsidRPr="009B7FC2">
              <w:rPr>
                <w:rFonts w:ascii="Times New Roman" w:hAnsi="Times New Roman" w:cs="Times New Roman"/>
                <w:vertAlign w:val="subscript"/>
              </w:rPr>
              <w:t>Wet</w:t>
            </w:r>
          </w:p>
        </w:tc>
        <w:tc>
          <w:tcPr>
            <w:tcW w:w="3160" w:type="dxa"/>
            <w:gridSpan w:val="2"/>
          </w:tcPr>
          <w:p w14:paraId="630E5CD8" w14:textId="77777777" w:rsidR="00E948D6" w:rsidRPr="009B7FC2" w:rsidRDefault="00E948D6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Land Surface Temperature at the Dry Pixel, and Wet Pixel </w:t>
            </w:r>
          </w:p>
        </w:tc>
        <w:tc>
          <w:tcPr>
            <w:tcW w:w="4613" w:type="dxa"/>
          </w:tcPr>
          <w:p w14:paraId="390CBE89" w14:textId="31038AE7" w:rsidR="00E948D6" w:rsidRPr="009B7FC2" w:rsidRDefault="003B77B3" w:rsidP="00E948D6">
            <w:pPr>
              <w:rPr>
                <w:rFonts w:ascii="Times New Roman" w:eastAsia="Calibri" w:hAnsi="Times New Roman" w:cs="Times New Roman"/>
              </w:rPr>
            </w:pPr>
            <w:r w:rsidRPr="009B7FC2">
              <w:rPr>
                <w:rFonts w:ascii="Times New Roman" w:eastAsia="Calibri" w:hAnsi="Times New Roman" w:cs="Times New Roman"/>
              </w:rPr>
              <w:t>Imagery</w:t>
            </w:r>
          </w:p>
        </w:tc>
      </w:tr>
      <w:tr w:rsidR="00C01C5C" w14:paraId="2F3B8F79" w14:textId="77777777" w:rsidTr="009B7FC2">
        <w:tc>
          <w:tcPr>
            <w:tcW w:w="1965" w:type="dxa"/>
          </w:tcPr>
          <w:p w14:paraId="5C45A7A2" w14:textId="77777777" w:rsidR="00312A88" w:rsidRPr="009B7FC2" w:rsidRDefault="00BC06F5" w:rsidP="00EF37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160" w:type="dxa"/>
            <w:gridSpan w:val="2"/>
          </w:tcPr>
          <w:p w14:paraId="773CD01C" w14:textId="77777777" w:rsidR="00312A88" w:rsidRPr="009B7FC2" w:rsidRDefault="00BC06F5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Calibration Coefficient a</w:t>
            </w:r>
          </w:p>
        </w:tc>
        <w:tc>
          <w:tcPr>
            <w:tcW w:w="4613" w:type="dxa"/>
          </w:tcPr>
          <w:p w14:paraId="0B4026DA" w14:textId="77777777" w:rsidR="00ED6755" w:rsidRDefault="00C34E6A" w:rsidP="00ED6755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a=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Dry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R Dry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R Wet</m:t>
                          </m:r>
                        </m:sub>
                      </m:sSub>
                    </m:e>
                  </m:d>
                </m:den>
              </m:f>
            </m:oMath>
            <w:r w:rsidR="00ED6755" w:rsidRPr="009B7FC2">
              <w:rPr>
                <w:rFonts w:ascii="Times New Roman" w:hAnsi="Times New Roman" w:cs="Times New Roman"/>
              </w:rPr>
              <w:t xml:space="preserve"> </w:t>
            </w:r>
          </w:p>
          <w:p w14:paraId="7308AF57" w14:textId="3DD27FAC" w:rsidR="00312A88" w:rsidRPr="00ED6755" w:rsidRDefault="00ED6755" w:rsidP="00ED6755">
            <w:pPr>
              <w:rPr>
                <w:rFonts w:ascii="Times New Roman" w:eastAsiaTheme="minorEastAsia" w:hAnsi="Times New Roman" w:cs="Times New Roman"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Dry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Dry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ah Dry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air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C01C5C" w14:paraId="7CED2D36" w14:textId="77777777" w:rsidTr="009B7FC2">
        <w:tc>
          <w:tcPr>
            <w:tcW w:w="1965" w:type="dxa"/>
          </w:tcPr>
          <w:p w14:paraId="1AFBD9F8" w14:textId="77777777" w:rsidR="00312A88" w:rsidRPr="009B7FC2" w:rsidRDefault="00AF6F3F" w:rsidP="00EF37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160" w:type="dxa"/>
            <w:gridSpan w:val="2"/>
          </w:tcPr>
          <w:p w14:paraId="4AE5BDBC" w14:textId="77777777" w:rsidR="00312A88" w:rsidRPr="009B7FC2" w:rsidRDefault="00AF6F3F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Calibration Coefficient b</w:t>
            </w:r>
          </w:p>
        </w:tc>
        <w:tc>
          <w:tcPr>
            <w:tcW w:w="4613" w:type="dxa"/>
          </w:tcPr>
          <w:p w14:paraId="6AACA970" w14:textId="4F4F36C8" w:rsidR="00312A88" w:rsidRPr="009B7FC2" w:rsidRDefault="00C34E6A" w:rsidP="00ED6755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b=a*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 Wet</m:t>
                  </m:r>
                </m:sub>
              </m:sSub>
            </m:oMath>
            <w:r w:rsidR="00D533BB" w:rsidRPr="009B7FC2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C01C5C" w14:paraId="4C8C5968" w14:textId="77777777" w:rsidTr="009B7FC2">
        <w:tc>
          <w:tcPr>
            <w:tcW w:w="1965" w:type="dxa"/>
          </w:tcPr>
          <w:p w14:paraId="31EC76AA" w14:textId="77777777" w:rsidR="00312A88" w:rsidRPr="009B7FC2" w:rsidRDefault="00AF6F3F" w:rsidP="00EF37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dT</w:t>
            </w:r>
          </w:p>
        </w:tc>
        <w:tc>
          <w:tcPr>
            <w:tcW w:w="3160" w:type="dxa"/>
            <w:gridSpan w:val="2"/>
          </w:tcPr>
          <w:p w14:paraId="57912FF3" w14:textId="77777777" w:rsidR="00312A88" w:rsidRPr="009B7FC2" w:rsidRDefault="00AF6F3F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Temperature difference between z</w:t>
            </w:r>
            <w:r w:rsidRPr="00ED6755">
              <w:rPr>
                <w:rFonts w:ascii="Times New Roman" w:hAnsi="Times New Roman" w:cs="Times New Roman"/>
                <w:vertAlign w:val="subscript"/>
              </w:rPr>
              <w:t>1</w:t>
            </w:r>
            <w:r w:rsidRPr="009B7FC2">
              <w:rPr>
                <w:rFonts w:ascii="Times New Roman" w:hAnsi="Times New Roman" w:cs="Times New Roman"/>
              </w:rPr>
              <w:t xml:space="preserve"> and z</w:t>
            </w:r>
            <w:r w:rsidRPr="00ED6755">
              <w:rPr>
                <w:rFonts w:ascii="Times New Roman" w:hAnsi="Times New Roman" w:cs="Times New Roman"/>
                <w:vertAlign w:val="subscript"/>
              </w:rPr>
              <w:t>2</w:t>
            </w:r>
            <w:r w:rsidR="00C34E6A" w:rsidRPr="009B7FC2">
              <w:rPr>
                <w:rFonts w:ascii="Times New Roman" w:hAnsi="Times New Roman" w:cs="Times New Roman"/>
              </w:rPr>
              <w:t xml:space="preserve"> (K)</w:t>
            </w:r>
          </w:p>
        </w:tc>
        <w:tc>
          <w:tcPr>
            <w:tcW w:w="4613" w:type="dxa"/>
          </w:tcPr>
          <w:p w14:paraId="77E94F19" w14:textId="156FC162" w:rsidR="00312A88" w:rsidRPr="009B7FC2" w:rsidRDefault="00C34E6A" w:rsidP="00ED6755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dT=a*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- b</m:t>
              </m:r>
            </m:oMath>
            <w:r w:rsidR="00D533BB" w:rsidRPr="009B7FC2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A0761D" w14:paraId="16B1CBF7" w14:textId="77777777" w:rsidTr="009B7FC2">
        <w:tc>
          <w:tcPr>
            <w:tcW w:w="1965" w:type="dxa"/>
          </w:tcPr>
          <w:p w14:paraId="47A1458E" w14:textId="3903AD72" w:rsidR="00A0761D" w:rsidRPr="009B7FC2" w:rsidRDefault="00A0761D" w:rsidP="00EF37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lastRenderedPageBreak/>
              <w:t>T</w:t>
            </w:r>
            <w:r w:rsidRPr="009B7FC2">
              <w:rPr>
                <w:rFonts w:ascii="Times New Roman" w:hAnsi="Times New Roman" w:cs="Times New Roman"/>
                <w:vertAlign w:val="subscript"/>
              </w:rPr>
              <w:t>2</w:t>
            </w:r>
            <w:ins w:id="3" w:author="Geography" w:date="2015-04-28T14:50:00Z">
              <w:r w:rsidR="009059E7">
                <w:rPr>
                  <w:rFonts w:ascii="Times New Roman" w:hAnsi="Times New Roman" w:cs="Times New Roman"/>
                  <w:vertAlign w:val="subscript"/>
                </w:rPr>
                <w:t>_</w:t>
              </w:r>
            </w:ins>
            <w:r w:rsidR="00ED6755">
              <w:rPr>
                <w:rFonts w:ascii="Times New Roman" w:hAnsi="Times New Roman" w:cs="Times New Roman"/>
                <w:vertAlign w:val="subscript"/>
              </w:rPr>
              <w:t>D</w:t>
            </w:r>
            <w:ins w:id="4" w:author="Geography" w:date="2015-04-28T14:50:00Z">
              <w:r w:rsidR="009059E7">
                <w:rPr>
                  <w:rFonts w:ascii="Times New Roman" w:hAnsi="Times New Roman" w:cs="Times New Roman"/>
                  <w:vertAlign w:val="subscript"/>
                </w:rPr>
                <w:t>ry</w:t>
              </w:r>
            </w:ins>
          </w:p>
        </w:tc>
        <w:tc>
          <w:tcPr>
            <w:tcW w:w="3160" w:type="dxa"/>
            <w:gridSpan w:val="2"/>
          </w:tcPr>
          <w:p w14:paraId="10F63E6B" w14:textId="5D21D37E" w:rsidR="00A0761D" w:rsidRPr="009B7FC2" w:rsidRDefault="00A0761D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Air temperature at dry pixel</w:t>
            </w:r>
            <w:r w:rsidR="00ED6755">
              <w:rPr>
                <w:rFonts w:ascii="Times New Roman" w:hAnsi="Times New Roman" w:cs="Times New Roman"/>
              </w:rPr>
              <w:t xml:space="preserve"> at height z</w:t>
            </w:r>
            <w:r w:rsidR="00ED6755" w:rsidRPr="00ED6755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613" w:type="dxa"/>
          </w:tcPr>
          <w:p w14:paraId="51C53C94" w14:textId="24715E7D" w:rsidR="00A0761D" w:rsidRPr="009059E7" w:rsidRDefault="00B57C16" w:rsidP="00ED6755">
            <w:pPr>
              <w:rPr>
                <w:rFonts w:ascii="Times New Roman" w:eastAsia="Calibri" w:hAnsi="Times New Roman" w:cs="Times New Roman"/>
              </w:rPr>
            </w:pPr>
            <w:del w:id="5" w:author="Geography" w:date="2015-04-28T14:50:00Z">
              <w:r w:rsidRPr="009B7FC2" w:rsidDel="009059E7">
                <w:rPr>
                  <w:rFonts w:ascii="Times New Roman" w:hAnsi="Times New Roman" w:cs="Times New Roman"/>
                </w:rPr>
                <w:delText>T</w:delText>
              </w:r>
              <w:r w:rsidRPr="009B7FC2" w:rsidDel="009059E7">
                <w:rPr>
                  <w:rFonts w:ascii="Times New Roman" w:hAnsi="Times New Roman" w:cs="Times New Roman"/>
                  <w:vertAlign w:val="subscript"/>
                </w:rPr>
                <w:delText>R</w:delText>
              </w:r>
              <w:r w:rsidR="00A0761D" w:rsidRPr="009B7FC2" w:rsidDel="009059E7">
                <w:rPr>
                  <w:rFonts w:ascii="Times New Roman" w:hAnsi="Times New Roman" w:cs="Times New Roman"/>
                </w:rPr>
                <w:delText xml:space="preserve"> at Dry Pixel for </w:delText>
              </w:r>
            </w:del>
            <w:r w:rsidR="00ED6755">
              <w:rPr>
                <w:rFonts w:ascii="Times New Roman" w:hAnsi="Times New Roman" w:cs="Times New Roman"/>
              </w:rPr>
              <w:t>Use</w:t>
            </w:r>
            <w:r w:rsidR="00A0761D" w:rsidRPr="009B7FC2">
              <w:rPr>
                <w:rFonts w:ascii="Times New Roman" w:hAnsi="Times New Roman" w:cs="Times New Roman"/>
              </w:rPr>
              <w:t xml:space="preserve"> T</w:t>
            </w:r>
            <w:r w:rsidR="00ED6755">
              <w:rPr>
                <w:rFonts w:ascii="Times New Roman" w:hAnsi="Times New Roman" w:cs="Times New Roman"/>
                <w:vertAlign w:val="subscript"/>
              </w:rPr>
              <w:t>R</w:t>
            </w:r>
            <w:ins w:id="6" w:author="Geography" w:date="2015-04-28T14:50:00Z">
              <w:r w:rsidR="009059E7">
                <w:rPr>
                  <w:rFonts w:ascii="Times New Roman" w:hAnsi="Times New Roman" w:cs="Times New Roman"/>
                  <w:vertAlign w:val="subscript"/>
                </w:rPr>
                <w:t xml:space="preserve"> </w:t>
              </w:r>
              <w:r w:rsidR="009059E7" w:rsidRPr="009B7FC2">
                <w:rPr>
                  <w:rFonts w:ascii="Times New Roman" w:hAnsi="Times New Roman" w:cs="Times New Roman"/>
                </w:rPr>
                <w:t>at Dry Pixe</w:t>
              </w:r>
              <w:r w:rsidR="009059E7">
                <w:rPr>
                  <w:rFonts w:ascii="Times New Roman" w:hAnsi="Times New Roman" w:cs="Times New Roman"/>
                </w:rPr>
                <w:t>l</w:t>
              </w:r>
            </w:ins>
            <w:r w:rsidR="00ED6755">
              <w:rPr>
                <w:rFonts w:ascii="Times New Roman" w:hAnsi="Times New Roman" w:cs="Times New Roman"/>
              </w:rPr>
              <w:t xml:space="preserve"> for the initial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</w:p>
        </w:tc>
      </w:tr>
      <w:tr w:rsidR="00C34E6A" w14:paraId="37EF7105" w14:textId="77777777" w:rsidTr="009B7FC2">
        <w:tc>
          <w:tcPr>
            <w:tcW w:w="1965" w:type="dxa"/>
          </w:tcPr>
          <w:p w14:paraId="3F4ED734" w14:textId="5EE46DCF" w:rsidR="00C01C5C" w:rsidRPr="009B7FC2" w:rsidRDefault="00C01C5C" w:rsidP="00EF37F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9B7FC2">
              <w:rPr>
                <w:rFonts w:ascii="Times New Roman" w:eastAsia="Calibri" w:hAnsi="Times New Roman" w:cs="Times New Roman"/>
                <w:color w:val="000000" w:themeColor="text1"/>
              </w:rPr>
              <w:t>Air</w:t>
            </w:r>
            <w:r w:rsidR="00A0761D" w:rsidRPr="009B7FC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 w:rsidRPr="009B7FC2">
              <w:rPr>
                <w:rFonts w:ascii="Times New Roman" w:eastAsia="Calibri" w:hAnsi="Times New Roman" w:cs="Times New Roman"/>
                <w:color w:val="000000" w:themeColor="text1"/>
              </w:rPr>
              <w:t>Pressure Dry</w:t>
            </w:r>
            <w:r w:rsidR="00183A4C">
              <w:rPr>
                <w:rFonts w:ascii="Times New Roman" w:eastAsia="Calibri" w:hAnsi="Times New Roman" w:cs="Times New Roman"/>
                <w:color w:val="000000" w:themeColor="text1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color w:val="000000" w:themeColor="text1"/>
                    </w:rPr>
                    <m:t>a</m:t>
                  </m:r>
                </m:sub>
              </m:sSub>
            </m:oMath>
            <w:r w:rsidR="00A0761D" w:rsidRPr="009B7FC2">
              <w:rPr>
                <w:rFonts w:ascii="Times New Roman" w:eastAsia="Calibri" w:hAnsi="Times New Roman" w:cs="Times New Roman"/>
                <w:color w:val="000000" w:themeColor="text1"/>
              </w:rPr>
              <w:t>)</w:t>
            </w:r>
          </w:p>
        </w:tc>
        <w:tc>
          <w:tcPr>
            <w:tcW w:w="3160" w:type="dxa"/>
            <w:gridSpan w:val="2"/>
          </w:tcPr>
          <w:p w14:paraId="4EA2B95C" w14:textId="4F1477F7" w:rsidR="00C01C5C" w:rsidRPr="009B7FC2" w:rsidRDefault="00C01C5C" w:rsidP="00A0761D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Air Pressure at Dry Pixel (hPa)</w:t>
            </w:r>
            <w:r w:rsidR="00C34E6A" w:rsidRPr="009B7FC2">
              <w:rPr>
                <w:rFonts w:ascii="Times New Roman" w:hAnsi="Times New Roman" w:cs="Times New Roman"/>
              </w:rPr>
              <w:t xml:space="preserve">; use </w:t>
            </w:r>
          </w:p>
        </w:tc>
        <w:tc>
          <w:tcPr>
            <w:tcW w:w="4613" w:type="dxa"/>
          </w:tcPr>
          <w:p w14:paraId="53ADE599" w14:textId="57DDCDF1" w:rsidR="00C34E6A" w:rsidRPr="009B7FC2" w:rsidRDefault="00E9061D" w:rsidP="00C34E6A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=101.3*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</w:rPr>
                            <m:t>-.</m:t>
                          </m:r>
                          <w:commentRangeStart w:id="7"/>
                          <w:commentRangeStart w:id="8"/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</w:rPr>
                            <m:t>0065*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DryPixel</m:t>
                              </m:r>
                            </m:sub>
                          </m:sSub>
                          <w:commentRangeEnd w:id="7"/>
                          <m:r>
                            <m:rPr>
                              <m:sty m:val="p"/>
                            </m:rPr>
                            <w:rPr>
                              <w:rStyle w:val="CommentReference"/>
                            </w:rPr>
                            <w:commentReference w:id="7"/>
                          </m:r>
                          <w:commentRangeEnd w:id="8"/>
                          <m:r>
                            <m:rPr>
                              <m:sty m:val="p"/>
                            </m:rPr>
                            <w:rPr>
                              <w:rStyle w:val="CommentReference"/>
                            </w:rPr>
                            <w:commentReference w:id="8"/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5.26</m:t>
                  </m:r>
                </m:sup>
              </m:sSup>
            </m:oMath>
            <w:r w:rsidR="00D533BB" w:rsidRPr="009B7FC2">
              <w:rPr>
                <w:rFonts w:ascii="Times New Roman" w:eastAsia="Calibri" w:hAnsi="Times New Roman" w:cs="Times New Roman"/>
              </w:rPr>
              <w:t xml:space="preserve"> </w:t>
            </w:r>
          </w:p>
          <w:p w14:paraId="514DFCFE" w14:textId="1D6E70D5" w:rsidR="00C01C5C" w:rsidRPr="009B7FC2" w:rsidRDefault="00C01C5C" w:rsidP="009059E7">
            <w:pPr>
              <w:rPr>
                <w:rFonts w:ascii="Times New Roman" w:eastAsia="Calibri" w:hAnsi="Times New Roman" w:cs="Times New Roman"/>
              </w:rPr>
            </w:pPr>
            <w:r w:rsidRPr="009B7FC2">
              <w:rPr>
                <w:rFonts w:ascii="Times New Roman" w:eastAsia="Calibri" w:hAnsi="Times New Roman" w:cs="Times New Roman"/>
              </w:rPr>
              <w:t xml:space="preserve">where </w:t>
            </w:r>
            <w:r w:rsidR="00C34E6A" w:rsidRPr="009B7FC2">
              <w:rPr>
                <w:rFonts w:ascii="Times New Roman" w:eastAsia="Calibri" w:hAnsi="Times New Roman" w:cs="Times New Roman"/>
              </w:rPr>
              <w:t>Z</w:t>
            </w:r>
            <w:r w:rsidR="00C34E6A" w:rsidRPr="009B7FC2">
              <w:rPr>
                <w:rFonts w:ascii="Times New Roman" w:eastAsia="Calibri" w:hAnsi="Times New Roman" w:cs="Times New Roman"/>
                <w:vertAlign w:val="subscript"/>
              </w:rPr>
              <w:t xml:space="preserve">DryPixel </w:t>
            </w:r>
            <w:r w:rsidR="00C34E6A" w:rsidRPr="009B7FC2">
              <w:rPr>
                <w:rFonts w:ascii="Times New Roman" w:eastAsia="Calibri" w:hAnsi="Times New Roman" w:cs="Times New Roman"/>
              </w:rPr>
              <w:t>is the elevation of the DryPixel</w:t>
            </w:r>
            <w:ins w:id="9" w:author="Geography" w:date="2015-04-28T14:51:00Z">
              <w:r w:rsidR="009059E7">
                <w:rPr>
                  <w:rFonts w:ascii="Times New Roman" w:eastAsia="Calibri" w:hAnsi="Times New Roman" w:cs="Times New Roman"/>
                </w:rPr>
                <w:t>.</w:t>
              </w:r>
            </w:ins>
            <w:del w:id="10" w:author="Geography" w:date="2015-04-28T14:51:00Z">
              <w:r w:rsidR="00C34E6A" w:rsidRPr="009B7FC2" w:rsidDel="009059E7">
                <w:rPr>
                  <w:rFonts w:ascii="Times New Roman" w:eastAsia="Calibri" w:hAnsi="Times New Roman" w:cs="Times New Roman"/>
                </w:rPr>
                <w:delText>;</w:delText>
              </w:r>
            </w:del>
            <w:r w:rsidR="00C34E6A" w:rsidRPr="009B7FC2">
              <w:rPr>
                <w:rFonts w:ascii="Times New Roman" w:eastAsia="Calibri" w:hAnsi="Times New Roman" w:cs="Times New Roman"/>
              </w:rPr>
              <w:t xml:space="preserve"> </w:t>
            </w:r>
            <w:del w:id="11" w:author="Geography" w:date="2015-04-28T14:51:00Z">
              <w:r w:rsidR="008618A5" w:rsidRPr="009B7FC2" w:rsidDel="009059E7">
                <w:rPr>
                  <w:rFonts w:ascii="Times New Roman" w:eastAsia="Calibri" w:hAnsi="Times New Roman" w:cs="Times New Roman"/>
                </w:rPr>
                <w:delText>T</w:delText>
              </w:r>
              <w:r w:rsidR="008618A5" w:rsidRPr="009B7FC2" w:rsidDel="009059E7">
                <w:rPr>
                  <w:rFonts w:ascii="Times New Roman" w:eastAsia="Calibri" w:hAnsi="Times New Roman" w:cs="Times New Roman"/>
                  <w:vertAlign w:val="subscript"/>
                </w:rPr>
                <w:delText>2</w:delText>
              </w:r>
              <w:r w:rsidR="00C34E6A" w:rsidRPr="009B7FC2" w:rsidDel="009059E7">
                <w:rPr>
                  <w:rFonts w:ascii="Times New Roman" w:eastAsia="Calibri" w:hAnsi="Times New Roman" w:cs="Times New Roman"/>
                </w:rPr>
                <w:delText xml:space="preserve"> ,</w:delText>
              </w:r>
              <w:r w:rsidR="00C34E6A" w:rsidRPr="009B7FC2" w:rsidDel="009059E7">
                <w:rPr>
                  <w:rFonts w:ascii="Times New Roman" w:eastAsia="Calibri" w:hAnsi="Times New Roman" w:cs="Times New Roman"/>
                  <w:vertAlign w:val="subscript"/>
                </w:rPr>
                <w:delText xml:space="preserve"> </w:delText>
              </w:r>
              <w:r w:rsidRPr="009B7FC2" w:rsidDel="009059E7">
                <w:rPr>
                  <w:rFonts w:ascii="Times New Roman" w:eastAsia="Calibri" w:hAnsi="Times New Roman" w:cs="Times New Roman"/>
                </w:rPr>
                <w:delText>Air Pressure</w:delText>
              </w:r>
              <w:r w:rsidR="00C34E6A" w:rsidRPr="009B7FC2" w:rsidDel="009059E7">
                <w:rPr>
                  <w:rFonts w:ascii="Times New Roman" w:eastAsia="Calibri" w:hAnsi="Times New Roman" w:cs="Times New Roman"/>
                </w:rPr>
                <w:delText>,</w:delText>
              </w:r>
              <w:r w:rsidRPr="009B7FC2" w:rsidDel="009059E7">
                <w:rPr>
                  <w:rFonts w:ascii="Times New Roman" w:eastAsia="Calibri" w:hAnsi="Times New Roman" w:cs="Times New Roman"/>
                </w:rPr>
                <w:delText xml:space="preserve"> and Air Density are iteratively updated in the Monin-Obhukov Iteration, see below</w:delText>
              </w:r>
              <w:r w:rsidR="00D533BB" w:rsidRPr="009B7FC2" w:rsidDel="009059E7">
                <w:rPr>
                  <w:rFonts w:ascii="Times New Roman" w:eastAsia="Calibri" w:hAnsi="Times New Roman" w:cs="Times New Roman"/>
                </w:rPr>
                <w:delText xml:space="preserve"> </w:delText>
              </w:r>
              <w:r w:rsidR="00D533BB" w:rsidRPr="009B7FC2" w:rsidDel="009059E7">
                <w:rPr>
                  <w:rFonts w:ascii="Times New Roman" w:eastAsia="Calibri" w:hAnsi="Times New Roman" w:cs="Times New Roman"/>
                  <w:vertAlign w:val="superscript"/>
                </w:rPr>
                <w:fldChar w:fldCharType="begin"/>
              </w:r>
              <w:r w:rsidR="00D533BB" w:rsidRPr="009059E7" w:rsidDel="009059E7">
                <w:rPr>
                  <w:rFonts w:ascii="Times New Roman" w:eastAsia="Calibri" w:hAnsi="Times New Roman" w:cs="Times New Roman"/>
                  <w:vertAlign w:val="superscript"/>
                </w:rPr>
                <w:delInstrText xml:space="preserve"> NOTEREF _Ref385743881 \h  \* MERGEFORMAT </w:delInstrText>
              </w:r>
              <w:r w:rsidR="00D533BB" w:rsidRPr="009B7FC2" w:rsidDel="009059E7">
                <w:rPr>
                  <w:rFonts w:ascii="Times New Roman" w:eastAsia="Calibri" w:hAnsi="Times New Roman" w:cs="Times New Roman"/>
                  <w:vertAlign w:val="superscript"/>
                </w:rPr>
              </w:r>
              <w:r w:rsidR="00D533BB" w:rsidRPr="009B7FC2" w:rsidDel="009059E7">
                <w:rPr>
                  <w:rFonts w:ascii="Times New Roman" w:eastAsia="Calibri" w:hAnsi="Times New Roman" w:cs="Times New Roman"/>
                  <w:vertAlign w:val="superscript"/>
                </w:rPr>
                <w:fldChar w:fldCharType="separate"/>
              </w:r>
              <w:r w:rsidR="007006DC" w:rsidRPr="009059E7" w:rsidDel="009059E7">
                <w:rPr>
                  <w:rFonts w:ascii="Times New Roman" w:eastAsia="Calibri" w:hAnsi="Times New Roman" w:cs="Times New Roman"/>
                  <w:vertAlign w:val="superscript"/>
                </w:rPr>
                <w:delText>i</w:delText>
              </w:r>
              <w:r w:rsidR="00D533BB" w:rsidRPr="009B7FC2" w:rsidDel="009059E7">
                <w:rPr>
                  <w:rFonts w:ascii="Times New Roman" w:eastAsia="Calibri" w:hAnsi="Times New Roman" w:cs="Times New Roman"/>
                  <w:vertAlign w:val="superscript"/>
                </w:rPr>
                <w:fldChar w:fldCharType="end"/>
              </w:r>
            </w:del>
          </w:p>
        </w:tc>
      </w:tr>
      <w:tr w:rsidR="00C34E6A" w14:paraId="6AC3123A" w14:textId="77777777" w:rsidTr="009B7FC2">
        <w:tc>
          <w:tcPr>
            <w:tcW w:w="1965" w:type="dxa"/>
          </w:tcPr>
          <w:p w14:paraId="77CF9100" w14:textId="1DF042FA" w:rsidR="00C01C5C" w:rsidRPr="00183A4C" w:rsidRDefault="00183A4C" w:rsidP="00C34E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air</m:t>
                  </m:r>
                </m:sub>
              </m:sSub>
            </m:oMath>
          </w:p>
        </w:tc>
        <w:tc>
          <w:tcPr>
            <w:tcW w:w="3160" w:type="dxa"/>
            <w:gridSpan w:val="2"/>
          </w:tcPr>
          <w:p w14:paraId="70FA9213" w14:textId="77777777" w:rsidR="00C01C5C" w:rsidRPr="009B7FC2" w:rsidRDefault="00C01C5C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Air Density (kg/m</w:t>
            </w:r>
            <w:r w:rsidRPr="009B7FC2">
              <w:rPr>
                <w:rFonts w:ascii="Times New Roman" w:hAnsi="Times New Roman" w:cs="Times New Roman"/>
                <w:vertAlign w:val="superscript"/>
              </w:rPr>
              <w:t>3</w:t>
            </w:r>
            <w:r w:rsidRPr="009B7FC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13" w:type="dxa"/>
          </w:tcPr>
          <w:p w14:paraId="30EB4A83" w14:textId="1C148664" w:rsidR="00C01C5C" w:rsidRDefault="00E9061D" w:rsidP="00D533BB">
            <w:pPr>
              <w:rPr>
                <w:ins w:id="12" w:author="Geography" w:date="2015-04-28T14:51:00Z"/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air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1000*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a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1.01*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*287</m:t>
                  </m:r>
                </m:den>
              </m:f>
            </m:oMath>
            <w:r w:rsidR="00D533BB" w:rsidRPr="009B7FC2">
              <w:rPr>
                <w:rFonts w:ascii="Times New Roman" w:eastAsia="Calibri" w:hAnsi="Times New Roman" w:cs="Times New Roman"/>
              </w:rPr>
              <w:t xml:space="preserve"> </w:t>
            </w:r>
          </w:p>
          <w:p w14:paraId="57C2E474" w14:textId="3AF675DE" w:rsidR="009059E7" w:rsidRPr="009B7FC2" w:rsidRDefault="009059E7" w:rsidP="00183A4C">
            <w:pPr>
              <w:rPr>
                <w:rFonts w:ascii="Times New Roman" w:eastAsia="Calibri" w:hAnsi="Times New Roman" w:cs="Times New Roman"/>
              </w:rPr>
            </w:pPr>
            <w:ins w:id="13" w:author="Geography" w:date="2015-04-28T14:51:00Z">
              <w:r w:rsidRPr="009B7FC2">
                <w:rPr>
                  <w:rFonts w:ascii="Times New Roman" w:eastAsia="Calibri" w:hAnsi="Times New Roman" w:cs="Times New Roman"/>
                </w:rPr>
                <w:t>T</w:t>
              </w:r>
              <w:r w:rsidRPr="009B7FC2">
                <w:rPr>
                  <w:rFonts w:ascii="Times New Roman" w:eastAsia="Calibri" w:hAnsi="Times New Roman" w:cs="Times New Roman"/>
                  <w:vertAlign w:val="subscript"/>
                </w:rPr>
                <w:t>2</w:t>
              </w:r>
              <w:r w:rsidRPr="009B7FC2">
                <w:rPr>
                  <w:rFonts w:ascii="Times New Roman" w:eastAsia="Calibri" w:hAnsi="Times New Roman" w:cs="Times New Roman"/>
                </w:rPr>
                <w:t>,</w:t>
              </w:r>
              <w:r w:rsidRPr="009B7FC2">
                <w:rPr>
                  <w:rFonts w:ascii="Times New Roman" w:eastAsia="Calibri" w:hAnsi="Times New Roman" w:cs="Times New Roman"/>
                  <w:vertAlign w:val="subscript"/>
                </w:rPr>
                <w:t xml:space="preserve"> </w:t>
              </w:r>
              <w:r w:rsidRPr="009B7FC2">
                <w:rPr>
                  <w:rFonts w:ascii="Times New Roman" w:eastAsia="Calibri" w:hAnsi="Times New Roman" w:cs="Times New Roman"/>
                  <w:color w:val="000000" w:themeColor="text1"/>
                </w:rPr>
                <w:t>P</w:t>
              </w:r>
              <w:r w:rsidRPr="009B7FC2">
                <w:rPr>
                  <w:rFonts w:ascii="Times New Roman" w:eastAsia="Calibri" w:hAnsi="Times New Roman" w:cs="Times New Roman"/>
                  <w:color w:val="000000" w:themeColor="text1"/>
                  <w:vertAlign w:val="subscript"/>
                </w:rPr>
                <w:t>a</w:t>
              </w:r>
              <w:r w:rsidRPr="009B7FC2">
                <w:rPr>
                  <w:rFonts w:ascii="Times New Roman" w:eastAsia="Calibri" w:hAnsi="Times New Roman" w:cs="Times New Roman"/>
                </w:rPr>
                <w:t xml:space="preserve">, and </w:t>
              </w:r>
              <w:r w:rsidRPr="009B7FC2">
                <w:rPr>
                  <w:rFonts w:ascii="Times New Roman" w:hAnsi="Times New Roman" w:cs="Times New Roman"/>
                </w:rPr>
                <w:t>ρ</w:t>
              </w:r>
              <w:r w:rsidRPr="009B7FC2">
                <w:rPr>
                  <w:rFonts w:ascii="Times New Roman" w:hAnsi="Times New Roman" w:cs="Times New Roman"/>
                  <w:vertAlign w:val="subscript"/>
                </w:rPr>
                <w:t>air</w:t>
              </w:r>
              <w:r w:rsidRPr="009B7FC2" w:rsidDel="009059E7">
                <w:rPr>
                  <w:rFonts w:ascii="Times New Roman" w:eastAsia="Calibri" w:hAnsi="Times New Roman" w:cs="Times New Roman"/>
                </w:rPr>
                <w:t xml:space="preserve"> </w:t>
              </w:r>
              <w:r w:rsidRPr="009B7FC2">
                <w:rPr>
                  <w:rFonts w:ascii="Times New Roman" w:eastAsia="Calibri" w:hAnsi="Times New Roman" w:cs="Times New Roman"/>
                </w:rPr>
                <w:t>are iteratively updated in the Monin-Obhukov Iteration, see below</w:t>
              </w:r>
            </w:ins>
          </w:p>
        </w:tc>
      </w:tr>
      <w:tr w:rsidR="00C01C5C" w14:paraId="10BB94D7" w14:textId="77777777" w:rsidTr="009B7FC2">
        <w:tc>
          <w:tcPr>
            <w:tcW w:w="1965" w:type="dxa"/>
          </w:tcPr>
          <w:p w14:paraId="589F1DF9" w14:textId="77777777" w:rsidR="00AF6F3F" w:rsidRPr="009B7FC2" w:rsidRDefault="00AF6F3F" w:rsidP="00C33B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160" w:type="dxa"/>
            <w:gridSpan w:val="2"/>
          </w:tcPr>
          <w:p w14:paraId="6B4DD0AA" w14:textId="77777777" w:rsidR="00AF6F3F" w:rsidRPr="009B7FC2" w:rsidRDefault="00C01C5C" w:rsidP="00C33B4D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Sensible Heat Flux</w:t>
            </w:r>
            <w:r w:rsidR="00C34E6A" w:rsidRPr="009B7FC2">
              <w:rPr>
                <w:rFonts w:ascii="Times New Roman" w:hAnsi="Times New Roman" w:cs="Times New Roman"/>
              </w:rPr>
              <w:t xml:space="preserve"> (W/m</w:t>
            </w:r>
            <w:r w:rsidR="00C34E6A" w:rsidRPr="009B7FC2">
              <w:rPr>
                <w:rFonts w:ascii="Times New Roman" w:hAnsi="Times New Roman" w:cs="Times New Roman"/>
                <w:vertAlign w:val="superscript"/>
              </w:rPr>
              <w:t>2</w:t>
            </w:r>
            <w:r w:rsidR="00C34E6A" w:rsidRPr="009B7FC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13" w:type="dxa"/>
          </w:tcPr>
          <w:p w14:paraId="3CE37DA6" w14:textId="23A74363" w:rsidR="00183A4C" w:rsidRDefault="00C34E6A" w:rsidP="00AF6F3F">
            <w:pPr>
              <w:rPr>
                <w:rFonts w:ascii="Times New Roman" w:eastAsia="Calibri" w:hAnsi="Times New Roman" w:cs="Times New Roman"/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H=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air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 xml:space="preserve"> *Cp*dT)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(</m:t>
                  </m:r>
                  <m:r>
                    <w:del w:id="14" w:author="Geography" w:date="2015-04-28T14:56:00Z"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r</m:t>
                    </w:del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ins w:id="15" w:author="Geography" w:date="2015-04-28T14:56:00Z"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R</m:t>
                        </w:ins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ah</m:t>
                      </m:r>
                    </m:sub>
                  </m:sSub>
                  <m:r>
                    <w:del w:id="16" w:author="Geography" w:date="2015-04-28T14:56:00Z"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AH</m:t>
                    </w:del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)</m:t>
                  </m:r>
                </m:den>
              </m:f>
            </m:oMath>
            <w:r w:rsidR="009059E7">
              <w:rPr>
                <w:rFonts w:ascii="Times New Roman" w:eastAsia="Calibri" w:hAnsi="Times New Roman" w:cs="Times New Roman"/>
                <w:bCs/>
              </w:rPr>
              <w:t xml:space="preserve"> </w:t>
            </w:r>
            <w:ins w:id="17" w:author="Geography" w:date="2015-04-28T14:48:00Z">
              <w:r w:rsidR="009059E7">
                <w:rPr>
                  <w:rFonts w:ascii="Times New Roman" w:eastAsia="Calibri" w:hAnsi="Times New Roman" w:cs="Times New Roman"/>
                  <w:bCs/>
                </w:rPr>
                <w:t xml:space="preserve"> </w:t>
              </w:r>
            </w:ins>
          </w:p>
          <w:p w14:paraId="796F7833" w14:textId="7E580D1C" w:rsidR="00AF6F3F" w:rsidRDefault="009059E7" w:rsidP="00AF6F3F">
            <w:pPr>
              <w:rPr>
                <w:ins w:id="18" w:author="Geography" w:date="2015-04-28T14:55:00Z"/>
                <w:rFonts w:ascii="Times New Roman" w:eastAsia="Calibri" w:hAnsi="Times New Roman" w:cs="Times New Roman"/>
                <w:bCs/>
              </w:rPr>
            </w:pPr>
            <w:ins w:id="19" w:author="Geography" w:date="2015-04-28T14:48:00Z">
              <w:r>
                <w:rPr>
                  <w:rFonts w:ascii="Times New Roman" w:eastAsia="Calibri" w:hAnsi="Times New Roman" w:cs="Times New Roman"/>
                  <w:bCs/>
                </w:rPr>
                <w:t>where C</w:t>
              </w:r>
            </w:ins>
            <w:ins w:id="20" w:author="Geography" w:date="2015-04-28T14:49:00Z">
              <w:r>
                <w:rPr>
                  <w:rFonts w:ascii="Times New Roman" w:eastAsia="Calibri" w:hAnsi="Times New Roman" w:cs="Times New Roman"/>
                  <w:bCs/>
                  <w:vertAlign w:val="subscript"/>
                </w:rPr>
                <w:t>p</w:t>
              </w:r>
              <w:r>
                <w:rPr>
                  <w:rFonts w:ascii="Times New Roman" w:eastAsia="Calibri" w:hAnsi="Times New Roman" w:cs="Times New Roman"/>
                  <w:bCs/>
                </w:rPr>
                <w:t xml:space="preserve"> = </w:t>
              </w:r>
            </w:ins>
          </w:p>
          <w:p w14:paraId="234B0996" w14:textId="44632EA5" w:rsidR="00695C60" w:rsidRPr="00695C60" w:rsidRDefault="00695C60" w:rsidP="00AF6F3F">
            <w:pPr>
              <w:rPr>
                <w:rFonts w:ascii="Times New Roman" w:eastAsia="Calibri" w:hAnsi="Times New Roman" w:cs="Times New Roman"/>
                <w:i/>
                <w:rPrChange w:id="21" w:author="Geography" w:date="2015-04-28T14:55:00Z">
                  <w:rPr>
                    <w:rFonts w:ascii="Times New Roman" w:eastAsia="Calibri" w:hAnsi="Times New Roman" w:cs="Times New Roman"/>
                  </w:rPr>
                </w:rPrChange>
              </w:rPr>
            </w:pPr>
            <w:ins w:id="22" w:author="Geography" w:date="2015-04-28T14:55:00Z">
              <w:r>
                <w:rPr>
                  <w:rFonts w:ascii="Times New Roman" w:eastAsia="Calibri" w:hAnsi="Times New Roman" w:cs="Times New Roman"/>
                  <w:bCs/>
                  <w:i/>
                </w:rPr>
                <w:t xml:space="preserve">Initial value of Rah is taken from land use map or </w:t>
              </w:r>
              <w:commentRangeStart w:id="23"/>
              <w:r>
                <w:rPr>
                  <w:rFonts w:ascii="Times New Roman" w:eastAsia="Calibri" w:hAnsi="Times New Roman" w:cs="Times New Roman"/>
                  <w:bCs/>
                  <w:i/>
                </w:rPr>
                <w:t>NDVI</w:t>
              </w:r>
            </w:ins>
            <w:commentRangeEnd w:id="23"/>
            <w:r w:rsidR="002E7763">
              <w:rPr>
                <w:rStyle w:val="CommentReference"/>
              </w:rPr>
              <w:commentReference w:id="23"/>
            </w:r>
          </w:p>
        </w:tc>
      </w:tr>
      <w:tr w:rsidR="00C01C5C" w14:paraId="039B35F5" w14:textId="77777777" w:rsidTr="009B7FC2">
        <w:tc>
          <w:tcPr>
            <w:tcW w:w="1965" w:type="dxa"/>
          </w:tcPr>
          <w:p w14:paraId="0749AB50" w14:textId="77777777" w:rsidR="00312A88" w:rsidRPr="009B7FC2" w:rsidRDefault="00AF6F3F" w:rsidP="00C33B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3160" w:type="dxa"/>
            <w:gridSpan w:val="2"/>
          </w:tcPr>
          <w:p w14:paraId="303DE02C" w14:textId="77777777" w:rsidR="00312A88" w:rsidRPr="009B7FC2" w:rsidRDefault="00AF6F3F" w:rsidP="00C33B4D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Monin-Obhukov Length</w:t>
            </w:r>
            <w:r w:rsidR="00C34E6A" w:rsidRPr="009B7FC2">
              <w:rPr>
                <w:rFonts w:ascii="Times New Roman" w:hAnsi="Times New Roman" w:cs="Times New Roman"/>
              </w:rPr>
              <w:t xml:space="preserve"> (dimensionless)</w:t>
            </w:r>
          </w:p>
        </w:tc>
        <w:tc>
          <w:tcPr>
            <w:tcW w:w="4613" w:type="dxa"/>
          </w:tcPr>
          <w:p w14:paraId="50CDD618" w14:textId="15B9BBF8" w:rsidR="00312A88" w:rsidRPr="009B7FC2" w:rsidRDefault="00C34E6A" w:rsidP="00B57C16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L=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0.41*g*H</m:t>
                      </m:r>
                    </m:e>
                  </m:d>
                </m:den>
              </m:f>
            </m:oMath>
            <w:r w:rsidR="001174AC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r w:rsidR="00FE6B24" w:rsidRPr="009B7FC2">
              <w:rPr>
                <w:rFonts w:ascii="Times New Roman" w:eastAsiaTheme="minorEastAsia" w:hAnsi="Times New Roman" w:cs="Times New Roman"/>
                <w:bCs/>
              </w:rPr>
              <w:fldChar w:fldCharType="begin"/>
            </w:r>
            <w:r w:rsidR="00FE6B24" w:rsidRPr="009B7FC2">
              <w:rPr>
                <w:rFonts w:ascii="Times New Roman" w:eastAsiaTheme="minorEastAsia" w:hAnsi="Times New Roman" w:cs="Times New Roman"/>
                <w:bCs/>
              </w:rPr>
              <w:instrText xml:space="preserve"> NOTEREF _Ref385743881 \h </w:instrText>
            </w:r>
            <w:r w:rsidR="009B7FC2">
              <w:rPr>
                <w:rFonts w:ascii="Times New Roman" w:eastAsiaTheme="minorEastAsia" w:hAnsi="Times New Roman" w:cs="Times New Roman"/>
                <w:bCs/>
              </w:rPr>
              <w:instrText xml:space="preserve"> \* MERGEFORMAT </w:instrText>
            </w:r>
            <w:r w:rsidR="00FE6B24" w:rsidRPr="009B7FC2">
              <w:rPr>
                <w:rFonts w:ascii="Times New Roman" w:eastAsiaTheme="minorEastAsia" w:hAnsi="Times New Roman" w:cs="Times New Roman"/>
                <w:bCs/>
              </w:rPr>
            </w:r>
            <w:r w:rsidR="00FE6B24" w:rsidRPr="009B7FC2">
              <w:rPr>
                <w:rFonts w:ascii="Times New Roman" w:eastAsiaTheme="minorEastAsia" w:hAnsi="Times New Roman" w:cs="Times New Roman"/>
                <w:bCs/>
              </w:rPr>
              <w:fldChar w:fldCharType="separate"/>
            </w:r>
            <w:r w:rsidR="007006DC">
              <w:rPr>
                <w:rFonts w:ascii="Times New Roman" w:eastAsiaTheme="minorEastAsia" w:hAnsi="Times New Roman" w:cs="Times New Roman"/>
                <w:bCs/>
              </w:rPr>
              <w:t>i</w:t>
            </w:r>
            <w:r w:rsidR="00FE6B24" w:rsidRPr="009B7FC2">
              <w:rPr>
                <w:rFonts w:ascii="Times New Roman" w:eastAsiaTheme="minorEastAsia" w:hAnsi="Times New Roman" w:cs="Times New Roman"/>
                <w:bCs/>
              </w:rPr>
              <w:fldChar w:fldCharType="end"/>
            </w:r>
            <w:ins w:id="24" w:author="Geography" w:date="2015-04-28T14:57:00Z">
              <w:r w:rsidR="00E25AA0">
                <w:rPr>
                  <w:rFonts w:ascii="Times New Roman" w:eastAsiaTheme="minorEastAsia" w:hAnsi="Times New Roman" w:cs="Times New Roman"/>
                  <w:bCs/>
                </w:rPr>
                <w:t xml:space="preserve"> where g = </w:t>
              </w:r>
            </w:ins>
          </w:p>
        </w:tc>
      </w:tr>
      <w:tr w:rsidR="00C01C5C" w14:paraId="212FEEE2" w14:textId="77777777" w:rsidTr="009B7FC2">
        <w:tc>
          <w:tcPr>
            <w:tcW w:w="1965" w:type="dxa"/>
          </w:tcPr>
          <w:p w14:paraId="7471A64F" w14:textId="77777777" w:rsidR="00312A88" w:rsidRPr="009B7FC2" w:rsidRDefault="00C34E6A" w:rsidP="00C33B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H</m:t>
              </m:r>
            </m:oMath>
          </w:p>
        </w:tc>
        <w:tc>
          <w:tcPr>
            <w:tcW w:w="3160" w:type="dxa"/>
            <w:gridSpan w:val="2"/>
          </w:tcPr>
          <w:p w14:paraId="47060847" w14:textId="77777777" w:rsidR="00312A88" w:rsidRPr="009B7FC2" w:rsidRDefault="00AF6F3F" w:rsidP="00C33B4D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Monin-Obhukov Correction for heat transport for Unstable and Neutral Atmospheric Conditions (L&lt;0)</w:t>
            </w:r>
          </w:p>
        </w:tc>
        <w:tc>
          <w:tcPr>
            <w:tcW w:w="4613" w:type="dxa"/>
          </w:tcPr>
          <w:p w14:paraId="183E282B" w14:textId="02AEF410" w:rsidR="00312A88" w:rsidRDefault="00C34E6A" w:rsidP="00C33B4D">
            <w:pPr>
              <w:rPr>
                <w:ins w:id="25" w:author="Geography" w:date="2015-04-28T14:51:00Z"/>
                <w:rFonts w:ascii="Times New Roman" w:eastAsiaTheme="minorEastAsia" w:hAnsi="Times New Roman" w:cs="Times New Roman"/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=2*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 w:rsidR="00D533BB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</w:p>
          <w:p w14:paraId="2630D100" w14:textId="0CD5C8E8" w:rsidR="009059E7" w:rsidRDefault="009059E7" w:rsidP="00C33B4D">
            <w:pPr>
              <w:rPr>
                <w:ins w:id="26" w:author="Geography" w:date="2015-04-28T14:52:00Z"/>
                <w:rFonts w:ascii="Times New Roman" w:eastAsiaTheme="minorEastAsia" w:hAnsi="Times New Roman" w:cs="Times New Roman"/>
                <w:bCs/>
              </w:rPr>
            </w:pPr>
            <w:ins w:id="27" w:author="Geography" w:date="2015-04-28T14:51:00Z">
              <w:r w:rsidRPr="009B7FC2">
                <w:rPr>
                  <w:rFonts w:ascii="Times New Roman" w:hAnsi="Times New Roman" w:cs="Times New Roman"/>
                  <w:bCs/>
                </w:rPr>
                <w:t xml:space="preserve">where </w:t>
              </w: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1-16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sup>
                </m:sSup>
              </m:oMath>
              <w:r w:rsidRPr="009B7FC2">
                <w:rPr>
                  <w:rFonts w:ascii="Times New Roman" w:eastAsiaTheme="minorEastAsia" w:hAnsi="Times New Roman" w:cs="Times New Roman"/>
                  <w:bCs/>
                </w:rPr>
                <w:t xml:space="preserve">  </w:t>
              </w:r>
            </w:ins>
          </w:p>
          <w:p w14:paraId="4D787511" w14:textId="257CE1AE" w:rsidR="009059E7" w:rsidRPr="009B7FC2" w:rsidRDefault="009059E7" w:rsidP="00C33B4D">
            <w:pPr>
              <w:rPr>
                <w:rFonts w:ascii="Times New Roman" w:hAnsi="Times New Roman" w:cs="Times New Roman"/>
              </w:rPr>
            </w:pPr>
            <w:ins w:id="28" w:author="Geography" w:date="2015-04-28T14:52:00Z">
              <w:r>
                <w:rPr>
                  <w:rFonts w:ascii="Times New Roman" w:eastAsiaTheme="minorEastAsia" w:hAnsi="Times New Roman" w:cs="Times New Roman"/>
                  <w:bCs/>
                </w:rPr>
                <w:t>a</w:t>
              </w:r>
              <w:commentRangeStart w:id="29"/>
              <w:commentRangeStart w:id="30"/>
              <w:r>
                <w:rPr>
                  <w:rFonts w:ascii="Times New Roman" w:eastAsiaTheme="minorEastAsia" w:hAnsi="Times New Roman" w:cs="Times New Roman"/>
                  <w:bCs/>
                </w:rPr>
                <w:t xml:space="preserve">nd z = </w:t>
              </w:r>
            </w:ins>
            <w:commentRangeEnd w:id="29"/>
            <w:ins w:id="31" w:author="Geography" w:date="2015-04-28T14:56:00Z">
              <w:r w:rsidR="00E25AA0">
                <w:rPr>
                  <w:rStyle w:val="CommentReference"/>
                </w:rPr>
                <w:commentReference w:id="29"/>
              </w:r>
            </w:ins>
            <w:commentRangeEnd w:id="30"/>
            <w:r w:rsidR="004155BE">
              <w:rPr>
                <w:rStyle w:val="CommentReference"/>
              </w:rPr>
              <w:commentReference w:id="30"/>
            </w:r>
          </w:p>
        </w:tc>
      </w:tr>
      <w:tr w:rsidR="00C01C5C" w14:paraId="7F0814C0" w14:textId="77777777" w:rsidTr="009B7FC2">
        <w:tc>
          <w:tcPr>
            <w:tcW w:w="1965" w:type="dxa"/>
          </w:tcPr>
          <w:p w14:paraId="46EC288C" w14:textId="092B8297" w:rsidR="00312A88" w:rsidRPr="009B7FC2" w:rsidRDefault="005846B8" w:rsidP="00C33B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M</m:t>
              </m:r>
            </m:oMath>
          </w:p>
        </w:tc>
        <w:tc>
          <w:tcPr>
            <w:tcW w:w="3160" w:type="dxa"/>
            <w:gridSpan w:val="2"/>
          </w:tcPr>
          <w:p w14:paraId="6CDC5188" w14:textId="77777777" w:rsidR="00312A88" w:rsidRPr="009B7FC2" w:rsidRDefault="00AF6F3F" w:rsidP="00C33B4D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Monin-Obhukov Correction for momentm transport for Unstable and Neutral Atmospheric Conditions (L&lt;0)</w:t>
            </w:r>
          </w:p>
        </w:tc>
        <w:tc>
          <w:tcPr>
            <w:tcW w:w="4613" w:type="dxa"/>
          </w:tcPr>
          <w:p w14:paraId="5B30C3F8" w14:textId="67111A07" w:rsidR="00AF6F3F" w:rsidRPr="006916E6" w:rsidRDefault="006916E6" w:rsidP="009B7FC2">
            <w:pPr>
              <w:pStyle w:val="CalibriHeading2"/>
              <w:spacing w:before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u w:val="none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u w:val="none"/>
                  <w:vertAlign w:val="subscript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u w:val="none"/>
                </w:rPr>
                <m:t>=2ln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/>
                      <w:u w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 w:val="0"/>
                          <w:bCs/>
                          <w:u w:val="none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 w:val="0"/>
                              <w:bCs/>
                              <w:u w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u w:val="none"/>
                            </w:rPr>
                            <m:t>1+x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u w:val="none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u w:val="none"/>
                </w:rPr>
                <m:t>+ln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/>
                      <w:u w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 w:val="0"/>
                          <w:bCs/>
                          <w:u w:val="none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 w:val="0"/>
                              <w:bCs/>
                              <w:u w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u w:val="none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 w:val="0"/>
                                  <w:bCs/>
                                  <w:u w:val="non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u w:val="none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u w:val="none"/>
                </w:rPr>
                <m:t>-arctan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/>
                      <w:u w:val="non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u w:val="none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u w:val="none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 w:val="0"/>
                      <w:bCs/>
                      <w:u w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u w:val="none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u w:val="none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u w:val="none"/>
                </w:rPr>
                <m:t xml:space="preserve"> </m:t>
              </m:r>
            </m:oMath>
            <w:r w:rsidR="00D533BB" w:rsidRPr="006916E6">
              <w:rPr>
                <w:rFonts w:ascii="Times New Roman" w:hAnsi="Times New Roman" w:cs="Times New Roman"/>
                <w:b w:val="0"/>
                <w:bCs/>
                <w:u w:val="none"/>
              </w:rPr>
              <w:t xml:space="preserve"> </w:t>
            </w:r>
          </w:p>
          <w:p w14:paraId="78DADAC8" w14:textId="1939CAA5" w:rsidR="00312A88" w:rsidRPr="009B7FC2" w:rsidRDefault="00AF6F3F" w:rsidP="009B7FC2">
            <w:pPr>
              <w:rPr>
                <w:rFonts w:ascii="Times New Roman" w:hAnsi="Times New Roman" w:cs="Times New Roman"/>
              </w:rPr>
            </w:pPr>
            <w:del w:id="32" w:author="Geography" w:date="2015-04-28T14:51:00Z">
              <w:r w:rsidRPr="009B7FC2" w:rsidDel="009059E7">
                <w:rPr>
                  <w:rFonts w:ascii="Times New Roman" w:hAnsi="Times New Roman" w:cs="Times New Roman"/>
                  <w:bCs/>
                </w:rPr>
                <w:delText xml:space="preserve">where </w:delText>
              </w: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1-16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sup>
                </m:sSup>
              </m:oMath>
              <w:r w:rsidR="00FE6B24" w:rsidRPr="009B7FC2" w:rsidDel="009059E7">
                <w:rPr>
                  <w:rFonts w:ascii="Times New Roman" w:eastAsiaTheme="minorEastAsia" w:hAnsi="Times New Roman" w:cs="Times New Roman"/>
                  <w:bCs/>
                </w:rPr>
                <w:delText xml:space="preserve">  </w:delText>
              </w:r>
              <w:r w:rsidR="00FE6B24" w:rsidRPr="009B7FC2" w:rsidDel="009059E7">
                <w:rPr>
                  <w:rFonts w:ascii="Times New Roman" w:eastAsiaTheme="minorEastAsia" w:hAnsi="Times New Roman" w:cs="Times New Roman"/>
                  <w:bCs/>
                </w:rPr>
                <w:fldChar w:fldCharType="begin"/>
              </w:r>
              <w:r w:rsidR="00FE6B24" w:rsidRPr="009059E7" w:rsidDel="009059E7">
                <w:rPr>
                  <w:rFonts w:ascii="Times New Roman" w:eastAsiaTheme="minorEastAsia" w:hAnsi="Times New Roman" w:cs="Times New Roman"/>
                  <w:bCs/>
                </w:rPr>
                <w:delInstrText xml:space="preserve"> NOTEREF _Ref385743881 \h </w:delInstrText>
              </w:r>
              <w:r w:rsidR="009B7FC2" w:rsidRPr="009059E7" w:rsidDel="009059E7">
                <w:rPr>
                  <w:rFonts w:ascii="Times New Roman" w:eastAsiaTheme="minorEastAsia" w:hAnsi="Times New Roman" w:cs="Times New Roman"/>
                  <w:bCs/>
                </w:rPr>
                <w:delInstrText xml:space="preserve"> \* MERGEFORMAT </w:delInstrText>
              </w:r>
              <w:r w:rsidR="00FE6B24" w:rsidRPr="009B7FC2" w:rsidDel="009059E7">
                <w:rPr>
                  <w:rFonts w:ascii="Times New Roman" w:eastAsiaTheme="minorEastAsia" w:hAnsi="Times New Roman" w:cs="Times New Roman"/>
                  <w:bCs/>
                </w:rPr>
              </w:r>
              <w:r w:rsidR="00FE6B24" w:rsidRPr="009B7FC2" w:rsidDel="009059E7">
                <w:rPr>
                  <w:rFonts w:ascii="Times New Roman" w:eastAsiaTheme="minorEastAsia" w:hAnsi="Times New Roman" w:cs="Times New Roman"/>
                  <w:bCs/>
                </w:rPr>
                <w:fldChar w:fldCharType="separate"/>
              </w:r>
              <w:r w:rsidR="007006DC" w:rsidRPr="009059E7" w:rsidDel="009059E7">
                <w:rPr>
                  <w:rFonts w:ascii="Times New Roman" w:eastAsiaTheme="minorEastAsia" w:hAnsi="Times New Roman" w:cs="Times New Roman"/>
                  <w:bCs/>
                </w:rPr>
                <w:delText>i</w:delText>
              </w:r>
              <w:r w:rsidR="00FE6B24" w:rsidRPr="009B7FC2" w:rsidDel="009059E7">
                <w:rPr>
                  <w:rFonts w:ascii="Times New Roman" w:eastAsiaTheme="minorEastAsia" w:hAnsi="Times New Roman" w:cs="Times New Roman"/>
                  <w:bCs/>
                </w:rPr>
                <w:fldChar w:fldCharType="end"/>
              </w:r>
            </w:del>
          </w:p>
        </w:tc>
      </w:tr>
      <w:tr w:rsidR="00C01C5C" w14:paraId="53AEEC37" w14:textId="77777777" w:rsidTr="009B7FC2">
        <w:tc>
          <w:tcPr>
            <w:tcW w:w="1965" w:type="dxa"/>
          </w:tcPr>
          <w:p w14:paraId="741111BE" w14:textId="77777777" w:rsidR="00AF6F3F" w:rsidRPr="009B7FC2" w:rsidRDefault="00C34E6A" w:rsidP="00AF6F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H</m:t>
              </m:r>
            </m:oMath>
          </w:p>
        </w:tc>
        <w:tc>
          <w:tcPr>
            <w:tcW w:w="3160" w:type="dxa"/>
            <w:gridSpan w:val="2"/>
          </w:tcPr>
          <w:p w14:paraId="4DE299F0" w14:textId="77777777" w:rsidR="00AF6F3F" w:rsidRPr="009B7FC2" w:rsidRDefault="00AF6F3F" w:rsidP="00AF6F3F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Monin-Obhukov Correction for heat transport for Stable Atmospheric Conditions (L&gt;0)</w:t>
            </w:r>
          </w:p>
        </w:tc>
        <w:tc>
          <w:tcPr>
            <w:tcW w:w="4613" w:type="dxa"/>
          </w:tcPr>
          <w:p w14:paraId="09386608" w14:textId="15730FA3" w:rsidR="00AF6F3F" w:rsidRPr="009B7FC2" w:rsidRDefault="00C34E6A" w:rsidP="006916E6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=-5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</w:rPr>
                  </m:ctrlPr>
                </m:dPr>
                <m:e>
                  <w:commentRangeStart w:id="33"/>
                  <w:commentRangeStart w:id="34"/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  <w:commentRangeEnd w:id="33"/>
                  <m:r>
                    <m:rPr>
                      <m:sty m:val="p"/>
                    </m:rPr>
                    <w:rPr>
                      <w:rStyle w:val="CommentReference"/>
                      <w:rFonts w:ascii="Cambria Math" w:hAnsi="Cambria Math"/>
                    </w:rPr>
                    <w:commentReference w:id="33"/>
                  </m:r>
                  <w:commentRangeEnd w:id="34"/>
                  <m:r>
                    <m:rPr>
                      <m:sty m:val="p"/>
                    </m:rPr>
                    <w:rPr>
                      <w:rStyle w:val="CommentReference"/>
                      <w:rFonts w:ascii="Cambria Math" w:hAnsi="Cambria Math"/>
                    </w:rPr>
                    <w:commentReference w:id="34"/>
                  </m:r>
                </m:e>
              </m:d>
            </m:oMath>
            <w:r w:rsidR="00D533BB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r w:rsidR="00FE6B24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</w:p>
        </w:tc>
      </w:tr>
      <w:tr w:rsidR="00C01C5C" w14:paraId="71418D8F" w14:textId="77777777" w:rsidTr="009B7FC2">
        <w:tc>
          <w:tcPr>
            <w:tcW w:w="1965" w:type="dxa"/>
          </w:tcPr>
          <w:p w14:paraId="78A8D35E" w14:textId="77777777" w:rsidR="00AF6F3F" w:rsidRPr="009B7FC2" w:rsidRDefault="00C34E6A" w:rsidP="00AF6F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M</m:t>
              </m:r>
            </m:oMath>
          </w:p>
        </w:tc>
        <w:tc>
          <w:tcPr>
            <w:tcW w:w="3160" w:type="dxa"/>
            <w:gridSpan w:val="2"/>
          </w:tcPr>
          <w:p w14:paraId="7FC1B1BC" w14:textId="77777777" w:rsidR="00AF6F3F" w:rsidRPr="009B7FC2" w:rsidRDefault="00AF6F3F" w:rsidP="00AF6F3F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Monin-Obhukov Correction for heat transport for Stable Atmospheric Conditions (L&gt;0)</w:t>
            </w:r>
          </w:p>
        </w:tc>
        <w:tc>
          <w:tcPr>
            <w:tcW w:w="4613" w:type="dxa"/>
          </w:tcPr>
          <w:p w14:paraId="44CC6B6A" w14:textId="0212C052" w:rsidR="00AF6F3F" w:rsidRPr="009B7FC2" w:rsidRDefault="00C34E6A" w:rsidP="006916E6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=-5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</w:rPr>
                  </m:ctrlPr>
                </m:dPr>
                <m:e>
                  <w:commentRangeStart w:id="35"/>
                  <w:commentRangeStart w:id="36"/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  <w:commentRangeEnd w:id="35"/>
                  <m:r>
                    <m:rPr>
                      <m:sty m:val="p"/>
                    </m:rPr>
                    <w:rPr>
                      <w:rStyle w:val="CommentReference"/>
                      <w:rFonts w:ascii="Cambria Math" w:hAnsi="Cambria Math"/>
                    </w:rPr>
                    <w:commentReference w:id="35"/>
                  </m:r>
                  <w:commentRangeEnd w:id="36"/>
                  <m:r>
                    <m:rPr>
                      <m:sty m:val="p"/>
                    </m:rPr>
                    <w:rPr>
                      <w:rStyle w:val="CommentReference"/>
                      <w:rFonts w:ascii="Cambria Math" w:hAnsi="Cambria Math"/>
                    </w:rPr>
                    <w:commentReference w:id="36"/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D533BB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</w:p>
        </w:tc>
      </w:tr>
      <w:tr w:rsidR="00C01C5C" w14:paraId="04F9D91E" w14:textId="77777777" w:rsidTr="009059E7">
        <w:trPr>
          <w:trHeight w:val="827"/>
        </w:trPr>
        <w:tc>
          <w:tcPr>
            <w:tcW w:w="1965" w:type="dxa"/>
          </w:tcPr>
          <w:p w14:paraId="7AE08ECC" w14:textId="77777777" w:rsidR="00312A88" w:rsidRPr="009B7FC2" w:rsidRDefault="00E9061D" w:rsidP="00AF6F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b>
              </m:sSub>
            </m:oMath>
          </w:p>
        </w:tc>
        <w:tc>
          <w:tcPr>
            <w:tcW w:w="3160" w:type="dxa"/>
            <w:gridSpan w:val="2"/>
          </w:tcPr>
          <w:p w14:paraId="13D31F06" w14:textId="77777777" w:rsidR="00312A88" w:rsidRPr="009B7FC2" w:rsidRDefault="00AF6F3F" w:rsidP="00C33B4D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Friction Velocity, corrected with Monin-Obhukov Correction</w:t>
            </w:r>
            <w:r w:rsidR="00C34E6A" w:rsidRPr="009B7F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13" w:type="dxa"/>
          </w:tcPr>
          <w:p w14:paraId="2559E6D9" w14:textId="2F6B4F54" w:rsidR="00312A88" w:rsidRPr="009B7FC2" w:rsidRDefault="00E9061D" w:rsidP="006916E6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200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*0.41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 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M</m:t>
                      </m:r>
                    </m:e>
                  </m:d>
                </m:den>
              </m:f>
            </m:oMath>
            <w:r w:rsidR="00D533BB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r w:rsidR="00FE6B24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</w:p>
        </w:tc>
      </w:tr>
      <w:tr w:rsidR="00C01C5C" w14:paraId="081C3574" w14:textId="77777777" w:rsidTr="009B7FC2">
        <w:tc>
          <w:tcPr>
            <w:tcW w:w="1965" w:type="dxa"/>
          </w:tcPr>
          <w:p w14:paraId="000B15EA" w14:textId="0CF57E48" w:rsidR="00AF6F3F" w:rsidRPr="009B7FC2" w:rsidRDefault="00AF6F3F" w:rsidP="00AF6F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del w:id="37" w:author="Geography" w:date="2015-04-28T14:52:00Z">
              <w:r w:rsidRPr="009B7FC2" w:rsidDel="007245A3">
                <w:rPr>
                  <w:rFonts w:ascii="Times New Roman" w:hAnsi="Times New Roman" w:cs="Times New Roman"/>
                </w:rPr>
                <w:delText>rAH</w:delText>
              </w:r>
            </w:del>
            <w:ins w:id="38" w:author="Geography" w:date="2015-04-28T14:52:00Z">
              <w:r w:rsidR="007245A3">
                <w:rPr>
                  <w:rFonts w:ascii="Times New Roman" w:hAnsi="Times New Roman" w:cs="Times New Roman"/>
                </w:rPr>
                <w:t>R</w:t>
              </w:r>
              <w:r w:rsidR="007245A3" w:rsidRPr="007245A3">
                <w:rPr>
                  <w:rFonts w:ascii="Times New Roman" w:hAnsi="Times New Roman" w:cs="Times New Roman"/>
                  <w:vertAlign w:val="subscript"/>
                  <w:rPrChange w:id="39" w:author="Geography" w:date="2015-04-28T14:52:00Z">
                    <w:rPr>
                      <w:rFonts w:ascii="Times New Roman" w:hAnsi="Times New Roman" w:cs="Times New Roman"/>
                    </w:rPr>
                  </w:rPrChange>
                </w:rPr>
                <w:t>ah</w:t>
              </w:r>
            </w:ins>
          </w:p>
        </w:tc>
        <w:tc>
          <w:tcPr>
            <w:tcW w:w="3160" w:type="dxa"/>
            <w:gridSpan w:val="2"/>
          </w:tcPr>
          <w:p w14:paraId="44546675" w14:textId="77777777" w:rsidR="00AF6F3F" w:rsidRPr="009B7FC2" w:rsidRDefault="00AF6F3F" w:rsidP="00AF6F3F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Aerodynamic resistance to heat transport, corrected with Monin-Obhukov Correction</w:t>
            </w:r>
          </w:p>
        </w:tc>
        <w:tc>
          <w:tcPr>
            <w:tcW w:w="4613" w:type="dxa"/>
          </w:tcPr>
          <w:p w14:paraId="74EB7609" w14:textId="19788CE6" w:rsidR="00AF6F3F" w:rsidRPr="009B7FC2" w:rsidRDefault="006916E6" w:rsidP="006916E6">
            <w:pPr>
              <w:pStyle w:val="CalibriHeading2"/>
              <w:spacing w:before="0"/>
              <w:rPr>
                <w:rFonts w:ascii="Times New Roman" w:hAnsi="Times New Roman" w:cs="Times New Roman"/>
                <w:b w:val="0"/>
                <w:u w:val="none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u w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u w:val="none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u w:val="none"/>
                    </w:rPr>
                    <m:t>ah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u w:val="none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/>
                      <w:u w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 w:val="0"/>
                          <w:bCs/>
                          <w:u w:val="none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u w:val="none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 w:val="0"/>
                              <w:bCs/>
                              <w:u w:val="non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 w:val="0"/>
                                  <w:bCs/>
                                  <w:i/>
                                  <w:u w:val="none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 w:val="0"/>
                                      <w:bCs/>
                                      <w:i/>
                                      <w:u w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u w:val="none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u w:val="none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 w:val="0"/>
                                      <w:bCs/>
                                      <w:i/>
                                      <w:u w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u w:val="none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u w:val="none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u w:val="none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u w:val="none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 w:val="0"/>
                              <w:bCs/>
                              <w:u w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 w:val="0"/>
                                  <w:u w:val="non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u w:val="none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u w:val="none"/>
                                </w:rPr>
                                <m:t>*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u w:val="none"/>
                            </w:rPr>
                            <m:t>*0.41</m:t>
                          </m:r>
                        </m:e>
                      </m:d>
                    </m:den>
                  </m:f>
                </m:e>
              </m:d>
            </m:oMath>
            <w:r w:rsidR="00D533BB" w:rsidRPr="009B7FC2">
              <w:rPr>
                <w:rFonts w:ascii="Times New Roman" w:hAnsi="Times New Roman" w:cs="Times New Roman"/>
                <w:b w:val="0"/>
                <w:bCs/>
                <w:u w:val="none"/>
              </w:rPr>
              <w:t xml:space="preserve"> </w:t>
            </w:r>
          </w:p>
        </w:tc>
      </w:tr>
      <w:tr w:rsidR="003C486E" w14:paraId="27CA44D5" w14:textId="77777777" w:rsidTr="009F3004">
        <w:tc>
          <w:tcPr>
            <w:tcW w:w="9738" w:type="dxa"/>
            <w:gridSpan w:val="4"/>
          </w:tcPr>
          <w:p w14:paraId="3D3B521F" w14:textId="77777777" w:rsidR="003C486E" w:rsidRPr="009B7FC2" w:rsidRDefault="003C486E" w:rsidP="00C01C5C">
            <w:pPr>
              <w:rPr>
                <w:rFonts w:ascii="Times New Roman" w:hAnsi="Times New Roman" w:cs="Times New Roman"/>
                <w:b/>
                <w:i/>
              </w:rPr>
            </w:pPr>
            <w:r w:rsidRPr="009B7FC2">
              <w:rPr>
                <w:rFonts w:ascii="Times New Roman" w:hAnsi="Times New Roman" w:cs="Times New Roman"/>
                <w:b/>
                <w:i/>
              </w:rPr>
              <w:t>Iteration: Repeat steps</w:t>
            </w:r>
            <w:r w:rsidR="00A8087A" w:rsidRPr="009B7FC2">
              <w:rPr>
                <w:rFonts w:ascii="Times New Roman" w:hAnsi="Times New Roman" w:cs="Times New Roman"/>
                <w:b/>
                <w:i/>
              </w:rPr>
              <w:t xml:space="preserve"> 13 through 22 </w:t>
            </w:r>
            <w:r w:rsidRPr="009B7FC2">
              <w:rPr>
                <w:rFonts w:ascii="Times New Roman" w:hAnsi="Times New Roman" w:cs="Times New Roman"/>
                <w:b/>
                <w:i/>
              </w:rPr>
              <w:t>until changes in H are &lt;5%</w:t>
            </w:r>
          </w:p>
        </w:tc>
      </w:tr>
      <w:tr w:rsidR="00C01C5C" w14:paraId="26537EE5" w14:textId="77777777" w:rsidTr="00E246F0">
        <w:tc>
          <w:tcPr>
            <w:tcW w:w="1965" w:type="dxa"/>
          </w:tcPr>
          <w:p w14:paraId="15BF637E" w14:textId="5DEBC040" w:rsidR="00AF6F3F" w:rsidRPr="009B7FC2" w:rsidRDefault="00AF6F3F" w:rsidP="00AF6F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Ʌ</w:t>
            </w:r>
            <w:r w:rsidR="00E676B0" w:rsidRPr="009B7FC2">
              <w:rPr>
                <w:rFonts w:ascii="Times New Roman" w:hAnsi="Times New Roman" w:cs="Times New Roman"/>
                <w:vertAlign w:val="subscript"/>
              </w:rPr>
              <w:t>op</w:t>
            </w:r>
          </w:p>
        </w:tc>
        <w:tc>
          <w:tcPr>
            <w:tcW w:w="2985" w:type="dxa"/>
          </w:tcPr>
          <w:p w14:paraId="6A589085" w14:textId="6AB410D5" w:rsidR="00AF6F3F" w:rsidRPr="009B7FC2" w:rsidRDefault="00AF6F3F" w:rsidP="00AF6F3F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Evaporative Fraction</w:t>
            </w:r>
            <w:r w:rsidR="00C34E6A" w:rsidRPr="009B7FC2">
              <w:rPr>
                <w:rFonts w:ascii="Times New Roman" w:hAnsi="Times New Roman" w:cs="Times New Roman"/>
              </w:rPr>
              <w:t xml:space="preserve"> </w:t>
            </w:r>
            <w:r w:rsidR="00E676B0" w:rsidRPr="009B7FC2">
              <w:rPr>
                <w:rFonts w:ascii="Times New Roman" w:hAnsi="Times New Roman" w:cs="Times New Roman"/>
              </w:rPr>
              <w:t xml:space="preserve">at overpass </w:t>
            </w:r>
            <w:r w:rsidR="00C34E6A" w:rsidRPr="009B7FC2">
              <w:rPr>
                <w:rFonts w:ascii="Times New Roman" w:hAnsi="Times New Roman" w:cs="Times New Roman"/>
              </w:rPr>
              <w:t>(dimensionless)</w:t>
            </w:r>
          </w:p>
        </w:tc>
        <w:tc>
          <w:tcPr>
            <w:tcW w:w="4788" w:type="dxa"/>
            <w:gridSpan w:val="2"/>
          </w:tcPr>
          <w:p w14:paraId="62AD1D8C" w14:textId="0F62B929" w:rsidR="00AF6F3F" w:rsidRPr="009B7FC2" w:rsidRDefault="00E9061D" w:rsidP="006916E6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Ʌ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Rn-G-H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Rn-G</m:t>
                  </m:r>
                </m:den>
              </m:f>
            </m:oMath>
            <w:r w:rsidR="00D533BB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</w:p>
        </w:tc>
      </w:tr>
      <w:tr w:rsidR="00C34E6A" w14:paraId="7CF8EF45" w14:textId="77777777" w:rsidTr="00E246F0">
        <w:tc>
          <w:tcPr>
            <w:tcW w:w="1965" w:type="dxa"/>
          </w:tcPr>
          <w:p w14:paraId="6C37D468" w14:textId="5DADE8CB" w:rsidR="003C486E" w:rsidRPr="009B7FC2" w:rsidRDefault="003C486E" w:rsidP="00AF6F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ET</w:t>
            </w:r>
            <w:r w:rsidR="005846B8" w:rsidRPr="009B7FC2">
              <w:rPr>
                <w:rFonts w:ascii="Times New Roman" w:hAnsi="Times New Roman" w:cs="Times New Roman"/>
                <w:vertAlign w:val="subscript"/>
              </w:rPr>
              <w:t>24</w:t>
            </w:r>
          </w:p>
        </w:tc>
        <w:tc>
          <w:tcPr>
            <w:tcW w:w="2985" w:type="dxa"/>
          </w:tcPr>
          <w:p w14:paraId="34DC82FB" w14:textId="77777777" w:rsidR="003C486E" w:rsidRPr="009B7FC2" w:rsidRDefault="003C486E" w:rsidP="00AF6F3F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24 hour Evapotranspiration (mm</w:t>
            </w:r>
            <w:r w:rsidR="00C34E6A" w:rsidRPr="009B7FC2">
              <w:rPr>
                <w:rFonts w:ascii="Times New Roman" w:hAnsi="Times New Roman" w:cs="Times New Roman"/>
              </w:rPr>
              <w:t>/day</w:t>
            </w:r>
            <w:r w:rsidRPr="009B7FC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788" w:type="dxa"/>
            <w:gridSpan w:val="2"/>
          </w:tcPr>
          <w:p w14:paraId="0A99B1ED" w14:textId="365B4463" w:rsidR="00C34E6A" w:rsidRPr="009B7FC2" w:rsidRDefault="00C34E6A" w:rsidP="00FD107A">
            <w:pPr>
              <w:rPr>
                <w:rFonts w:ascii="Times New Roman" w:eastAsia="Calibri" w:hAnsi="Times New Roman" w:cs="Times New Roman"/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ET=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86,400*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24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w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* λ</m:t>
                      </m:r>
                    </m:den>
                  </m:f>
                </m:e>
              </m:d>
            </m:oMath>
            <w:r w:rsidR="003C486E" w:rsidRPr="009B7FC2">
              <w:rPr>
                <w:rFonts w:ascii="Times New Roman" w:eastAsia="Calibri" w:hAnsi="Times New Roman" w:cs="Times New Roman"/>
                <w:bCs/>
              </w:rPr>
              <w:t xml:space="preserve"> </w:t>
            </w:r>
          </w:p>
          <w:p w14:paraId="454B834D" w14:textId="04BA6E6A" w:rsidR="003C486E" w:rsidRPr="009B7FC2" w:rsidRDefault="00C34E6A" w:rsidP="00FD107A">
            <w:pPr>
              <w:rPr>
                <w:rFonts w:ascii="Times New Roman" w:eastAsia="Calibri" w:hAnsi="Times New Roman" w:cs="Times New Roman"/>
              </w:rPr>
            </w:pPr>
            <w:r w:rsidRPr="009B7FC2">
              <w:rPr>
                <w:rFonts w:ascii="Times New Roman" w:eastAsia="Calibri" w:hAnsi="Times New Roman" w:cs="Times New Roman"/>
                <w:bCs/>
              </w:rPr>
              <w:t xml:space="preserve">where </w:t>
            </w:r>
            <w:r w:rsidR="00FD107A" w:rsidRPr="009B7FC2">
              <w:rPr>
                <w:rFonts w:ascii="Times New Roman" w:eastAsia="Times New Roman" w:hAnsi="Times New Roman" w:cs="Times New Roman"/>
                <w:color w:val="000000" w:themeColor="text1"/>
              </w:rPr>
              <w:t>ρ</w:t>
            </w:r>
            <w:r w:rsidR="00FD107A" w:rsidRPr="009B7FC2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w</w:t>
            </w:r>
            <w:r w:rsidR="006916E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is density of water (kg/</w:t>
            </w:r>
            <w:r w:rsidR="00FD107A" w:rsidRPr="009B7FC2">
              <w:rPr>
                <w:rFonts w:ascii="Times New Roman" w:eastAsia="Times New Roman" w:hAnsi="Times New Roman" w:cs="Times New Roman"/>
                <w:color w:val="000000" w:themeColor="text1"/>
              </w:rPr>
              <w:t>m</w:t>
            </w:r>
            <w:r w:rsidR="00097266" w:rsidRPr="009B7FC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</w:t>
            </w:r>
            <w:r w:rsidR="00FD107A" w:rsidRPr="009B7FC2">
              <w:rPr>
                <w:rFonts w:ascii="Times New Roman" w:eastAsia="Times New Roman" w:hAnsi="Times New Roman" w:cs="Times New Roman"/>
                <w:color w:val="000000" w:themeColor="text1"/>
              </w:rPr>
              <w:t>), λ is</w:t>
            </w:r>
            <w:r w:rsidR="006916E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latent heat of vaporization (J/</w:t>
            </w:r>
            <w:bookmarkStart w:id="40" w:name="_GoBack"/>
            <w:bookmarkEnd w:id="40"/>
            <w:r w:rsidR="00FD107A" w:rsidRPr="009B7FC2">
              <w:rPr>
                <w:rFonts w:ascii="Times New Roman" w:eastAsia="Times New Roman" w:hAnsi="Times New Roman" w:cs="Times New Roman"/>
                <w:color w:val="000000" w:themeColor="text1"/>
              </w:rPr>
              <w:t>kg)</w:t>
            </w:r>
            <w:r w:rsidR="00FD107A" w:rsidRPr="009B7FC2">
              <w:rPr>
                <w:rFonts w:ascii="Times New Roman" w:eastAsia="AdvTT5843c571" w:hAnsi="Times New Roman" w:cs="Times New Roman"/>
              </w:rPr>
              <w:t>.</w:t>
            </w:r>
          </w:p>
        </w:tc>
      </w:tr>
    </w:tbl>
    <w:p w14:paraId="2C003B4E" w14:textId="1965257A" w:rsidR="00906D33" w:rsidRDefault="00906D33" w:rsidP="001174AC"/>
    <w:sectPr w:rsidR="00906D33">
      <w:footnotePr>
        <w:numFmt w:val="lowerRoman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Geography" w:date="2015-04-28T14:57:00Z" w:initials="tb">
    <w:p w14:paraId="18533E8D" w14:textId="6E0FC4A4" w:rsidR="00695C60" w:rsidRDefault="00695C60">
      <w:pPr>
        <w:pStyle w:val="CommentText"/>
      </w:pPr>
      <w:r>
        <w:rPr>
          <w:rStyle w:val="CommentReference"/>
        </w:rPr>
        <w:annotationRef/>
      </w:r>
      <w:r>
        <w:t>Don’t need if TR is elevation-corrected, no?</w:t>
      </w:r>
    </w:p>
  </w:comment>
  <w:comment w:id="8" w:author="Alex Messina" w:date="2015-04-28T11:11:00Z" w:initials="AM">
    <w:p w14:paraId="3F821143" w14:textId="5B280498" w:rsidR="004155BE" w:rsidRDefault="004155BE">
      <w:pPr>
        <w:pStyle w:val="CommentText"/>
      </w:pPr>
      <w:r>
        <w:rPr>
          <w:rStyle w:val="CommentReference"/>
        </w:rPr>
        <w:annotationRef/>
      </w:r>
      <w:r>
        <w:t>I don’t think so. Once you correct for elevation, the whole image is treated the same</w:t>
      </w:r>
    </w:p>
  </w:comment>
  <w:comment w:id="23" w:author="Alex Messina" w:date="2015-04-28T11:31:00Z" w:initials="AM">
    <w:p w14:paraId="32059DF0" w14:textId="45A8D82D" w:rsidR="002E7763" w:rsidRDefault="002E7763">
      <w:pPr>
        <w:pStyle w:val="CommentText"/>
      </w:pPr>
      <w:r>
        <w:rPr>
          <w:rStyle w:val="CommentReference"/>
        </w:rPr>
        <w:annotationRef/>
      </w:r>
      <w:r>
        <w:t>Rah is initially  calculate using z0m from land use map</w:t>
      </w:r>
    </w:p>
  </w:comment>
  <w:comment w:id="29" w:author="Geography" w:date="2015-04-28T14:57:00Z" w:initials="tb">
    <w:p w14:paraId="5DBE21F5" w14:textId="732CFB5B" w:rsidR="00E25AA0" w:rsidRDefault="00E25AA0">
      <w:pPr>
        <w:pStyle w:val="CommentText"/>
      </w:pPr>
      <w:r>
        <w:rPr>
          <w:rStyle w:val="CommentReference"/>
        </w:rPr>
        <w:annotationRef/>
      </w:r>
      <w:r>
        <w:t>define</w:t>
      </w:r>
    </w:p>
  </w:comment>
  <w:comment w:id="30" w:author="Alex Messina" w:date="2015-04-28T11:19:00Z" w:initials="AM">
    <w:p w14:paraId="7AEA2603" w14:textId="7A87CFEC" w:rsidR="004155BE" w:rsidRDefault="004155BE">
      <w:pPr>
        <w:pStyle w:val="CommentText"/>
      </w:pPr>
      <w:r>
        <w:rPr>
          <w:rStyle w:val="CommentReference"/>
        </w:rPr>
        <w:annotationRef/>
      </w:r>
      <w:r>
        <w:t xml:space="preserve">z is </w:t>
      </w:r>
      <w:r w:rsidR="002E7763">
        <w:t>z2</w:t>
      </w:r>
      <w:r>
        <w:t>=2.0 (z just refers to the e</w:t>
      </w:r>
      <w:r w:rsidR="002E7763">
        <w:t xml:space="preserve">levation </w:t>
      </w:r>
      <w:r>
        <w:t>at t2)</w:t>
      </w:r>
    </w:p>
  </w:comment>
  <w:comment w:id="33" w:author="Geography" w:date="2015-04-28T14:57:00Z" w:initials="tb">
    <w:p w14:paraId="0F32C8D8" w14:textId="68E98642" w:rsidR="005428FF" w:rsidRDefault="005428FF">
      <w:pPr>
        <w:pStyle w:val="CommentText"/>
      </w:pPr>
      <w:r>
        <w:rPr>
          <w:rStyle w:val="CommentReference"/>
        </w:rPr>
        <w:annotationRef/>
      </w:r>
      <w:r>
        <w:t>z2?</w:t>
      </w:r>
    </w:p>
  </w:comment>
  <w:comment w:id="34" w:author="Alex Messina" w:date="2015-04-28T11:24:00Z" w:initials="AM">
    <w:p w14:paraId="474086F9" w14:textId="21D62F3F" w:rsidR="002E7763" w:rsidRDefault="002E7763">
      <w:pPr>
        <w:pStyle w:val="CommentText"/>
      </w:pPr>
      <w:r>
        <w:rPr>
          <w:rStyle w:val="CommentReference"/>
        </w:rPr>
        <w:annotationRef/>
      </w:r>
      <w:r>
        <w:t>Yes =2.0</w:t>
      </w:r>
    </w:p>
  </w:comment>
  <w:comment w:id="35" w:author="Geography" w:date="2015-04-28T14:57:00Z" w:initials="tb">
    <w:p w14:paraId="61D0715C" w14:textId="411A9892" w:rsidR="005428FF" w:rsidRDefault="005428FF">
      <w:pPr>
        <w:pStyle w:val="CommentText"/>
      </w:pPr>
      <w:r>
        <w:rPr>
          <w:rStyle w:val="CommentReference"/>
        </w:rPr>
        <w:annotationRef/>
      </w:r>
      <w:r>
        <w:t>Z2?</w:t>
      </w:r>
    </w:p>
  </w:comment>
  <w:comment w:id="36" w:author="Alex Messina" w:date="2015-04-28T11:24:00Z" w:initials="AM">
    <w:p w14:paraId="30DF4AD8" w14:textId="5075B1ED" w:rsidR="002E7763" w:rsidRDefault="002E7763">
      <w:pPr>
        <w:pStyle w:val="CommentText"/>
      </w:pPr>
      <w:r>
        <w:rPr>
          <w:rStyle w:val="CommentReference"/>
        </w:rPr>
        <w:annotationRef/>
      </w:r>
      <w:r>
        <w:t>Yes, =2.0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533E8D" w15:done="0"/>
  <w15:commentEx w15:paraId="3F821143" w15:paraIdParent="18533E8D" w15:done="0"/>
  <w15:commentEx w15:paraId="32059DF0" w15:done="0"/>
  <w15:commentEx w15:paraId="5DBE21F5" w15:done="0"/>
  <w15:commentEx w15:paraId="7AEA2603" w15:paraIdParent="5DBE21F5" w15:done="0"/>
  <w15:commentEx w15:paraId="0F32C8D8" w15:done="0"/>
  <w15:commentEx w15:paraId="474086F9" w15:paraIdParent="0F32C8D8" w15:done="0"/>
  <w15:commentEx w15:paraId="61D0715C" w15:done="0"/>
  <w15:commentEx w15:paraId="30DF4AD8" w15:paraIdParent="61D0715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BD818" w14:textId="77777777" w:rsidR="00E9061D" w:rsidRDefault="00E9061D" w:rsidP="001174AC">
      <w:pPr>
        <w:spacing w:after="0" w:line="240" w:lineRule="auto"/>
      </w:pPr>
      <w:r>
        <w:separator/>
      </w:r>
    </w:p>
  </w:endnote>
  <w:endnote w:type="continuationSeparator" w:id="0">
    <w:p w14:paraId="37D83315" w14:textId="77777777" w:rsidR="00E9061D" w:rsidRDefault="00E9061D" w:rsidP="0011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tzerland-Normal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TT5843c571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51680" w14:textId="77777777" w:rsidR="00E9061D" w:rsidRDefault="00E9061D" w:rsidP="001174AC">
      <w:pPr>
        <w:spacing w:after="0" w:line="240" w:lineRule="auto"/>
      </w:pPr>
      <w:r>
        <w:separator/>
      </w:r>
    </w:p>
  </w:footnote>
  <w:footnote w:type="continuationSeparator" w:id="0">
    <w:p w14:paraId="0101AF0B" w14:textId="77777777" w:rsidR="00E9061D" w:rsidRDefault="00E9061D" w:rsidP="001174AC">
      <w:pPr>
        <w:spacing w:after="0" w:line="240" w:lineRule="auto"/>
      </w:pPr>
      <w:r>
        <w:continuationSeparator/>
      </w:r>
    </w:p>
  </w:footnote>
  <w:footnote w:id="1">
    <w:p w14:paraId="37ABFB1C" w14:textId="1BD1D82D" w:rsidR="00D533BB" w:rsidRDefault="00D533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"Messina", "given" : "Alex T.", "non-dropping-particle" : "", "parse-names" : false, "suffix" : "" } ], "id" : "ITEM-1", "issued" : { "date-parts" : [ [ "2012" ] ] }, "publisher" : "San Diego State University", "title" : "Mapping Drought in the Krishna Basin with Remote Sensing", "type" : "thesis" }, "uris" : [ "http://www.mendeley.com/documents/?uuid=728f1c07-9782-44a2-a0d9-c373d9a83c38" ] } ], "mendeley" : { "previouslyFormattedCitation" : "(Messina, 2012)" }, "properties" : { "noteIndex" : 0 }, "schema" : "https://github.com/citation-style-language/schema/raw/master/csl-citation.json" }</w:instrText>
      </w:r>
      <w:r>
        <w:fldChar w:fldCharType="separate"/>
      </w:r>
      <w:r w:rsidRPr="00D533BB">
        <w:rPr>
          <w:noProof/>
        </w:rPr>
        <w:t>(Messina, 2012)</w:t>
      </w: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42DA9"/>
    <w:multiLevelType w:val="hybridMultilevel"/>
    <w:tmpl w:val="6D804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27D5C"/>
    <w:multiLevelType w:val="hybridMultilevel"/>
    <w:tmpl w:val="F38A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B67F7"/>
    <w:multiLevelType w:val="hybridMultilevel"/>
    <w:tmpl w:val="F7CE2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C033A"/>
    <w:multiLevelType w:val="hybridMultilevel"/>
    <w:tmpl w:val="F4F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66498"/>
    <w:multiLevelType w:val="hybridMultilevel"/>
    <w:tmpl w:val="6F66F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 Messina">
    <w15:presenceInfo w15:providerId="Windows Live" w15:userId="2225572b3707e4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D4"/>
    <w:rsid w:val="00004042"/>
    <w:rsid w:val="000368A6"/>
    <w:rsid w:val="00054705"/>
    <w:rsid w:val="00097266"/>
    <w:rsid w:val="000A3B7E"/>
    <w:rsid w:val="000A6CDE"/>
    <w:rsid w:val="000F7AF1"/>
    <w:rsid w:val="001174AC"/>
    <w:rsid w:val="001330D5"/>
    <w:rsid w:val="00183A4C"/>
    <w:rsid w:val="001A789B"/>
    <w:rsid w:val="001C059D"/>
    <w:rsid w:val="001E3D88"/>
    <w:rsid w:val="00212EFE"/>
    <w:rsid w:val="00246877"/>
    <w:rsid w:val="002B53D3"/>
    <w:rsid w:val="002E7763"/>
    <w:rsid w:val="002F7611"/>
    <w:rsid w:val="00312A88"/>
    <w:rsid w:val="00375373"/>
    <w:rsid w:val="003A351E"/>
    <w:rsid w:val="003B77B3"/>
    <w:rsid w:val="003C486E"/>
    <w:rsid w:val="004069F2"/>
    <w:rsid w:val="004155BE"/>
    <w:rsid w:val="00416898"/>
    <w:rsid w:val="004D434A"/>
    <w:rsid w:val="004F7428"/>
    <w:rsid w:val="00511C00"/>
    <w:rsid w:val="005428FF"/>
    <w:rsid w:val="005815B9"/>
    <w:rsid w:val="00584132"/>
    <w:rsid w:val="005846B8"/>
    <w:rsid w:val="0059176E"/>
    <w:rsid w:val="005A62EA"/>
    <w:rsid w:val="005B420A"/>
    <w:rsid w:val="005C0348"/>
    <w:rsid w:val="006916E6"/>
    <w:rsid w:val="00695C60"/>
    <w:rsid w:val="006A0A94"/>
    <w:rsid w:val="006B5635"/>
    <w:rsid w:val="006E3023"/>
    <w:rsid w:val="007006DC"/>
    <w:rsid w:val="007245A3"/>
    <w:rsid w:val="007A0C75"/>
    <w:rsid w:val="007C5F8E"/>
    <w:rsid w:val="007D6F2B"/>
    <w:rsid w:val="007F55E7"/>
    <w:rsid w:val="008309D4"/>
    <w:rsid w:val="00835B37"/>
    <w:rsid w:val="008618A5"/>
    <w:rsid w:val="0087542A"/>
    <w:rsid w:val="0087691F"/>
    <w:rsid w:val="00891144"/>
    <w:rsid w:val="008920A3"/>
    <w:rsid w:val="008B7794"/>
    <w:rsid w:val="008F1C39"/>
    <w:rsid w:val="009057F6"/>
    <w:rsid w:val="009059E7"/>
    <w:rsid w:val="00906D33"/>
    <w:rsid w:val="009B7FC2"/>
    <w:rsid w:val="009F3004"/>
    <w:rsid w:val="00A071E7"/>
    <w:rsid w:val="00A0761D"/>
    <w:rsid w:val="00A54532"/>
    <w:rsid w:val="00A8087A"/>
    <w:rsid w:val="00A94529"/>
    <w:rsid w:val="00AF6F3F"/>
    <w:rsid w:val="00B024DE"/>
    <w:rsid w:val="00B22303"/>
    <w:rsid w:val="00B57C16"/>
    <w:rsid w:val="00B6392B"/>
    <w:rsid w:val="00B74DE9"/>
    <w:rsid w:val="00B9757A"/>
    <w:rsid w:val="00BC06F5"/>
    <w:rsid w:val="00C01C5C"/>
    <w:rsid w:val="00C21567"/>
    <w:rsid w:val="00C33B4D"/>
    <w:rsid w:val="00C34E6A"/>
    <w:rsid w:val="00C63A7D"/>
    <w:rsid w:val="00CA666F"/>
    <w:rsid w:val="00CC5B83"/>
    <w:rsid w:val="00CC75D8"/>
    <w:rsid w:val="00D533BB"/>
    <w:rsid w:val="00D60EE2"/>
    <w:rsid w:val="00D672B6"/>
    <w:rsid w:val="00D960D5"/>
    <w:rsid w:val="00DD7575"/>
    <w:rsid w:val="00E246F0"/>
    <w:rsid w:val="00E25AA0"/>
    <w:rsid w:val="00E676B0"/>
    <w:rsid w:val="00E73B5E"/>
    <w:rsid w:val="00E879D1"/>
    <w:rsid w:val="00E9061D"/>
    <w:rsid w:val="00E948D6"/>
    <w:rsid w:val="00ED6755"/>
    <w:rsid w:val="00EF37F6"/>
    <w:rsid w:val="00EF7930"/>
    <w:rsid w:val="00F42B43"/>
    <w:rsid w:val="00FB6154"/>
    <w:rsid w:val="00FD107A"/>
    <w:rsid w:val="00F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C1AF"/>
  <w15:docId w15:val="{E072636F-F279-414D-84C5-9D308514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9D4"/>
    <w:pPr>
      <w:ind w:left="720"/>
      <w:contextualSpacing/>
    </w:pPr>
  </w:style>
  <w:style w:type="table" w:styleId="TableGrid">
    <w:name w:val="Table Grid"/>
    <w:basedOn w:val="TableNormal"/>
    <w:uiPriority w:val="39"/>
    <w:rsid w:val="00EF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4705"/>
    <w:rPr>
      <w:color w:val="808080"/>
    </w:rPr>
  </w:style>
  <w:style w:type="paragraph" w:customStyle="1" w:styleId="CalibriHeading2">
    <w:name w:val="Calibri Heading 2"/>
    <w:basedOn w:val="Normal"/>
    <w:link w:val="CalibriHeading2Char"/>
    <w:qFormat/>
    <w:rsid w:val="00AF6F3F"/>
    <w:pPr>
      <w:spacing w:before="120" w:after="0" w:line="240" w:lineRule="auto"/>
    </w:pPr>
    <w:rPr>
      <w:rFonts w:eastAsia="Switzerland-Normal" w:cs="Switzerland-Normal"/>
      <w:b/>
      <w:color w:val="231F20"/>
      <w:u w:val="single"/>
    </w:rPr>
  </w:style>
  <w:style w:type="character" w:customStyle="1" w:styleId="CalibriHeading2Char">
    <w:name w:val="Calibri Heading 2 Char"/>
    <w:basedOn w:val="DefaultParagraphFont"/>
    <w:link w:val="CalibriHeading2"/>
    <w:rsid w:val="00AF6F3F"/>
    <w:rPr>
      <w:rFonts w:eastAsia="Switzerland-Normal" w:cs="Switzerland-Normal"/>
      <w:b/>
      <w:color w:val="231F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71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1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1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1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1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1E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71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06D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74A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74A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74A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74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4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4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6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8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8FAF8-C670-420D-8C66-42FE12561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Geography</dc:creator>
  <cp:keywords/>
  <dc:description/>
  <cp:lastModifiedBy>Alex Messina</cp:lastModifiedBy>
  <cp:revision>3</cp:revision>
  <cp:lastPrinted>2014-09-19T18:58:00Z</cp:lastPrinted>
  <dcterms:created xsi:type="dcterms:W3CDTF">2015-04-28T22:31:00Z</dcterms:created>
  <dcterms:modified xsi:type="dcterms:W3CDTF">2015-04-29T21:54:00Z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atm1984@gmail.com@www.mendeley.com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http://www.zotero.org/styles/chicago-fullnote-bibliography</vt:lpwstr>
  </property>
  <property fmtid="{D5CDD505-2E9C-101B-9397-08002B2CF9AE}" pid="14" name="Mendeley Recent Style Name 4_1">
    <vt:lpwstr>Chicago Manual of Style 16th edition (full note)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http://www.zotero.org/styles/remote-sensing-of-environment</vt:lpwstr>
  </property>
  <property fmtid="{D5CDD505-2E9C-101B-9397-08002B2CF9AE}" pid="24" name="Mendeley Recent Style Name 9_1">
    <vt:lpwstr>Remote Sensing of Environment</vt:lpwstr>
  </property>
</Properties>
</file>