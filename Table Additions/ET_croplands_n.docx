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DBDC11" w14:textId="77777777" w:rsidR="00BF291E" w:rsidRPr="00BF291E" w:rsidRDefault="00BF291E" w:rsidP="00BF291E">
      <w:pPr>
        <w:spacing w:after="0" w:line="240" w:lineRule="auto"/>
        <w:rPr>
          <w:rFonts w:ascii="Times New Roman" w:hAnsi="Times New Roman" w:cs="Times New Roman"/>
          <w:b/>
          <w:i/>
          <w:sz w:val="40"/>
          <w:szCs w:val="40"/>
        </w:rPr>
      </w:pPr>
      <w:r w:rsidRPr="00BF291E">
        <w:rPr>
          <w:rFonts w:ascii="Times New Roman" w:hAnsi="Times New Roman" w:cs="Times New Roman"/>
          <w:b/>
          <w:i/>
          <w:sz w:val="40"/>
          <w:szCs w:val="40"/>
          <w:u w:val="single"/>
        </w:rPr>
        <w:t xml:space="preserve">3_____  </w:t>
      </w:r>
      <w:r w:rsidRPr="00BF291E">
        <w:rPr>
          <w:rFonts w:ascii="Times New Roman" w:hAnsi="Times New Roman" w:cs="Times New Roman"/>
          <w:b/>
          <w:i/>
          <w:sz w:val="40"/>
          <w:szCs w:val="40"/>
        </w:rPr>
        <w:t xml:space="preserve">         </w:t>
      </w:r>
    </w:p>
    <w:p w14:paraId="6E964A85" w14:textId="77777777" w:rsidR="00BF291E" w:rsidRPr="00BF291E" w:rsidRDefault="00BF291E" w:rsidP="00BF291E">
      <w:pPr>
        <w:spacing w:after="0" w:line="240" w:lineRule="auto"/>
        <w:rPr>
          <w:rFonts w:ascii="Times New Roman" w:hAnsi="Times New Roman" w:cs="Times New Roman"/>
          <w:b/>
          <w:i/>
          <w:sz w:val="36"/>
          <w:szCs w:val="36"/>
        </w:rPr>
      </w:pPr>
      <w:r w:rsidRPr="00BF291E">
        <w:rPr>
          <w:rFonts w:ascii="Times New Roman" w:hAnsi="Times New Roman" w:cs="Times New Roman"/>
          <w:b/>
          <w:i/>
          <w:sz w:val="36"/>
          <w:szCs w:val="36"/>
        </w:rPr>
        <w:t>Remote Sensing of Evapotranspiration from Cropland</w:t>
      </w:r>
    </w:p>
    <w:p w14:paraId="16B5C20F" w14:textId="77777777" w:rsidR="00BF291E" w:rsidRPr="00BF291E" w:rsidRDefault="00BF291E" w:rsidP="00BF291E">
      <w:pPr>
        <w:spacing w:after="0" w:line="240" w:lineRule="auto"/>
        <w:rPr>
          <w:rFonts w:ascii="Times New Roman" w:hAnsi="Times New Roman" w:cs="Times New Roman"/>
          <w:b/>
          <w:i/>
          <w:sz w:val="24"/>
          <w:szCs w:val="24"/>
        </w:rPr>
      </w:pPr>
      <w:r w:rsidRPr="00BF291E">
        <w:rPr>
          <w:rFonts w:ascii="Times New Roman" w:hAnsi="Times New Roman" w:cs="Times New Roman"/>
          <w:b/>
          <w:i/>
          <w:sz w:val="24"/>
          <w:szCs w:val="24"/>
        </w:rPr>
        <w:t>_____________________________________________________________________</w:t>
      </w:r>
    </w:p>
    <w:p w14:paraId="55E28919" w14:textId="77777777" w:rsidR="00BF291E" w:rsidRPr="00BF291E" w:rsidRDefault="00BF291E" w:rsidP="00BF291E">
      <w:pPr>
        <w:spacing w:after="0" w:line="240" w:lineRule="auto"/>
        <w:rPr>
          <w:rFonts w:ascii="Times New Roman" w:hAnsi="Times New Roman" w:cs="Times New Roman"/>
          <w:b/>
          <w:sz w:val="24"/>
          <w:szCs w:val="24"/>
        </w:rPr>
      </w:pPr>
    </w:p>
    <w:p w14:paraId="6EB26124" w14:textId="1DF31EC3" w:rsidR="00BF291E" w:rsidRPr="00BF291E" w:rsidRDefault="00BF291E" w:rsidP="00BF291E">
      <w:pPr>
        <w:spacing w:after="0" w:line="240" w:lineRule="auto"/>
        <w:rPr>
          <w:rFonts w:ascii="Times New Roman" w:hAnsi="Times New Roman" w:cs="Times New Roman"/>
          <w:b/>
          <w:sz w:val="24"/>
          <w:szCs w:val="24"/>
        </w:rPr>
      </w:pPr>
      <w:r w:rsidRPr="00BF291E">
        <w:rPr>
          <w:rFonts w:ascii="Times New Roman" w:hAnsi="Times New Roman" w:cs="Times New Roman"/>
          <w:b/>
          <w:sz w:val="24"/>
          <w:szCs w:val="24"/>
        </w:rPr>
        <w:t>Trent W. Biggs, George P. Petropoulos, Naga Manohar Velpuri, Michael Marshall</w:t>
      </w:r>
      <w:r w:rsidR="00CE3C63">
        <w:rPr>
          <w:rFonts w:ascii="Times New Roman" w:hAnsi="Times New Roman" w:cs="Times New Roman"/>
          <w:b/>
          <w:sz w:val="24"/>
          <w:szCs w:val="24"/>
        </w:rPr>
        <w:t xml:space="preserve">, Ed Glenn, Pamela </w:t>
      </w:r>
      <w:proofErr w:type="spellStart"/>
      <w:r w:rsidR="00CE3C63">
        <w:rPr>
          <w:rFonts w:ascii="Times New Roman" w:hAnsi="Times New Roman" w:cs="Times New Roman"/>
          <w:b/>
          <w:sz w:val="24"/>
          <w:szCs w:val="24"/>
        </w:rPr>
        <w:t>Nagler</w:t>
      </w:r>
      <w:proofErr w:type="spellEnd"/>
      <w:r w:rsidR="00CE3C63">
        <w:rPr>
          <w:rFonts w:ascii="Times New Roman" w:hAnsi="Times New Roman" w:cs="Times New Roman"/>
          <w:b/>
          <w:sz w:val="24"/>
          <w:szCs w:val="24"/>
        </w:rPr>
        <w:t>, Alex Messina</w:t>
      </w:r>
    </w:p>
    <w:p w14:paraId="4C4592D8" w14:textId="77777777" w:rsidR="00BF291E" w:rsidRPr="00BF291E" w:rsidRDefault="00BF291E" w:rsidP="00BF291E">
      <w:pPr>
        <w:spacing w:after="0" w:line="240" w:lineRule="auto"/>
        <w:rPr>
          <w:rFonts w:ascii="Times New Roman" w:hAnsi="Times New Roman" w:cs="Times New Roman"/>
          <w:sz w:val="24"/>
          <w:szCs w:val="24"/>
        </w:rPr>
      </w:pPr>
    </w:p>
    <w:sdt>
      <w:sdtPr>
        <w:id w:val="-1667391225"/>
        <w:docPartObj>
          <w:docPartGallery w:val="Table of Contents"/>
          <w:docPartUnique/>
        </w:docPartObj>
      </w:sdtPr>
      <w:sdtEndPr>
        <w:rPr>
          <w:b/>
          <w:bCs/>
          <w:noProof/>
        </w:rPr>
      </w:sdtEndPr>
      <w:sdtContent>
        <w:p w14:paraId="241F508C" w14:textId="77777777" w:rsidR="00BF291E" w:rsidRPr="00BF291E" w:rsidRDefault="00BF291E" w:rsidP="00BF291E">
          <w:pPr>
            <w:keepNext/>
            <w:keepLines/>
            <w:spacing w:after="0" w:line="240" w:lineRule="auto"/>
            <w:rPr>
              <w:rFonts w:ascii="Times New Roman" w:eastAsiaTheme="majorEastAsia" w:hAnsi="Times New Roman" w:cs="Times New Roman"/>
              <w:b/>
              <w:sz w:val="28"/>
              <w:szCs w:val="28"/>
            </w:rPr>
          </w:pPr>
          <w:r w:rsidRPr="00BF291E">
            <w:rPr>
              <w:rFonts w:ascii="Times New Roman" w:eastAsiaTheme="majorEastAsia" w:hAnsi="Times New Roman" w:cs="Times New Roman"/>
              <w:b/>
              <w:sz w:val="28"/>
              <w:szCs w:val="28"/>
            </w:rPr>
            <w:t>CONTENTS</w:t>
          </w:r>
        </w:p>
        <w:p w14:paraId="627AE50F" w14:textId="77777777" w:rsidR="00E22F8D" w:rsidRDefault="00BF291E">
          <w:pPr>
            <w:pStyle w:val="TOC1"/>
            <w:tabs>
              <w:tab w:val="left" w:pos="660"/>
              <w:tab w:val="right" w:leader="dot" w:pos="9350"/>
            </w:tabs>
            <w:rPr>
              <w:rFonts w:eastAsiaTheme="minorEastAsia"/>
              <w:noProof/>
            </w:rPr>
          </w:pP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TOC \o "1-3" \h \z \u </w:instrText>
          </w:r>
          <w:r w:rsidRPr="00BF291E">
            <w:rPr>
              <w:rFonts w:ascii="Times New Roman" w:hAnsi="Times New Roman" w:cs="Times New Roman"/>
              <w:sz w:val="24"/>
              <w:szCs w:val="24"/>
            </w:rPr>
            <w:fldChar w:fldCharType="separate"/>
          </w:r>
          <w:hyperlink w:anchor="_Toc397088760" w:history="1">
            <w:r w:rsidR="00E22F8D" w:rsidRPr="004E6109">
              <w:rPr>
                <w:rStyle w:val="Hyperlink"/>
                <w:rFonts w:ascii="Times New Roman" w:eastAsiaTheme="majorEastAsia" w:hAnsi="Times New Roman" w:cs="Times New Roman"/>
                <w:b/>
                <w:noProof/>
              </w:rPr>
              <w:t>3.1</w:t>
            </w:r>
            <w:r w:rsidR="00E22F8D">
              <w:rPr>
                <w:rFonts w:eastAsiaTheme="minorEastAsia"/>
                <w:noProof/>
              </w:rPr>
              <w:tab/>
            </w:r>
            <w:r w:rsidR="00E22F8D" w:rsidRPr="004E6109">
              <w:rPr>
                <w:rStyle w:val="Hyperlink"/>
                <w:rFonts w:ascii="Times New Roman" w:eastAsiaTheme="majorEastAsia" w:hAnsi="Times New Roman" w:cs="Times New Roman"/>
                <w:b/>
                <w:noProof/>
              </w:rPr>
              <w:t>Introduction</w:t>
            </w:r>
            <w:r w:rsidR="00E22F8D">
              <w:rPr>
                <w:noProof/>
                <w:webHidden/>
              </w:rPr>
              <w:tab/>
            </w:r>
            <w:r w:rsidR="00E22F8D">
              <w:rPr>
                <w:noProof/>
                <w:webHidden/>
              </w:rPr>
              <w:fldChar w:fldCharType="begin"/>
            </w:r>
            <w:r w:rsidR="00E22F8D">
              <w:rPr>
                <w:noProof/>
                <w:webHidden/>
              </w:rPr>
              <w:instrText xml:space="preserve"> PAGEREF _Toc397088760 \h </w:instrText>
            </w:r>
            <w:r w:rsidR="00E22F8D">
              <w:rPr>
                <w:noProof/>
                <w:webHidden/>
              </w:rPr>
            </w:r>
            <w:r w:rsidR="00E22F8D">
              <w:rPr>
                <w:noProof/>
                <w:webHidden/>
              </w:rPr>
              <w:fldChar w:fldCharType="separate"/>
            </w:r>
            <w:r w:rsidR="00E22F8D">
              <w:rPr>
                <w:noProof/>
                <w:webHidden/>
              </w:rPr>
              <w:t>3</w:t>
            </w:r>
            <w:r w:rsidR="00E22F8D">
              <w:rPr>
                <w:noProof/>
                <w:webHidden/>
              </w:rPr>
              <w:fldChar w:fldCharType="end"/>
            </w:r>
          </w:hyperlink>
        </w:p>
        <w:p w14:paraId="1FB2554E" w14:textId="77777777" w:rsidR="00E22F8D" w:rsidRDefault="00937B66">
          <w:pPr>
            <w:pStyle w:val="TOC1"/>
            <w:tabs>
              <w:tab w:val="left" w:pos="660"/>
              <w:tab w:val="right" w:leader="dot" w:pos="9350"/>
            </w:tabs>
            <w:rPr>
              <w:rFonts w:eastAsiaTheme="minorEastAsia"/>
              <w:noProof/>
            </w:rPr>
          </w:pPr>
          <w:hyperlink w:anchor="_Toc397088761" w:history="1">
            <w:r w:rsidR="00E22F8D" w:rsidRPr="004E6109">
              <w:rPr>
                <w:rStyle w:val="Hyperlink"/>
                <w:rFonts w:ascii="Times New Roman" w:eastAsiaTheme="majorEastAsia" w:hAnsi="Times New Roman" w:cstheme="majorBidi"/>
                <w:b/>
                <w:noProof/>
              </w:rPr>
              <w:t>3.2</w:t>
            </w:r>
            <w:r w:rsidR="00E22F8D">
              <w:rPr>
                <w:rFonts w:eastAsiaTheme="minorEastAsia"/>
                <w:noProof/>
              </w:rPr>
              <w:tab/>
            </w:r>
            <w:r w:rsidR="00E22F8D" w:rsidRPr="004E6109">
              <w:rPr>
                <w:rStyle w:val="Hyperlink"/>
                <w:rFonts w:ascii="Times New Roman" w:eastAsiaTheme="majorEastAsia" w:hAnsi="Times New Roman" w:cstheme="majorBidi"/>
                <w:b/>
                <w:noProof/>
              </w:rPr>
              <w:t>Overview of methods for ET calculation using remote sensing</w:t>
            </w:r>
            <w:r w:rsidR="00E22F8D">
              <w:rPr>
                <w:noProof/>
                <w:webHidden/>
              </w:rPr>
              <w:tab/>
            </w:r>
            <w:r w:rsidR="00E22F8D">
              <w:rPr>
                <w:noProof/>
                <w:webHidden/>
              </w:rPr>
              <w:fldChar w:fldCharType="begin"/>
            </w:r>
            <w:r w:rsidR="00E22F8D">
              <w:rPr>
                <w:noProof/>
                <w:webHidden/>
              </w:rPr>
              <w:instrText xml:space="preserve"> PAGEREF _Toc397088761 \h </w:instrText>
            </w:r>
            <w:r w:rsidR="00E22F8D">
              <w:rPr>
                <w:noProof/>
                <w:webHidden/>
              </w:rPr>
            </w:r>
            <w:r w:rsidR="00E22F8D">
              <w:rPr>
                <w:noProof/>
                <w:webHidden/>
              </w:rPr>
              <w:fldChar w:fldCharType="separate"/>
            </w:r>
            <w:r w:rsidR="00E22F8D">
              <w:rPr>
                <w:noProof/>
                <w:webHidden/>
              </w:rPr>
              <w:t>6</w:t>
            </w:r>
            <w:r w:rsidR="00E22F8D">
              <w:rPr>
                <w:noProof/>
                <w:webHidden/>
              </w:rPr>
              <w:fldChar w:fldCharType="end"/>
            </w:r>
          </w:hyperlink>
        </w:p>
        <w:p w14:paraId="177F578C" w14:textId="77777777" w:rsidR="00E22F8D" w:rsidRDefault="00937B66">
          <w:pPr>
            <w:pStyle w:val="TOC2"/>
            <w:tabs>
              <w:tab w:val="right" w:leader="dot" w:pos="9350"/>
            </w:tabs>
            <w:rPr>
              <w:rFonts w:eastAsiaTheme="minorEastAsia"/>
              <w:noProof/>
            </w:rPr>
          </w:pPr>
          <w:hyperlink w:anchor="_Toc397088762" w:history="1">
            <w:r w:rsidR="00E22F8D" w:rsidRPr="004E6109">
              <w:rPr>
                <w:rStyle w:val="Hyperlink"/>
                <w:rFonts w:ascii="Times New Roman" w:eastAsiaTheme="majorEastAsia" w:hAnsi="Times New Roman" w:cstheme="majorBidi"/>
                <w:b/>
                <w:noProof/>
              </w:rPr>
              <w:t>3.2.1 Net radiation</w:t>
            </w:r>
            <w:r w:rsidR="00E22F8D">
              <w:rPr>
                <w:noProof/>
                <w:webHidden/>
              </w:rPr>
              <w:tab/>
            </w:r>
            <w:r w:rsidR="00E22F8D">
              <w:rPr>
                <w:noProof/>
                <w:webHidden/>
              </w:rPr>
              <w:fldChar w:fldCharType="begin"/>
            </w:r>
            <w:r w:rsidR="00E22F8D">
              <w:rPr>
                <w:noProof/>
                <w:webHidden/>
              </w:rPr>
              <w:instrText xml:space="preserve"> PAGEREF _Toc397088762 \h </w:instrText>
            </w:r>
            <w:r w:rsidR="00E22F8D">
              <w:rPr>
                <w:noProof/>
                <w:webHidden/>
              </w:rPr>
            </w:r>
            <w:r w:rsidR="00E22F8D">
              <w:rPr>
                <w:noProof/>
                <w:webHidden/>
              </w:rPr>
              <w:fldChar w:fldCharType="separate"/>
            </w:r>
            <w:r w:rsidR="00E22F8D">
              <w:rPr>
                <w:noProof/>
                <w:webHidden/>
              </w:rPr>
              <w:t>7</w:t>
            </w:r>
            <w:r w:rsidR="00E22F8D">
              <w:rPr>
                <w:noProof/>
                <w:webHidden/>
              </w:rPr>
              <w:fldChar w:fldCharType="end"/>
            </w:r>
          </w:hyperlink>
        </w:p>
        <w:p w14:paraId="0B4E50E8" w14:textId="77777777" w:rsidR="00E22F8D" w:rsidRDefault="00937B66">
          <w:pPr>
            <w:pStyle w:val="TOC3"/>
            <w:tabs>
              <w:tab w:val="left" w:pos="1320"/>
              <w:tab w:val="right" w:leader="dot" w:pos="9350"/>
            </w:tabs>
            <w:rPr>
              <w:rFonts w:eastAsiaTheme="minorEastAsia"/>
              <w:noProof/>
            </w:rPr>
          </w:pPr>
          <w:hyperlink w:anchor="_Toc397088763" w:history="1">
            <w:r w:rsidR="00E22F8D" w:rsidRPr="004E6109">
              <w:rPr>
                <w:rStyle w:val="Hyperlink"/>
                <w:rFonts w:ascii="Times New Roman" w:eastAsiaTheme="majorEastAsia" w:hAnsi="Times New Roman" w:cstheme="majorBidi"/>
                <w:b/>
                <w:i/>
                <w:noProof/>
              </w:rPr>
              <w:t>3.2.1.1</w:t>
            </w:r>
            <w:r w:rsidR="00E22F8D">
              <w:rPr>
                <w:rFonts w:eastAsiaTheme="minorEastAsia"/>
                <w:noProof/>
              </w:rPr>
              <w:tab/>
            </w:r>
            <w:r w:rsidR="00E22F8D" w:rsidRPr="004E6109">
              <w:rPr>
                <w:rStyle w:val="Hyperlink"/>
                <w:rFonts w:ascii="Times New Roman" w:eastAsiaTheme="majorEastAsia" w:hAnsi="Times New Roman" w:cstheme="majorBidi"/>
                <w:b/>
                <w:i/>
                <w:noProof/>
              </w:rPr>
              <w:t>Regional and global datasets for net radiation</w:t>
            </w:r>
            <w:r w:rsidR="00E22F8D">
              <w:rPr>
                <w:noProof/>
                <w:webHidden/>
              </w:rPr>
              <w:tab/>
            </w:r>
            <w:r w:rsidR="00E22F8D">
              <w:rPr>
                <w:noProof/>
                <w:webHidden/>
              </w:rPr>
              <w:fldChar w:fldCharType="begin"/>
            </w:r>
            <w:r w:rsidR="00E22F8D">
              <w:rPr>
                <w:noProof/>
                <w:webHidden/>
              </w:rPr>
              <w:instrText xml:space="preserve"> PAGEREF _Toc397088763 \h </w:instrText>
            </w:r>
            <w:r w:rsidR="00E22F8D">
              <w:rPr>
                <w:noProof/>
                <w:webHidden/>
              </w:rPr>
            </w:r>
            <w:r w:rsidR="00E22F8D">
              <w:rPr>
                <w:noProof/>
                <w:webHidden/>
              </w:rPr>
              <w:fldChar w:fldCharType="separate"/>
            </w:r>
            <w:r w:rsidR="00E22F8D">
              <w:rPr>
                <w:noProof/>
                <w:webHidden/>
              </w:rPr>
              <w:t>8</w:t>
            </w:r>
            <w:r w:rsidR="00E22F8D">
              <w:rPr>
                <w:noProof/>
                <w:webHidden/>
              </w:rPr>
              <w:fldChar w:fldCharType="end"/>
            </w:r>
          </w:hyperlink>
        </w:p>
        <w:p w14:paraId="56828CDA" w14:textId="77777777" w:rsidR="00E22F8D" w:rsidRDefault="00937B66">
          <w:pPr>
            <w:pStyle w:val="TOC3"/>
            <w:tabs>
              <w:tab w:val="right" w:leader="dot" w:pos="9350"/>
            </w:tabs>
            <w:rPr>
              <w:rFonts w:eastAsiaTheme="minorEastAsia"/>
              <w:noProof/>
            </w:rPr>
          </w:pPr>
          <w:hyperlink w:anchor="_Toc397088764" w:history="1">
            <w:r w:rsidR="00E22F8D" w:rsidRPr="004E6109">
              <w:rPr>
                <w:rStyle w:val="Hyperlink"/>
                <w:rFonts w:ascii="Times New Roman" w:eastAsia="Times New Roman" w:hAnsi="Times New Roman" w:cstheme="majorBidi"/>
                <w:b/>
                <w:i/>
                <w:noProof/>
              </w:rPr>
              <w:t>3.2.1.2 Outgoing shortwave and longwave at high spatial resolution</w:t>
            </w:r>
            <w:r w:rsidR="00E22F8D">
              <w:rPr>
                <w:noProof/>
                <w:webHidden/>
              </w:rPr>
              <w:tab/>
            </w:r>
            <w:r w:rsidR="00E22F8D">
              <w:rPr>
                <w:noProof/>
                <w:webHidden/>
              </w:rPr>
              <w:fldChar w:fldCharType="begin"/>
            </w:r>
            <w:r w:rsidR="00E22F8D">
              <w:rPr>
                <w:noProof/>
                <w:webHidden/>
              </w:rPr>
              <w:instrText xml:space="preserve"> PAGEREF _Toc397088764 \h </w:instrText>
            </w:r>
            <w:r w:rsidR="00E22F8D">
              <w:rPr>
                <w:noProof/>
                <w:webHidden/>
              </w:rPr>
            </w:r>
            <w:r w:rsidR="00E22F8D">
              <w:rPr>
                <w:noProof/>
                <w:webHidden/>
              </w:rPr>
              <w:fldChar w:fldCharType="separate"/>
            </w:r>
            <w:r w:rsidR="00E22F8D">
              <w:rPr>
                <w:noProof/>
                <w:webHidden/>
              </w:rPr>
              <w:t>11</w:t>
            </w:r>
            <w:r w:rsidR="00E22F8D">
              <w:rPr>
                <w:noProof/>
                <w:webHidden/>
              </w:rPr>
              <w:fldChar w:fldCharType="end"/>
            </w:r>
          </w:hyperlink>
        </w:p>
        <w:p w14:paraId="6962665A" w14:textId="77777777" w:rsidR="00E22F8D" w:rsidRDefault="00937B66">
          <w:pPr>
            <w:pStyle w:val="TOC3"/>
            <w:tabs>
              <w:tab w:val="right" w:leader="dot" w:pos="9350"/>
            </w:tabs>
            <w:rPr>
              <w:rFonts w:eastAsiaTheme="minorEastAsia"/>
              <w:noProof/>
            </w:rPr>
          </w:pPr>
          <w:hyperlink w:anchor="_Toc397088765" w:history="1">
            <w:r w:rsidR="00E22F8D" w:rsidRPr="004E6109">
              <w:rPr>
                <w:rStyle w:val="Hyperlink"/>
                <w:rFonts w:ascii="Times New Roman" w:eastAsiaTheme="majorEastAsia" w:hAnsi="Times New Roman" w:cs="Times New Roman"/>
                <w:b/>
                <w:i/>
                <w:noProof/>
              </w:rPr>
              <w:t>3.2.1.3. Available energy and the ground heat flux</w:t>
            </w:r>
            <w:r w:rsidR="00E22F8D">
              <w:rPr>
                <w:noProof/>
                <w:webHidden/>
              </w:rPr>
              <w:tab/>
            </w:r>
            <w:r w:rsidR="00E22F8D">
              <w:rPr>
                <w:noProof/>
                <w:webHidden/>
              </w:rPr>
              <w:fldChar w:fldCharType="begin"/>
            </w:r>
            <w:r w:rsidR="00E22F8D">
              <w:rPr>
                <w:noProof/>
                <w:webHidden/>
              </w:rPr>
              <w:instrText xml:space="preserve"> PAGEREF _Toc397088765 \h </w:instrText>
            </w:r>
            <w:r w:rsidR="00E22F8D">
              <w:rPr>
                <w:noProof/>
                <w:webHidden/>
              </w:rPr>
            </w:r>
            <w:r w:rsidR="00E22F8D">
              <w:rPr>
                <w:noProof/>
                <w:webHidden/>
              </w:rPr>
              <w:fldChar w:fldCharType="separate"/>
            </w:r>
            <w:r w:rsidR="00E22F8D">
              <w:rPr>
                <w:noProof/>
                <w:webHidden/>
              </w:rPr>
              <w:t>12</w:t>
            </w:r>
            <w:r w:rsidR="00E22F8D">
              <w:rPr>
                <w:noProof/>
                <w:webHidden/>
              </w:rPr>
              <w:fldChar w:fldCharType="end"/>
            </w:r>
          </w:hyperlink>
        </w:p>
        <w:p w14:paraId="7EFD7EC1" w14:textId="77777777" w:rsidR="00E22F8D" w:rsidRDefault="00937B66">
          <w:pPr>
            <w:pStyle w:val="TOC2"/>
            <w:tabs>
              <w:tab w:val="right" w:leader="dot" w:pos="9350"/>
            </w:tabs>
            <w:rPr>
              <w:rFonts w:eastAsiaTheme="minorEastAsia"/>
              <w:noProof/>
            </w:rPr>
          </w:pPr>
          <w:hyperlink w:anchor="_Toc397088766" w:history="1">
            <w:r w:rsidR="00E22F8D" w:rsidRPr="004E6109">
              <w:rPr>
                <w:rStyle w:val="Hyperlink"/>
                <w:rFonts w:ascii="Times New Roman" w:eastAsiaTheme="majorEastAsia" w:hAnsi="Times New Roman" w:cs="Times New Roman"/>
                <w:b/>
                <w:noProof/>
              </w:rPr>
              <w:t>3.2.2  Vegetation-based methods for ET estimation</w:t>
            </w:r>
            <w:r w:rsidR="00E22F8D">
              <w:rPr>
                <w:noProof/>
                <w:webHidden/>
              </w:rPr>
              <w:tab/>
            </w:r>
            <w:r w:rsidR="00E22F8D">
              <w:rPr>
                <w:noProof/>
                <w:webHidden/>
              </w:rPr>
              <w:fldChar w:fldCharType="begin"/>
            </w:r>
            <w:r w:rsidR="00E22F8D">
              <w:rPr>
                <w:noProof/>
                <w:webHidden/>
              </w:rPr>
              <w:instrText xml:space="preserve"> PAGEREF _Toc397088766 \h </w:instrText>
            </w:r>
            <w:r w:rsidR="00E22F8D">
              <w:rPr>
                <w:noProof/>
                <w:webHidden/>
              </w:rPr>
            </w:r>
            <w:r w:rsidR="00E22F8D">
              <w:rPr>
                <w:noProof/>
                <w:webHidden/>
              </w:rPr>
              <w:fldChar w:fldCharType="separate"/>
            </w:r>
            <w:r w:rsidR="00E22F8D">
              <w:rPr>
                <w:noProof/>
                <w:webHidden/>
              </w:rPr>
              <w:t>13</w:t>
            </w:r>
            <w:r w:rsidR="00E22F8D">
              <w:rPr>
                <w:noProof/>
                <w:webHidden/>
              </w:rPr>
              <w:fldChar w:fldCharType="end"/>
            </w:r>
          </w:hyperlink>
        </w:p>
        <w:p w14:paraId="5DF4C02D" w14:textId="77777777" w:rsidR="00E22F8D" w:rsidRDefault="00937B66">
          <w:pPr>
            <w:pStyle w:val="TOC3"/>
            <w:tabs>
              <w:tab w:val="right" w:leader="dot" w:pos="9350"/>
            </w:tabs>
            <w:rPr>
              <w:rFonts w:eastAsiaTheme="minorEastAsia"/>
              <w:noProof/>
            </w:rPr>
          </w:pPr>
          <w:hyperlink w:anchor="_Toc397088767" w:history="1">
            <w:r w:rsidR="00E22F8D" w:rsidRPr="004E6109">
              <w:rPr>
                <w:rStyle w:val="Hyperlink"/>
                <w:rFonts w:ascii="Times New Roman" w:eastAsiaTheme="majorEastAsia" w:hAnsi="Times New Roman" w:cstheme="majorBidi"/>
                <w:b/>
                <w:i/>
                <w:noProof/>
              </w:rPr>
              <w:t>3.2.2.1. Empirical vegetation methods:  Crop coefficients</w:t>
            </w:r>
            <w:r w:rsidR="00E22F8D">
              <w:rPr>
                <w:noProof/>
                <w:webHidden/>
              </w:rPr>
              <w:tab/>
            </w:r>
            <w:r w:rsidR="00E22F8D">
              <w:rPr>
                <w:noProof/>
                <w:webHidden/>
              </w:rPr>
              <w:fldChar w:fldCharType="begin"/>
            </w:r>
            <w:r w:rsidR="00E22F8D">
              <w:rPr>
                <w:noProof/>
                <w:webHidden/>
              </w:rPr>
              <w:instrText xml:space="preserve"> PAGEREF _Toc397088767 \h </w:instrText>
            </w:r>
            <w:r w:rsidR="00E22F8D">
              <w:rPr>
                <w:noProof/>
                <w:webHidden/>
              </w:rPr>
            </w:r>
            <w:r w:rsidR="00E22F8D">
              <w:rPr>
                <w:noProof/>
                <w:webHidden/>
              </w:rPr>
              <w:fldChar w:fldCharType="separate"/>
            </w:r>
            <w:r w:rsidR="00E22F8D">
              <w:rPr>
                <w:noProof/>
                <w:webHidden/>
              </w:rPr>
              <w:t>15</w:t>
            </w:r>
            <w:r w:rsidR="00E22F8D">
              <w:rPr>
                <w:noProof/>
                <w:webHidden/>
              </w:rPr>
              <w:fldChar w:fldCharType="end"/>
            </w:r>
          </w:hyperlink>
        </w:p>
        <w:p w14:paraId="117D672D" w14:textId="77777777" w:rsidR="00E22F8D" w:rsidRDefault="00937B66">
          <w:pPr>
            <w:pStyle w:val="TOC3"/>
            <w:tabs>
              <w:tab w:val="right" w:leader="dot" w:pos="9350"/>
            </w:tabs>
            <w:rPr>
              <w:rFonts w:eastAsiaTheme="minorEastAsia"/>
              <w:noProof/>
            </w:rPr>
          </w:pPr>
          <w:hyperlink w:anchor="_Toc397088768" w:history="1">
            <w:r w:rsidR="00E22F8D" w:rsidRPr="004E6109">
              <w:rPr>
                <w:rStyle w:val="Hyperlink"/>
                <w:rFonts w:cs="Times New Roman"/>
                <w:noProof/>
              </w:rPr>
              <w:t>3.2.2.2. Physically-based vegetation methods:  PT-JPL model</w:t>
            </w:r>
            <w:r w:rsidR="00E22F8D">
              <w:rPr>
                <w:noProof/>
                <w:webHidden/>
              </w:rPr>
              <w:tab/>
            </w:r>
            <w:r w:rsidR="00E22F8D">
              <w:rPr>
                <w:noProof/>
                <w:webHidden/>
              </w:rPr>
              <w:fldChar w:fldCharType="begin"/>
            </w:r>
            <w:r w:rsidR="00E22F8D">
              <w:rPr>
                <w:noProof/>
                <w:webHidden/>
              </w:rPr>
              <w:instrText xml:space="preserve"> PAGEREF _Toc397088768 \h </w:instrText>
            </w:r>
            <w:r w:rsidR="00E22F8D">
              <w:rPr>
                <w:noProof/>
                <w:webHidden/>
              </w:rPr>
            </w:r>
            <w:r w:rsidR="00E22F8D">
              <w:rPr>
                <w:noProof/>
                <w:webHidden/>
              </w:rPr>
              <w:fldChar w:fldCharType="separate"/>
            </w:r>
            <w:r w:rsidR="00E22F8D">
              <w:rPr>
                <w:noProof/>
                <w:webHidden/>
              </w:rPr>
              <w:t>20</w:t>
            </w:r>
            <w:r w:rsidR="00E22F8D">
              <w:rPr>
                <w:noProof/>
                <w:webHidden/>
              </w:rPr>
              <w:fldChar w:fldCharType="end"/>
            </w:r>
          </w:hyperlink>
        </w:p>
        <w:p w14:paraId="12EBE13F" w14:textId="77777777" w:rsidR="00E22F8D" w:rsidRDefault="00937B66">
          <w:pPr>
            <w:pStyle w:val="TOC3"/>
            <w:tabs>
              <w:tab w:val="right" w:leader="dot" w:pos="9350"/>
            </w:tabs>
            <w:rPr>
              <w:rFonts w:eastAsiaTheme="minorEastAsia"/>
              <w:noProof/>
            </w:rPr>
          </w:pPr>
          <w:hyperlink w:anchor="_Toc397088769" w:history="1">
            <w:r w:rsidR="00E22F8D" w:rsidRPr="004E6109">
              <w:rPr>
                <w:rStyle w:val="Hyperlink"/>
                <w:rFonts w:ascii="Times New Roman" w:eastAsiaTheme="majorEastAsia" w:hAnsi="Times New Roman" w:cstheme="majorBidi"/>
                <w:b/>
                <w:i/>
                <w:noProof/>
              </w:rPr>
              <w:t>3.2.2.3. Physically based vegetation methods:  Canopy resistance and MOD16</w:t>
            </w:r>
            <w:r w:rsidR="00E22F8D">
              <w:rPr>
                <w:noProof/>
                <w:webHidden/>
              </w:rPr>
              <w:tab/>
            </w:r>
            <w:r w:rsidR="00E22F8D">
              <w:rPr>
                <w:noProof/>
                <w:webHidden/>
              </w:rPr>
              <w:fldChar w:fldCharType="begin"/>
            </w:r>
            <w:r w:rsidR="00E22F8D">
              <w:rPr>
                <w:noProof/>
                <w:webHidden/>
              </w:rPr>
              <w:instrText xml:space="preserve"> PAGEREF _Toc397088769 \h </w:instrText>
            </w:r>
            <w:r w:rsidR="00E22F8D">
              <w:rPr>
                <w:noProof/>
                <w:webHidden/>
              </w:rPr>
            </w:r>
            <w:r w:rsidR="00E22F8D">
              <w:rPr>
                <w:noProof/>
                <w:webHidden/>
              </w:rPr>
              <w:fldChar w:fldCharType="separate"/>
            </w:r>
            <w:r w:rsidR="00E22F8D">
              <w:rPr>
                <w:noProof/>
                <w:webHidden/>
              </w:rPr>
              <w:t>21</w:t>
            </w:r>
            <w:r w:rsidR="00E22F8D">
              <w:rPr>
                <w:noProof/>
                <w:webHidden/>
              </w:rPr>
              <w:fldChar w:fldCharType="end"/>
            </w:r>
          </w:hyperlink>
        </w:p>
        <w:p w14:paraId="7E2CF4B1" w14:textId="77777777" w:rsidR="00E22F8D" w:rsidRDefault="00937B66">
          <w:pPr>
            <w:pStyle w:val="TOC3"/>
            <w:tabs>
              <w:tab w:val="right" w:leader="dot" w:pos="9350"/>
            </w:tabs>
            <w:rPr>
              <w:rFonts w:eastAsiaTheme="minorEastAsia"/>
              <w:noProof/>
            </w:rPr>
          </w:pPr>
          <w:hyperlink w:anchor="_Toc397088770" w:history="1">
            <w:r w:rsidR="00E22F8D" w:rsidRPr="004E6109">
              <w:rPr>
                <w:rStyle w:val="Hyperlink"/>
                <w:rFonts w:ascii="Times New Roman" w:eastAsiaTheme="majorEastAsia" w:hAnsi="Times New Roman" w:cs="Times New Roman"/>
                <w:b/>
                <w:i/>
                <w:noProof/>
              </w:rPr>
              <w:t>3.2.2.4. Vegetation-based methods and soil evaporation</w:t>
            </w:r>
            <w:r w:rsidR="00E22F8D">
              <w:rPr>
                <w:noProof/>
                <w:webHidden/>
              </w:rPr>
              <w:tab/>
            </w:r>
            <w:r w:rsidR="00E22F8D">
              <w:rPr>
                <w:noProof/>
                <w:webHidden/>
              </w:rPr>
              <w:fldChar w:fldCharType="begin"/>
            </w:r>
            <w:r w:rsidR="00E22F8D">
              <w:rPr>
                <w:noProof/>
                <w:webHidden/>
              </w:rPr>
              <w:instrText xml:space="preserve"> PAGEREF _Toc397088770 \h </w:instrText>
            </w:r>
            <w:r w:rsidR="00E22F8D">
              <w:rPr>
                <w:noProof/>
                <w:webHidden/>
              </w:rPr>
            </w:r>
            <w:r w:rsidR="00E22F8D">
              <w:rPr>
                <w:noProof/>
                <w:webHidden/>
              </w:rPr>
              <w:fldChar w:fldCharType="separate"/>
            </w:r>
            <w:r w:rsidR="00E22F8D">
              <w:rPr>
                <w:noProof/>
                <w:webHidden/>
              </w:rPr>
              <w:t>22</w:t>
            </w:r>
            <w:r w:rsidR="00E22F8D">
              <w:rPr>
                <w:noProof/>
                <w:webHidden/>
              </w:rPr>
              <w:fldChar w:fldCharType="end"/>
            </w:r>
          </w:hyperlink>
        </w:p>
        <w:p w14:paraId="1DB41D18" w14:textId="77777777" w:rsidR="00E22F8D" w:rsidRDefault="00937B66">
          <w:pPr>
            <w:pStyle w:val="TOC3"/>
            <w:tabs>
              <w:tab w:val="right" w:leader="dot" w:pos="9350"/>
            </w:tabs>
            <w:rPr>
              <w:rFonts w:eastAsiaTheme="minorEastAsia"/>
              <w:noProof/>
            </w:rPr>
          </w:pPr>
          <w:hyperlink w:anchor="_Toc397088771" w:history="1">
            <w:r w:rsidR="00E22F8D" w:rsidRPr="004E6109">
              <w:rPr>
                <w:rStyle w:val="Hyperlink"/>
                <w:rFonts w:ascii="Times New Roman" w:eastAsiaTheme="majorEastAsia" w:hAnsi="Times New Roman" w:cs="Times New Roman"/>
                <w:b/>
                <w:i/>
                <w:noProof/>
              </w:rPr>
              <w:t>3.2.2.5.  Comparison of vegetation-based methods</w:t>
            </w:r>
            <w:r w:rsidR="00E22F8D">
              <w:rPr>
                <w:noProof/>
                <w:webHidden/>
              </w:rPr>
              <w:tab/>
            </w:r>
            <w:r w:rsidR="00E22F8D">
              <w:rPr>
                <w:noProof/>
                <w:webHidden/>
              </w:rPr>
              <w:fldChar w:fldCharType="begin"/>
            </w:r>
            <w:r w:rsidR="00E22F8D">
              <w:rPr>
                <w:noProof/>
                <w:webHidden/>
              </w:rPr>
              <w:instrText xml:space="preserve"> PAGEREF _Toc397088771 \h </w:instrText>
            </w:r>
            <w:r w:rsidR="00E22F8D">
              <w:rPr>
                <w:noProof/>
                <w:webHidden/>
              </w:rPr>
            </w:r>
            <w:r w:rsidR="00E22F8D">
              <w:rPr>
                <w:noProof/>
                <w:webHidden/>
              </w:rPr>
              <w:fldChar w:fldCharType="separate"/>
            </w:r>
            <w:r w:rsidR="00E22F8D">
              <w:rPr>
                <w:noProof/>
                <w:webHidden/>
              </w:rPr>
              <w:t>24</w:t>
            </w:r>
            <w:r w:rsidR="00E22F8D">
              <w:rPr>
                <w:noProof/>
                <w:webHidden/>
              </w:rPr>
              <w:fldChar w:fldCharType="end"/>
            </w:r>
          </w:hyperlink>
        </w:p>
        <w:p w14:paraId="21CCDFB0" w14:textId="77777777" w:rsidR="00E22F8D" w:rsidRDefault="00937B66">
          <w:pPr>
            <w:pStyle w:val="TOC2"/>
            <w:tabs>
              <w:tab w:val="right" w:leader="dot" w:pos="9350"/>
            </w:tabs>
            <w:rPr>
              <w:rFonts w:eastAsiaTheme="minorEastAsia"/>
              <w:noProof/>
            </w:rPr>
          </w:pPr>
          <w:hyperlink w:anchor="_Toc397088772" w:history="1">
            <w:r w:rsidR="00E22F8D" w:rsidRPr="004E6109">
              <w:rPr>
                <w:rStyle w:val="Hyperlink"/>
                <w:rFonts w:ascii="Times New Roman" w:eastAsiaTheme="majorEastAsia" w:hAnsi="Times New Roman" w:cs="Times New Roman"/>
                <w:b/>
                <w:noProof/>
              </w:rPr>
              <w:t>3.2.3 Temperature- and energy-balance methods for ET estimation</w:t>
            </w:r>
            <w:r w:rsidR="00E22F8D">
              <w:rPr>
                <w:noProof/>
                <w:webHidden/>
              </w:rPr>
              <w:tab/>
            </w:r>
            <w:r w:rsidR="00E22F8D">
              <w:rPr>
                <w:noProof/>
                <w:webHidden/>
              </w:rPr>
              <w:fldChar w:fldCharType="begin"/>
            </w:r>
            <w:r w:rsidR="00E22F8D">
              <w:rPr>
                <w:noProof/>
                <w:webHidden/>
              </w:rPr>
              <w:instrText xml:space="preserve"> PAGEREF _Toc397088772 \h </w:instrText>
            </w:r>
            <w:r w:rsidR="00E22F8D">
              <w:rPr>
                <w:noProof/>
                <w:webHidden/>
              </w:rPr>
            </w:r>
            <w:r w:rsidR="00E22F8D">
              <w:rPr>
                <w:noProof/>
                <w:webHidden/>
              </w:rPr>
              <w:fldChar w:fldCharType="separate"/>
            </w:r>
            <w:r w:rsidR="00E22F8D">
              <w:rPr>
                <w:noProof/>
                <w:webHidden/>
              </w:rPr>
              <w:t>24</w:t>
            </w:r>
            <w:r w:rsidR="00E22F8D">
              <w:rPr>
                <w:noProof/>
                <w:webHidden/>
              </w:rPr>
              <w:fldChar w:fldCharType="end"/>
            </w:r>
          </w:hyperlink>
        </w:p>
        <w:p w14:paraId="4BAE1EBB" w14:textId="77777777" w:rsidR="00E22F8D" w:rsidRDefault="00937B66">
          <w:pPr>
            <w:pStyle w:val="TOC3"/>
            <w:tabs>
              <w:tab w:val="right" w:leader="dot" w:pos="9350"/>
            </w:tabs>
            <w:rPr>
              <w:rFonts w:eastAsiaTheme="minorEastAsia"/>
              <w:noProof/>
            </w:rPr>
          </w:pPr>
          <w:hyperlink w:anchor="_Toc397088773" w:history="1">
            <w:r w:rsidR="00E22F8D" w:rsidRPr="004E6109">
              <w:rPr>
                <w:rStyle w:val="Hyperlink"/>
                <w:rFonts w:ascii="Times New Roman" w:eastAsiaTheme="majorEastAsia" w:hAnsi="Times New Roman" w:cstheme="majorBidi"/>
                <w:b/>
                <w:i/>
                <w:noProof/>
              </w:rPr>
              <w:t xml:space="preserve">3.2.3.1 One-source models: </w:t>
            </w:r>
            <w:r w:rsidR="00E22F8D" w:rsidRPr="004E6109">
              <w:rPr>
                <w:rStyle w:val="Hyperlink"/>
                <w:rFonts w:ascii="Times New Roman" w:eastAsiaTheme="majorEastAsia" w:hAnsi="Times New Roman" w:cs="Times New Roman"/>
                <w:b/>
                <w:noProof/>
              </w:rPr>
              <w:t>SEBAL, METRIC and SEBS</w:t>
            </w:r>
            <w:r w:rsidR="00E22F8D">
              <w:rPr>
                <w:noProof/>
                <w:webHidden/>
              </w:rPr>
              <w:tab/>
            </w:r>
            <w:r w:rsidR="00E22F8D">
              <w:rPr>
                <w:noProof/>
                <w:webHidden/>
              </w:rPr>
              <w:fldChar w:fldCharType="begin"/>
            </w:r>
            <w:r w:rsidR="00E22F8D">
              <w:rPr>
                <w:noProof/>
                <w:webHidden/>
              </w:rPr>
              <w:instrText xml:space="preserve"> PAGEREF _Toc397088773 \h </w:instrText>
            </w:r>
            <w:r w:rsidR="00E22F8D">
              <w:rPr>
                <w:noProof/>
                <w:webHidden/>
              </w:rPr>
            </w:r>
            <w:r w:rsidR="00E22F8D">
              <w:rPr>
                <w:noProof/>
                <w:webHidden/>
              </w:rPr>
              <w:fldChar w:fldCharType="separate"/>
            </w:r>
            <w:r w:rsidR="00E22F8D">
              <w:rPr>
                <w:noProof/>
                <w:webHidden/>
              </w:rPr>
              <w:t>27</w:t>
            </w:r>
            <w:r w:rsidR="00E22F8D">
              <w:rPr>
                <w:noProof/>
                <w:webHidden/>
              </w:rPr>
              <w:fldChar w:fldCharType="end"/>
            </w:r>
          </w:hyperlink>
        </w:p>
        <w:p w14:paraId="71DDC3D2" w14:textId="77777777" w:rsidR="00E22F8D" w:rsidRDefault="00937B66">
          <w:pPr>
            <w:pStyle w:val="TOC3"/>
            <w:tabs>
              <w:tab w:val="right" w:leader="dot" w:pos="9350"/>
            </w:tabs>
            <w:rPr>
              <w:rFonts w:eastAsiaTheme="minorEastAsia"/>
              <w:noProof/>
            </w:rPr>
          </w:pPr>
          <w:hyperlink w:anchor="_Toc397088774" w:history="1">
            <w:r w:rsidR="00E22F8D" w:rsidRPr="004E6109">
              <w:rPr>
                <w:rStyle w:val="Hyperlink"/>
                <w:rFonts w:ascii="Times New Roman" w:hAnsi="Times New Roman" w:cs="Times New Roman"/>
                <w:b/>
                <w:noProof/>
              </w:rPr>
              <w:t xml:space="preserve">3.2.3.2. Two source models:  ALEXI, </w:t>
            </w:r>
            <w:r w:rsidR="00E22F8D" w:rsidRPr="004E6109">
              <w:rPr>
                <w:rStyle w:val="Hyperlink"/>
                <w:rFonts w:ascii="Times New Roman" w:eastAsiaTheme="majorEastAsia" w:hAnsi="Times New Roman" w:cs="Times New Roman"/>
                <w:b/>
                <w:i/>
                <w:noProof/>
              </w:rPr>
              <w:t>DisALEXI</w:t>
            </w:r>
            <w:r w:rsidR="00E22F8D">
              <w:rPr>
                <w:noProof/>
                <w:webHidden/>
              </w:rPr>
              <w:tab/>
            </w:r>
            <w:r w:rsidR="00E22F8D">
              <w:rPr>
                <w:noProof/>
                <w:webHidden/>
              </w:rPr>
              <w:fldChar w:fldCharType="begin"/>
            </w:r>
            <w:r w:rsidR="00E22F8D">
              <w:rPr>
                <w:noProof/>
                <w:webHidden/>
              </w:rPr>
              <w:instrText xml:space="preserve"> PAGEREF _Toc397088774 \h </w:instrText>
            </w:r>
            <w:r w:rsidR="00E22F8D">
              <w:rPr>
                <w:noProof/>
                <w:webHidden/>
              </w:rPr>
            </w:r>
            <w:r w:rsidR="00E22F8D">
              <w:rPr>
                <w:noProof/>
                <w:webHidden/>
              </w:rPr>
              <w:fldChar w:fldCharType="separate"/>
            </w:r>
            <w:r w:rsidR="00E22F8D">
              <w:rPr>
                <w:noProof/>
                <w:webHidden/>
              </w:rPr>
              <w:t>31</w:t>
            </w:r>
            <w:r w:rsidR="00E22F8D">
              <w:rPr>
                <w:noProof/>
                <w:webHidden/>
              </w:rPr>
              <w:fldChar w:fldCharType="end"/>
            </w:r>
          </w:hyperlink>
        </w:p>
        <w:p w14:paraId="63AE51F6" w14:textId="77777777" w:rsidR="00E22F8D" w:rsidRDefault="00937B66">
          <w:pPr>
            <w:pStyle w:val="TOC3"/>
            <w:tabs>
              <w:tab w:val="right" w:leader="dot" w:pos="9350"/>
            </w:tabs>
            <w:rPr>
              <w:rFonts w:eastAsiaTheme="minorEastAsia"/>
              <w:noProof/>
            </w:rPr>
          </w:pPr>
          <w:hyperlink w:anchor="_Toc397088775" w:history="1">
            <w:r w:rsidR="00E22F8D" w:rsidRPr="004E6109">
              <w:rPr>
                <w:rStyle w:val="Hyperlink"/>
                <w:rFonts w:ascii="Times New Roman" w:eastAsiaTheme="majorEastAsia" w:hAnsi="Times New Roman" w:cs="Times New Roman"/>
                <w:b/>
                <w:noProof/>
              </w:rPr>
              <w:t>3.2.3.3. Simplified temperature-based approaches:  SSEB and SSEBop</w:t>
            </w:r>
            <w:r w:rsidR="00E22F8D">
              <w:rPr>
                <w:noProof/>
                <w:webHidden/>
              </w:rPr>
              <w:tab/>
            </w:r>
            <w:r w:rsidR="00E22F8D">
              <w:rPr>
                <w:noProof/>
                <w:webHidden/>
              </w:rPr>
              <w:fldChar w:fldCharType="begin"/>
            </w:r>
            <w:r w:rsidR="00E22F8D">
              <w:rPr>
                <w:noProof/>
                <w:webHidden/>
              </w:rPr>
              <w:instrText xml:space="preserve"> PAGEREF _Toc397088775 \h </w:instrText>
            </w:r>
            <w:r w:rsidR="00E22F8D">
              <w:rPr>
                <w:noProof/>
                <w:webHidden/>
              </w:rPr>
            </w:r>
            <w:r w:rsidR="00E22F8D">
              <w:rPr>
                <w:noProof/>
                <w:webHidden/>
              </w:rPr>
              <w:fldChar w:fldCharType="separate"/>
            </w:r>
            <w:r w:rsidR="00E22F8D">
              <w:rPr>
                <w:noProof/>
                <w:webHidden/>
              </w:rPr>
              <w:t>34</w:t>
            </w:r>
            <w:r w:rsidR="00E22F8D">
              <w:rPr>
                <w:noProof/>
                <w:webHidden/>
              </w:rPr>
              <w:fldChar w:fldCharType="end"/>
            </w:r>
          </w:hyperlink>
        </w:p>
        <w:p w14:paraId="318B422E" w14:textId="77777777" w:rsidR="00E22F8D" w:rsidRDefault="00937B66">
          <w:pPr>
            <w:pStyle w:val="TOC3"/>
            <w:tabs>
              <w:tab w:val="right" w:leader="dot" w:pos="9350"/>
            </w:tabs>
            <w:rPr>
              <w:rFonts w:eastAsiaTheme="minorEastAsia"/>
              <w:noProof/>
            </w:rPr>
          </w:pPr>
          <w:hyperlink w:anchor="_Toc397088776" w:history="1">
            <w:r w:rsidR="00E22F8D" w:rsidRPr="004E6109">
              <w:rPr>
                <w:rStyle w:val="Hyperlink"/>
                <w:rFonts w:ascii="Times New Roman" w:eastAsiaTheme="majorEastAsia" w:hAnsi="Times New Roman" w:cs="Times New Roman"/>
                <w:b/>
                <w:i/>
                <w:noProof/>
              </w:rPr>
              <w:t>3.2.3.4. From instantaneous to daily ET</w:t>
            </w:r>
            <w:r w:rsidR="00E22F8D">
              <w:rPr>
                <w:noProof/>
                <w:webHidden/>
              </w:rPr>
              <w:tab/>
            </w:r>
            <w:r w:rsidR="00E22F8D">
              <w:rPr>
                <w:noProof/>
                <w:webHidden/>
              </w:rPr>
              <w:fldChar w:fldCharType="begin"/>
            </w:r>
            <w:r w:rsidR="00E22F8D">
              <w:rPr>
                <w:noProof/>
                <w:webHidden/>
              </w:rPr>
              <w:instrText xml:space="preserve"> PAGEREF _Toc397088776 \h </w:instrText>
            </w:r>
            <w:r w:rsidR="00E22F8D">
              <w:rPr>
                <w:noProof/>
                <w:webHidden/>
              </w:rPr>
            </w:r>
            <w:r w:rsidR="00E22F8D">
              <w:rPr>
                <w:noProof/>
                <w:webHidden/>
              </w:rPr>
              <w:fldChar w:fldCharType="separate"/>
            </w:r>
            <w:r w:rsidR="00E22F8D">
              <w:rPr>
                <w:noProof/>
                <w:webHidden/>
              </w:rPr>
              <w:t>38</w:t>
            </w:r>
            <w:r w:rsidR="00E22F8D">
              <w:rPr>
                <w:noProof/>
                <w:webHidden/>
              </w:rPr>
              <w:fldChar w:fldCharType="end"/>
            </w:r>
          </w:hyperlink>
        </w:p>
        <w:p w14:paraId="4676A332" w14:textId="77777777" w:rsidR="00E22F8D" w:rsidRDefault="00937B66">
          <w:pPr>
            <w:pStyle w:val="TOC3"/>
            <w:tabs>
              <w:tab w:val="right" w:leader="dot" w:pos="9350"/>
            </w:tabs>
            <w:rPr>
              <w:rFonts w:eastAsiaTheme="minorEastAsia"/>
              <w:noProof/>
            </w:rPr>
          </w:pPr>
          <w:hyperlink w:anchor="_Toc397088777" w:history="1">
            <w:r w:rsidR="00E22F8D" w:rsidRPr="004E6109">
              <w:rPr>
                <w:rStyle w:val="Hyperlink"/>
                <w:rFonts w:ascii="Times New Roman" w:eastAsiaTheme="majorEastAsia" w:hAnsi="Times New Roman" w:cs="Times New Roman"/>
                <w:b/>
                <w:i/>
                <w:noProof/>
              </w:rPr>
              <w:t>3.2.3.5. Comparison of temperature-based methods</w:t>
            </w:r>
            <w:r w:rsidR="00E22F8D">
              <w:rPr>
                <w:noProof/>
                <w:webHidden/>
              </w:rPr>
              <w:tab/>
            </w:r>
            <w:r w:rsidR="00E22F8D">
              <w:rPr>
                <w:noProof/>
                <w:webHidden/>
              </w:rPr>
              <w:fldChar w:fldCharType="begin"/>
            </w:r>
            <w:r w:rsidR="00E22F8D">
              <w:rPr>
                <w:noProof/>
                <w:webHidden/>
              </w:rPr>
              <w:instrText xml:space="preserve"> PAGEREF _Toc397088777 \h </w:instrText>
            </w:r>
            <w:r w:rsidR="00E22F8D">
              <w:rPr>
                <w:noProof/>
                <w:webHidden/>
              </w:rPr>
            </w:r>
            <w:r w:rsidR="00E22F8D">
              <w:rPr>
                <w:noProof/>
                <w:webHidden/>
              </w:rPr>
              <w:fldChar w:fldCharType="separate"/>
            </w:r>
            <w:r w:rsidR="00E22F8D">
              <w:rPr>
                <w:noProof/>
                <w:webHidden/>
              </w:rPr>
              <w:t>41</w:t>
            </w:r>
            <w:r w:rsidR="00E22F8D">
              <w:rPr>
                <w:noProof/>
                <w:webHidden/>
              </w:rPr>
              <w:fldChar w:fldCharType="end"/>
            </w:r>
          </w:hyperlink>
        </w:p>
        <w:p w14:paraId="505F8FC0" w14:textId="77777777" w:rsidR="00E22F8D" w:rsidRDefault="00937B66">
          <w:pPr>
            <w:pStyle w:val="TOC2"/>
            <w:tabs>
              <w:tab w:val="right" w:leader="dot" w:pos="9350"/>
            </w:tabs>
            <w:rPr>
              <w:rFonts w:eastAsiaTheme="minorEastAsia"/>
              <w:noProof/>
            </w:rPr>
          </w:pPr>
          <w:hyperlink w:anchor="_Toc397088778" w:history="1">
            <w:r w:rsidR="00E22F8D" w:rsidRPr="004E6109">
              <w:rPr>
                <w:rStyle w:val="Hyperlink"/>
                <w:rFonts w:ascii="Times New Roman" w:eastAsiaTheme="majorEastAsia" w:hAnsi="Times New Roman" w:cs="Times New Roman"/>
                <w:b/>
                <w:noProof/>
              </w:rPr>
              <w:t>3.2.4 Scatterplot-based methods for ET estimation</w:t>
            </w:r>
            <w:r w:rsidR="00E22F8D">
              <w:rPr>
                <w:noProof/>
                <w:webHidden/>
              </w:rPr>
              <w:tab/>
            </w:r>
            <w:r w:rsidR="00E22F8D">
              <w:rPr>
                <w:noProof/>
                <w:webHidden/>
              </w:rPr>
              <w:fldChar w:fldCharType="begin"/>
            </w:r>
            <w:r w:rsidR="00E22F8D">
              <w:rPr>
                <w:noProof/>
                <w:webHidden/>
              </w:rPr>
              <w:instrText xml:space="preserve"> PAGEREF _Toc397088778 \h </w:instrText>
            </w:r>
            <w:r w:rsidR="00E22F8D">
              <w:rPr>
                <w:noProof/>
                <w:webHidden/>
              </w:rPr>
            </w:r>
            <w:r w:rsidR="00E22F8D">
              <w:rPr>
                <w:noProof/>
                <w:webHidden/>
              </w:rPr>
              <w:fldChar w:fldCharType="separate"/>
            </w:r>
            <w:r w:rsidR="00E22F8D">
              <w:rPr>
                <w:noProof/>
                <w:webHidden/>
              </w:rPr>
              <w:t>43</w:t>
            </w:r>
            <w:r w:rsidR="00E22F8D">
              <w:rPr>
                <w:noProof/>
                <w:webHidden/>
              </w:rPr>
              <w:fldChar w:fldCharType="end"/>
            </w:r>
          </w:hyperlink>
        </w:p>
        <w:p w14:paraId="7D1AA9BD" w14:textId="77777777" w:rsidR="00E22F8D" w:rsidRDefault="00937B66">
          <w:pPr>
            <w:pStyle w:val="TOC3"/>
            <w:tabs>
              <w:tab w:val="right" w:leader="dot" w:pos="9350"/>
            </w:tabs>
            <w:rPr>
              <w:rFonts w:eastAsiaTheme="minorEastAsia"/>
              <w:noProof/>
            </w:rPr>
          </w:pPr>
          <w:hyperlink w:anchor="_Toc397088779" w:history="1">
            <w:r w:rsidR="00E22F8D" w:rsidRPr="004E6109">
              <w:rPr>
                <w:rStyle w:val="Hyperlink"/>
                <w:rFonts w:ascii="Times New Roman" w:eastAsiaTheme="majorEastAsia" w:hAnsi="Times New Roman" w:cs="Times New Roman"/>
                <w:b/>
                <w:i/>
                <w:noProof/>
              </w:rPr>
              <w:t>3.2.4.1 T</w:t>
            </w:r>
            <w:r w:rsidR="00E22F8D" w:rsidRPr="004E6109">
              <w:rPr>
                <w:rStyle w:val="Hyperlink"/>
                <w:rFonts w:ascii="Times New Roman" w:eastAsiaTheme="majorEastAsia" w:hAnsi="Times New Roman" w:cs="Times New Roman"/>
                <w:b/>
                <w:i/>
                <w:noProof/>
                <w:vertAlign w:val="subscript"/>
              </w:rPr>
              <w:t>R</w:t>
            </w:r>
            <w:r w:rsidR="00E22F8D" w:rsidRPr="004E6109">
              <w:rPr>
                <w:rStyle w:val="Hyperlink"/>
                <w:rFonts w:ascii="Times New Roman" w:eastAsiaTheme="majorEastAsia" w:hAnsi="Times New Roman" w:cs="Times New Roman"/>
                <w:b/>
                <w:i/>
                <w:noProof/>
              </w:rPr>
              <w:t>-VI scatterplot methods</w:t>
            </w:r>
            <w:r w:rsidR="00E22F8D">
              <w:rPr>
                <w:noProof/>
                <w:webHidden/>
              </w:rPr>
              <w:tab/>
            </w:r>
            <w:r w:rsidR="00E22F8D">
              <w:rPr>
                <w:noProof/>
                <w:webHidden/>
              </w:rPr>
              <w:fldChar w:fldCharType="begin"/>
            </w:r>
            <w:r w:rsidR="00E22F8D">
              <w:rPr>
                <w:noProof/>
                <w:webHidden/>
              </w:rPr>
              <w:instrText xml:space="preserve"> PAGEREF _Toc397088779 \h </w:instrText>
            </w:r>
            <w:r w:rsidR="00E22F8D">
              <w:rPr>
                <w:noProof/>
                <w:webHidden/>
              </w:rPr>
            </w:r>
            <w:r w:rsidR="00E22F8D">
              <w:rPr>
                <w:noProof/>
                <w:webHidden/>
              </w:rPr>
              <w:fldChar w:fldCharType="separate"/>
            </w:r>
            <w:r w:rsidR="00E22F8D">
              <w:rPr>
                <w:noProof/>
                <w:webHidden/>
              </w:rPr>
              <w:t>45</w:t>
            </w:r>
            <w:r w:rsidR="00E22F8D">
              <w:rPr>
                <w:noProof/>
                <w:webHidden/>
              </w:rPr>
              <w:fldChar w:fldCharType="end"/>
            </w:r>
          </w:hyperlink>
        </w:p>
        <w:p w14:paraId="02EEB492" w14:textId="77777777" w:rsidR="00E22F8D" w:rsidRDefault="00937B66">
          <w:pPr>
            <w:pStyle w:val="TOC3"/>
            <w:tabs>
              <w:tab w:val="right" w:leader="dot" w:pos="9350"/>
            </w:tabs>
            <w:rPr>
              <w:rFonts w:eastAsiaTheme="minorEastAsia"/>
              <w:noProof/>
            </w:rPr>
          </w:pPr>
          <w:hyperlink w:anchor="_Toc397088780" w:history="1">
            <w:r w:rsidR="00E22F8D" w:rsidRPr="004E6109">
              <w:rPr>
                <w:rStyle w:val="Hyperlink"/>
                <w:rFonts w:ascii="Times New Roman" w:eastAsiaTheme="majorEastAsia" w:hAnsi="Times New Roman" w:cs="Times New Roman"/>
                <w:b/>
                <w:i/>
                <w:noProof/>
              </w:rPr>
              <w:t>3.2.4.2 Surface-to-air temperature difference and VI scatterplot methods</w:t>
            </w:r>
            <w:r w:rsidR="00E22F8D">
              <w:rPr>
                <w:noProof/>
                <w:webHidden/>
              </w:rPr>
              <w:tab/>
            </w:r>
            <w:r w:rsidR="00E22F8D">
              <w:rPr>
                <w:noProof/>
                <w:webHidden/>
              </w:rPr>
              <w:fldChar w:fldCharType="begin"/>
            </w:r>
            <w:r w:rsidR="00E22F8D">
              <w:rPr>
                <w:noProof/>
                <w:webHidden/>
              </w:rPr>
              <w:instrText xml:space="preserve"> PAGEREF _Toc397088780 \h </w:instrText>
            </w:r>
            <w:r w:rsidR="00E22F8D">
              <w:rPr>
                <w:noProof/>
                <w:webHidden/>
              </w:rPr>
            </w:r>
            <w:r w:rsidR="00E22F8D">
              <w:rPr>
                <w:noProof/>
                <w:webHidden/>
              </w:rPr>
              <w:fldChar w:fldCharType="separate"/>
            </w:r>
            <w:r w:rsidR="00E22F8D">
              <w:rPr>
                <w:noProof/>
                <w:webHidden/>
              </w:rPr>
              <w:t>46</w:t>
            </w:r>
            <w:r w:rsidR="00E22F8D">
              <w:rPr>
                <w:noProof/>
                <w:webHidden/>
              </w:rPr>
              <w:fldChar w:fldCharType="end"/>
            </w:r>
          </w:hyperlink>
        </w:p>
        <w:p w14:paraId="1A91F0BA" w14:textId="77777777" w:rsidR="00E22F8D" w:rsidRDefault="00937B66">
          <w:pPr>
            <w:pStyle w:val="TOC3"/>
            <w:tabs>
              <w:tab w:val="right" w:leader="dot" w:pos="9350"/>
            </w:tabs>
            <w:rPr>
              <w:rFonts w:eastAsiaTheme="minorEastAsia"/>
              <w:noProof/>
            </w:rPr>
          </w:pPr>
          <w:hyperlink w:anchor="_Toc397088781" w:history="1">
            <w:r w:rsidR="00E22F8D" w:rsidRPr="004E6109">
              <w:rPr>
                <w:rStyle w:val="Hyperlink"/>
                <w:rFonts w:ascii="Times New Roman" w:eastAsiaTheme="majorEastAsia" w:hAnsi="Times New Roman" w:cs="Times New Roman"/>
                <w:noProof/>
              </w:rPr>
              <w:t>3.2.4.3 T</w:t>
            </w:r>
            <w:r w:rsidR="00E22F8D" w:rsidRPr="004E6109">
              <w:rPr>
                <w:rStyle w:val="Hyperlink"/>
                <w:rFonts w:ascii="Times New Roman" w:eastAsiaTheme="majorEastAsia" w:hAnsi="Times New Roman" w:cs="Times New Roman"/>
                <w:noProof/>
                <w:vertAlign w:val="subscript"/>
              </w:rPr>
              <w:t>R</w:t>
            </w:r>
            <w:r w:rsidR="00E22F8D" w:rsidRPr="004E6109">
              <w:rPr>
                <w:rStyle w:val="Hyperlink"/>
                <w:rFonts w:ascii="Times New Roman" w:eastAsiaTheme="majorEastAsia" w:hAnsi="Times New Roman" w:cs="Times New Roman"/>
                <w:noProof/>
              </w:rPr>
              <w:t>-albedo scatterplot methods</w:t>
            </w:r>
            <w:r w:rsidR="00E22F8D">
              <w:rPr>
                <w:noProof/>
                <w:webHidden/>
              </w:rPr>
              <w:tab/>
            </w:r>
            <w:r w:rsidR="00E22F8D">
              <w:rPr>
                <w:noProof/>
                <w:webHidden/>
              </w:rPr>
              <w:fldChar w:fldCharType="begin"/>
            </w:r>
            <w:r w:rsidR="00E22F8D">
              <w:rPr>
                <w:noProof/>
                <w:webHidden/>
              </w:rPr>
              <w:instrText xml:space="preserve"> PAGEREF _Toc397088781 \h </w:instrText>
            </w:r>
            <w:r w:rsidR="00E22F8D">
              <w:rPr>
                <w:noProof/>
                <w:webHidden/>
              </w:rPr>
            </w:r>
            <w:r w:rsidR="00E22F8D">
              <w:rPr>
                <w:noProof/>
                <w:webHidden/>
              </w:rPr>
              <w:fldChar w:fldCharType="separate"/>
            </w:r>
            <w:r w:rsidR="00E22F8D">
              <w:rPr>
                <w:noProof/>
                <w:webHidden/>
              </w:rPr>
              <w:t>48</w:t>
            </w:r>
            <w:r w:rsidR="00E22F8D">
              <w:rPr>
                <w:noProof/>
                <w:webHidden/>
              </w:rPr>
              <w:fldChar w:fldCharType="end"/>
            </w:r>
          </w:hyperlink>
        </w:p>
        <w:p w14:paraId="6BCCBF13" w14:textId="77777777" w:rsidR="00E22F8D" w:rsidRDefault="00937B66">
          <w:pPr>
            <w:pStyle w:val="TOC3"/>
            <w:tabs>
              <w:tab w:val="right" w:leader="dot" w:pos="9350"/>
            </w:tabs>
            <w:rPr>
              <w:rFonts w:eastAsiaTheme="minorEastAsia"/>
              <w:noProof/>
            </w:rPr>
          </w:pPr>
          <w:hyperlink w:anchor="_Toc397088782" w:history="1">
            <w:r w:rsidR="00E22F8D" w:rsidRPr="004E6109">
              <w:rPr>
                <w:rStyle w:val="Hyperlink"/>
                <w:rFonts w:ascii="Times New Roman" w:eastAsiaTheme="majorEastAsia" w:hAnsi="Times New Roman" w:cs="Times New Roman"/>
                <w:b/>
                <w:i/>
                <w:noProof/>
              </w:rPr>
              <w:t>3.2.4.4 Day-night temperature difference and VI scatterplot methods</w:t>
            </w:r>
            <w:r w:rsidR="00E22F8D">
              <w:rPr>
                <w:noProof/>
                <w:webHidden/>
              </w:rPr>
              <w:tab/>
            </w:r>
            <w:r w:rsidR="00E22F8D">
              <w:rPr>
                <w:noProof/>
                <w:webHidden/>
              </w:rPr>
              <w:fldChar w:fldCharType="begin"/>
            </w:r>
            <w:r w:rsidR="00E22F8D">
              <w:rPr>
                <w:noProof/>
                <w:webHidden/>
              </w:rPr>
              <w:instrText xml:space="preserve"> PAGEREF _Toc397088782 \h </w:instrText>
            </w:r>
            <w:r w:rsidR="00E22F8D">
              <w:rPr>
                <w:noProof/>
                <w:webHidden/>
              </w:rPr>
            </w:r>
            <w:r w:rsidR="00E22F8D">
              <w:rPr>
                <w:noProof/>
                <w:webHidden/>
              </w:rPr>
              <w:fldChar w:fldCharType="separate"/>
            </w:r>
            <w:r w:rsidR="00E22F8D">
              <w:rPr>
                <w:noProof/>
                <w:webHidden/>
              </w:rPr>
              <w:t>49</w:t>
            </w:r>
            <w:r w:rsidR="00E22F8D">
              <w:rPr>
                <w:noProof/>
                <w:webHidden/>
              </w:rPr>
              <w:fldChar w:fldCharType="end"/>
            </w:r>
          </w:hyperlink>
        </w:p>
        <w:p w14:paraId="28CB32E4" w14:textId="77777777" w:rsidR="00E22F8D" w:rsidRDefault="00937B66">
          <w:pPr>
            <w:pStyle w:val="TOC3"/>
            <w:tabs>
              <w:tab w:val="right" w:leader="dot" w:pos="9350"/>
            </w:tabs>
            <w:rPr>
              <w:rFonts w:eastAsiaTheme="minorEastAsia"/>
              <w:noProof/>
            </w:rPr>
          </w:pPr>
          <w:hyperlink w:anchor="_Toc397088783" w:history="1">
            <w:r w:rsidR="00E22F8D" w:rsidRPr="004E6109">
              <w:rPr>
                <w:rStyle w:val="Hyperlink"/>
                <w:rFonts w:ascii="Times New Roman" w:eastAsiaTheme="majorEastAsia" w:hAnsi="Times New Roman" w:cs="Times New Roman"/>
                <w:b/>
                <w:i/>
                <w:noProof/>
              </w:rPr>
              <w:t>3.2.4.5 Coupling TR-VI scatterplots with SVAT models</w:t>
            </w:r>
            <w:r w:rsidR="00E22F8D">
              <w:rPr>
                <w:noProof/>
                <w:webHidden/>
              </w:rPr>
              <w:tab/>
            </w:r>
            <w:r w:rsidR="00E22F8D">
              <w:rPr>
                <w:noProof/>
                <w:webHidden/>
              </w:rPr>
              <w:fldChar w:fldCharType="begin"/>
            </w:r>
            <w:r w:rsidR="00E22F8D">
              <w:rPr>
                <w:noProof/>
                <w:webHidden/>
              </w:rPr>
              <w:instrText xml:space="preserve"> PAGEREF _Toc397088783 \h </w:instrText>
            </w:r>
            <w:r w:rsidR="00E22F8D">
              <w:rPr>
                <w:noProof/>
                <w:webHidden/>
              </w:rPr>
            </w:r>
            <w:r w:rsidR="00E22F8D">
              <w:rPr>
                <w:noProof/>
                <w:webHidden/>
              </w:rPr>
              <w:fldChar w:fldCharType="separate"/>
            </w:r>
            <w:r w:rsidR="00E22F8D">
              <w:rPr>
                <w:noProof/>
                <w:webHidden/>
              </w:rPr>
              <w:t>51</w:t>
            </w:r>
            <w:r w:rsidR="00E22F8D">
              <w:rPr>
                <w:noProof/>
                <w:webHidden/>
              </w:rPr>
              <w:fldChar w:fldCharType="end"/>
            </w:r>
          </w:hyperlink>
        </w:p>
        <w:p w14:paraId="166C1964" w14:textId="77777777" w:rsidR="00E22F8D" w:rsidRDefault="00937B66">
          <w:pPr>
            <w:pStyle w:val="TOC2"/>
            <w:tabs>
              <w:tab w:val="right" w:leader="dot" w:pos="9350"/>
            </w:tabs>
            <w:rPr>
              <w:rFonts w:eastAsiaTheme="minorEastAsia"/>
              <w:noProof/>
            </w:rPr>
          </w:pPr>
          <w:hyperlink w:anchor="_Toc397088784" w:history="1">
            <w:r w:rsidR="00E22F8D" w:rsidRPr="004E6109">
              <w:rPr>
                <w:rStyle w:val="Hyperlink"/>
                <w:rFonts w:ascii="Times New Roman" w:eastAsiaTheme="majorEastAsia" w:hAnsi="Times New Roman" w:cstheme="majorBidi"/>
                <w:b/>
                <w:noProof/>
              </w:rPr>
              <w:t>3.2.5.  Seasonal ET estimates and cloud cover issues</w:t>
            </w:r>
            <w:r w:rsidR="00E22F8D">
              <w:rPr>
                <w:noProof/>
                <w:webHidden/>
              </w:rPr>
              <w:tab/>
            </w:r>
            <w:r w:rsidR="00E22F8D">
              <w:rPr>
                <w:noProof/>
                <w:webHidden/>
              </w:rPr>
              <w:fldChar w:fldCharType="begin"/>
            </w:r>
            <w:r w:rsidR="00E22F8D">
              <w:rPr>
                <w:noProof/>
                <w:webHidden/>
              </w:rPr>
              <w:instrText xml:space="preserve"> PAGEREF _Toc397088784 \h </w:instrText>
            </w:r>
            <w:r w:rsidR="00E22F8D">
              <w:rPr>
                <w:noProof/>
                <w:webHidden/>
              </w:rPr>
            </w:r>
            <w:r w:rsidR="00E22F8D">
              <w:rPr>
                <w:noProof/>
                <w:webHidden/>
              </w:rPr>
              <w:fldChar w:fldCharType="separate"/>
            </w:r>
            <w:r w:rsidR="00E22F8D">
              <w:rPr>
                <w:noProof/>
                <w:webHidden/>
              </w:rPr>
              <w:t>54</w:t>
            </w:r>
            <w:r w:rsidR="00E22F8D">
              <w:rPr>
                <w:noProof/>
                <w:webHidden/>
              </w:rPr>
              <w:fldChar w:fldCharType="end"/>
            </w:r>
          </w:hyperlink>
        </w:p>
        <w:p w14:paraId="4C16CC85" w14:textId="77777777" w:rsidR="00E22F8D" w:rsidRDefault="00937B66">
          <w:pPr>
            <w:pStyle w:val="TOC1"/>
            <w:tabs>
              <w:tab w:val="left" w:pos="660"/>
              <w:tab w:val="right" w:leader="dot" w:pos="9350"/>
            </w:tabs>
            <w:rPr>
              <w:rFonts w:eastAsiaTheme="minorEastAsia"/>
              <w:noProof/>
            </w:rPr>
          </w:pPr>
          <w:hyperlink w:anchor="_Toc397088785" w:history="1">
            <w:r w:rsidR="00E22F8D" w:rsidRPr="004E6109">
              <w:rPr>
                <w:rStyle w:val="Hyperlink"/>
                <w:rFonts w:ascii="Times New Roman" w:eastAsiaTheme="majorEastAsia" w:hAnsi="Times New Roman" w:cs="Times New Roman"/>
                <w:b/>
                <w:noProof/>
              </w:rPr>
              <w:t>3.3</w:t>
            </w:r>
            <w:r w:rsidR="00E22F8D">
              <w:rPr>
                <w:rFonts w:eastAsiaTheme="minorEastAsia"/>
                <w:noProof/>
              </w:rPr>
              <w:tab/>
            </w:r>
            <w:r w:rsidR="00E22F8D" w:rsidRPr="004E6109">
              <w:rPr>
                <w:rStyle w:val="Hyperlink"/>
                <w:rFonts w:ascii="Times New Roman" w:eastAsiaTheme="majorEastAsia" w:hAnsi="Times New Roman" w:cs="Times New Roman"/>
                <w:b/>
                <w:noProof/>
              </w:rPr>
              <w:t>ET methods intercomparison studies</w:t>
            </w:r>
            <w:r w:rsidR="00E22F8D">
              <w:rPr>
                <w:noProof/>
                <w:webHidden/>
              </w:rPr>
              <w:tab/>
            </w:r>
            <w:r w:rsidR="00E22F8D">
              <w:rPr>
                <w:noProof/>
                <w:webHidden/>
              </w:rPr>
              <w:fldChar w:fldCharType="begin"/>
            </w:r>
            <w:r w:rsidR="00E22F8D">
              <w:rPr>
                <w:noProof/>
                <w:webHidden/>
              </w:rPr>
              <w:instrText xml:space="preserve"> PAGEREF _Toc397088785 \h </w:instrText>
            </w:r>
            <w:r w:rsidR="00E22F8D">
              <w:rPr>
                <w:noProof/>
                <w:webHidden/>
              </w:rPr>
            </w:r>
            <w:r w:rsidR="00E22F8D">
              <w:rPr>
                <w:noProof/>
                <w:webHidden/>
              </w:rPr>
              <w:fldChar w:fldCharType="separate"/>
            </w:r>
            <w:r w:rsidR="00E22F8D">
              <w:rPr>
                <w:noProof/>
                <w:webHidden/>
              </w:rPr>
              <w:t>56</w:t>
            </w:r>
            <w:r w:rsidR="00E22F8D">
              <w:rPr>
                <w:noProof/>
                <w:webHidden/>
              </w:rPr>
              <w:fldChar w:fldCharType="end"/>
            </w:r>
          </w:hyperlink>
        </w:p>
        <w:p w14:paraId="21B0F730" w14:textId="77777777" w:rsidR="00E22F8D" w:rsidRDefault="00937B66">
          <w:pPr>
            <w:pStyle w:val="TOC1"/>
            <w:tabs>
              <w:tab w:val="right" w:leader="dot" w:pos="9350"/>
            </w:tabs>
            <w:rPr>
              <w:rFonts w:eastAsiaTheme="minorEastAsia"/>
              <w:noProof/>
            </w:rPr>
          </w:pPr>
          <w:hyperlink w:anchor="_Toc397088786" w:history="1">
            <w:r w:rsidR="00E22F8D" w:rsidRPr="004E6109">
              <w:rPr>
                <w:rStyle w:val="Hyperlink"/>
                <w:rFonts w:ascii="Times New Roman" w:eastAsiaTheme="majorEastAsia" w:hAnsi="Times New Roman" w:cstheme="majorBidi"/>
                <w:b/>
                <w:noProof/>
              </w:rPr>
              <w:t>3.4.  Special problems in cropped areas</w:t>
            </w:r>
            <w:r w:rsidR="00E22F8D">
              <w:rPr>
                <w:noProof/>
                <w:webHidden/>
              </w:rPr>
              <w:tab/>
            </w:r>
            <w:r w:rsidR="00E22F8D">
              <w:rPr>
                <w:noProof/>
                <w:webHidden/>
              </w:rPr>
              <w:fldChar w:fldCharType="begin"/>
            </w:r>
            <w:r w:rsidR="00E22F8D">
              <w:rPr>
                <w:noProof/>
                <w:webHidden/>
              </w:rPr>
              <w:instrText xml:space="preserve"> PAGEREF _Toc397088786 \h </w:instrText>
            </w:r>
            <w:r w:rsidR="00E22F8D">
              <w:rPr>
                <w:noProof/>
                <w:webHidden/>
              </w:rPr>
            </w:r>
            <w:r w:rsidR="00E22F8D">
              <w:rPr>
                <w:noProof/>
                <w:webHidden/>
              </w:rPr>
              <w:fldChar w:fldCharType="separate"/>
            </w:r>
            <w:r w:rsidR="00E22F8D">
              <w:rPr>
                <w:noProof/>
                <w:webHidden/>
              </w:rPr>
              <w:t>60</w:t>
            </w:r>
            <w:r w:rsidR="00E22F8D">
              <w:rPr>
                <w:noProof/>
                <w:webHidden/>
              </w:rPr>
              <w:fldChar w:fldCharType="end"/>
            </w:r>
          </w:hyperlink>
        </w:p>
        <w:p w14:paraId="1D07C35B" w14:textId="77777777" w:rsidR="00E22F8D" w:rsidRDefault="00937B66">
          <w:pPr>
            <w:pStyle w:val="TOC2"/>
            <w:tabs>
              <w:tab w:val="right" w:leader="dot" w:pos="9350"/>
            </w:tabs>
            <w:rPr>
              <w:rFonts w:eastAsiaTheme="minorEastAsia"/>
              <w:noProof/>
            </w:rPr>
          </w:pPr>
          <w:hyperlink w:anchor="_Toc397088787" w:history="1">
            <w:r w:rsidR="00E22F8D" w:rsidRPr="004E6109">
              <w:rPr>
                <w:rStyle w:val="Hyperlink"/>
                <w:rFonts w:ascii="Times New Roman" w:eastAsiaTheme="majorEastAsia" w:hAnsi="Times New Roman" w:cstheme="majorBidi"/>
                <w:b/>
                <w:noProof/>
              </w:rPr>
              <w:t>3.4.1 Landscape heterogeneity and spatial disaggregation</w:t>
            </w:r>
            <w:r w:rsidR="00E22F8D">
              <w:rPr>
                <w:noProof/>
                <w:webHidden/>
              </w:rPr>
              <w:tab/>
            </w:r>
            <w:r w:rsidR="00E22F8D">
              <w:rPr>
                <w:noProof/>
                <w:webHidden/>
              </w:rPr>
              <w:fldChar w:fldCharType="begin"/>
            </w:r>
            <w:r w:rsidR="00E22F8D">
              <w:rPr>
                <w:noProof/>
                <w:webHidden/>
              </w:rPr>
              <w:instrText xml:space="preserve"> PAGEREF _Toc397088787 \h </w:instrText>
            </w:r>
            <w:r w:rsidR="00E22F8D">
              <w:rPr>
                <w:noProof/>
                <w:webHidden/>
              </w:rPr>
            </w:r>
            <w:r w:rsidR="00E22F8D">
              <w:rPr>
                <w:noProof/>
                <w:webHidden/>
              </w:rPr>
              <w:fldChar w:fldCharType="separate"/>
            </w:r>
            <w:r w:rsidR="00E22F8D">
              <w:rPr>
                <w:noProof/>
                <w:webHidden/>
              </w:rPr>
              <w:t>60</w:t>
            </w:r>
            <w:r w:rsidR="00E22F8D">
              <w:rPr>
                <w:noProof/>
                <w:webHidden/>
              </w:rPr>
              <w:fldChar w:fldCharType="end"/>
            </w:r>
          </w:hyperlink>
        </w:p>
        <w:p w14:paraId="4DDE4882" w14:textId="77777777" w:rsidR="00E22F8D" w:rsidRDefault="00937B66">
          <w:pPr>
            <w:pStyle w:val="TOC2"/>
            <w:tabs>
              <w:tab w:val="right" w:leader="dot" w:pos="9350"/>
            </w:tabs>
            <w:rPr>
              <w:rFonts w:eastAsiaTheme="minorEastAsia"/>
              <w:noProof/>
            </w:rPr>
          </w:pPr>
          <w:hyperlink w:anchor="_Toc397088788" w:history="1">
            <w:r w:rsidR="00E22F8D" w:rsidRPr="004E6109">
              <w:rPr>
                <w:rStyle w:val="Hyperlink"/>
                <w:rFonts w:ascii="Times New Roman" w:eastAsiaTheme="majorEastAsia" w:hAnsi="Times New Roman" w:cs="Times New Roman"/>
                <w:b/>
                <w:noProof/>
              </w:rPr>
              <w:t>3.4.2. High-resolution ET mapping:  New and upcoming platforms</w:t>
            </w:r>
            <w:r w:rsidR="00E22F8D">
              <w:rPr>
                <w:noProof/>
                <w:webHidden/>
              </w:rPr>
              <w:tab/>
            </w:r>
            <w:r w:rsidR="00E22F8D">
              <w:rPr>
                <w:noProof/>
                <w:webHidden/>
              </w:rPr>
              <w:fldChar w:fldCharType="begin"/>
            </w:r>
            <w:r w:rsidR="00E22F8D">
              <w:rPr>
                <w:noProof/>
                <w:webHidden/>
              </w:rPr>
              <w:instrText xml:space="preserve"> PAGEREF _Toc397088788 \h </w:instrText>
            </w:r>
            <w:r w:rsidR="00E22F8D">
              <w:rPr>
                <w:noProof/>
                <w:webHidden/>
              </w:rPr>
            </w:r>
            <w:r w:rsidR="00E22F8D">
              <w:rPr>
                <w:noProof/>
                <w:webHidden/>
              </w:rPr>
              <w:fldChar w:fldCharType="separate"/>
            </w:r>
            <w:r w:rsidR="00E22F8D">
              <w:rPr>
                <w:noProof/>
                <w:webHidden/>
              </w:rPr>
              <w:t>63</w:t>
            </w:r>
            <w:r w:rsidR="00E22F8D">
              <w:rPr>
                <w:noProof/>
                <w:webHidden/>
              </w:rPr>
              <w:fldChar w:fldCharType="end"/>
            </w:r>
          </w:hyperlink>
        </w:p>
        <w:p w14:paraId="639083E2" w14:textId="77777777" w:rsidR="00E22F8D" w:rsidRDefault="00937B66">
          <w:pPr>
            <w:pStyle w:val="TOC1"/>
            <w:tabs>
              <w:tab w:val="right" w:leader="dot" w:pos="9350"/>
            </w:tabs>
            <w:rPr>
              <w:rFonts w:eastAsiaTheme="minorEastAsia"/>
              <w:noProof/>
            </w:rPr>
          </w:pPr>
          <w:hyperlink w:anchor="_Toc397088789" w:history="1">
            <w:r w:rsidR="00E22F8D" w:rsidRPr="004E6109">
              <w:rPr>
                <w:rStyle w:val="Hyperlink"/>
                <w:rFonts w:ascii="Times New Roman" w:eastAsiaTheme="majorEastAsia" w:hAnsi="Times New Roman" w:cs="Times New Roman"/>
                <w:b/>
                <w:noProof/>
              </w:rPr>
              <w:t>3.5  Conclusions</w:t>
            </w:r>
            <w:r w:rsidR="00E22F8D">
              <w:rPr>
                <w:noProof/>
                <w:webHidden/>
              </w:rPr>
              <w:tab/>
            </w:r>
            <w:r w:rsidR="00E22F8D">
              <w:rPr>
                <w:noProof/>
                <w:webHidden/>
              </w:rPr>
              <w:fldChar w:fldCharType="begin"/>
            </w:r>
            <w:r w:rsidR="00E22F8D">
              <w:rPr>
                <w:noProof/>
                <w:webHidden/>
              </w:rPr>
              <w:instrText xml:space="preserve"> PAGEREF _Toc397088789 \h </w:instrText>
            </w:r>
            <w:r w:rsidR="00E22F8D">
              <w:rPr>
                <w:noProof/>
                <w:webHidden/>
              </w:rPr>
            </w:r>
            <w:r w:rsidR="00E22F8D">
              <w:rPr>
                <w:noProof/>
                <w:webHidden/>
              </w:rPr>
              <w:fldChar w:fldCharType="separate"/>
            </w:r>
            <w:r w:rsidR="00E22F8D">
              <w:rPr>
                <w:noProof/>
                <w:webHidden/>
              </w:rPr>
              <w:t>64</w:t>
            </w:r>
            <w:r w:rsidR="00E22F8D">
              <w:rPr>
                <w:noProof/>
                <w:webHidden/>
              </w:rPr>
              <w:fldChar w:fldCharType="end"/>
            </w:r>
          </w:hyperlink>
        </w:p>
        <w:p w14:paraId="3A205B14" w14:textId="77777777" w:rsidR="00E22F8D" w:rsidRDefault="00937B66">
          <w:pPr>
            <w:pStyle w:val="TOC1"/>
            <w:tabs>
              <w:tab w:val="right" w:leader="dot" w:pos="9350"/>
            </w:tabs>
            <w:rPr>
              <w:rFonts w:eastAsiaTheme="minorEastAsia"/>
              <w:noProof/>
            </w:rPr>
          </w:pPr>
          <w:hyperlink w:anchor="_Toc397088790" w:history="1">
            <w:r w:rsidR="00E22F8D" w:rsidRPr="004E6109">
              <w:rPr>
                <w:rStyle w:val="Hyperlink"/>
                <w:rFonts w:ascii="Times New Roman" w:eastAsiaTheme="majorEastAsia" w:hAnsi="Times New Roman" w:cs="Times New Roman"/>
                <w:b/>
                <w:noProof/>
              </w:rPr>
              <w:t>Acknowledgements</w:t>
            </w:r>
            <w:r w:rsidR="00E22F8D">
              <w:rPr>
                <w:noProof/>
                <w:webHidden/>
              </w:rPr>
              <w:tab/>
            </w:r>
            <w:r w:rsidR="00E22F8D">
              <w:rPr>
                <w:noProof/>
                <w:webHidden/>
              </w:rPr>
              <w:fldChar w:fldCharType="begin"/>
            </w:r>
            <w:r w:rsidR="00E22F8D">
              <w:rPr>
                <w:noProof/>
                <w:webHidden/>
              </w:rPr>
              <w:instrText xml:space="preserve"> PAGEREF _Toc397088790 \h </w:instrText>
            </w:r>
            <w:r w:rsidR="00E22F8D">
              <w:rPr>
                <w:noProof/>
                <w:webHidden/>
              </w:rPr>
            </w:r>
            <w:r w:rsidR="00E22F8D">
              <w:rPr>
                <w:noProof/>
                <w:webHidden/>
              </w:rPr>
              <w:fldChar w:fldCharType="separate"/>
            </w:r>
            <w:r w:rsidR="00E22F8D">
              <w:rPr>
                <w:noProof/>
                <w:webHidden/>
              </w:rPr>
              <w:t>66</w:t>
            </w:r>
            <w:r w:rsidR="00E22F8D">
              <w:rPr>
                <w:noProof/>
                <w:webHidden/>
              </w:rPr>
              <w:fldChar w:fldCharType="end"/>
            </w:r>
          </w:hyperlink>
        </w:p>
        <w:p w14:paraId="0652F047" w14:textId="77777777" w:rsidR="00E22F8D" w:rsidRDefault="00937B66">
          <w:pPr>
            <w:pStyle w:val="TOC1"/>
            <w:tabs>
              <w:tab w:val="right" w:leader="dot" w:pos="9350"/>
            </w:tabs>
            <w:rPr>
              <w:rFonts w:eastAsiaTheme="minorEastAsia"/>
              <w:noProof/>
            </w:rPr>
          </w:pPr>
          <w:hyperlink w:anchor="_Toc397088791" w:history="1">
            <w:r w:rsidR="00E22F8D" w:rsidRPr="004E6109">
              <w:rPr>
                <w:rStyle w:val="Hyperlink"/>
                <w:rFonts w:ascii="Times New Roman" w:eastAsiaTheme="majorEastAsia" w:hAnsi="Times New Roman" w:cstheme="majorBidi"/>
                <w:b/>
                <w:noProof/>
              </w:rPr>
              <w:t>References</w:t>
            </w:r>
            <w:r w:rsidR="00E22F8D">
              <w:rPr>
                <w:noProof/>
                <w:webHidden/>
              </w:rPr>
              <w:tab/>
            </w:r>
            <w:r w:rsidR="00E22F8D">
              <w:rPr>
                <w:noProof/>
                <w:webHidden/>
              </w:rPr>
              <w:fldChar w:fldCharType="begin"/>
            </w:r>
            <w:r w:rsidR="00E22F8D">
              <w:rPr>
                <w:noProof/>
                <w:webHidden/>
              </w:rPr>
              <w:instrText xml:space="preserve"> PAGEREF _Toc397088791 \h </w:instrText>
            </w:r>
            <w:r w:rsidR="00E22F8D">
              <w:rPr>
                <w:noProof/>
                <w:webHidden/>
              </w:rPr>
            </w:r>
            <w:r w:rsidR="00E22F8D">
              <w:rPr>
                <w:noProof/>
                <w:webHidden/>
              </w:rPr>
              <w:fldChar w:fldCharType="separate"/>
            </w:r>
            <w:r w:rsidR="00E22F8D">
              <w:rPr>
                <w:noProof/>
                <w:webHidden/>
              </w:rPr>
              <w:t>66</w:t>
            </w:r>
            <w:r w:rsidR="00E22F8D">
              <w:rPr>
                <w:noProof/>
                <w:webHidden/>
              </w:rPr>
              <w:fldChar w:fldCharType="end"/>
            </w:r>
          </w:hyperlink>
        </w:p>
        <w:p w14:paraId="778165FD" w14:textId="77777777" w:rsidR="00BF291E" w:rsidRPr="00BF291E" w:rsidRDefault="00BF291E" w:rsidP="00BF291E">
          <w:pPr>
            <w:spacing w:after="0" w:line="240" w:lineRule="auto"/>
          </w:pPr>
          <w:r w:rsidRPr="00BF291E">
            <w:rPr>
              <w:rFonts w:ascii="Times New Roman" w:hAnsi="Times New Roman" w:cs="Times New Roman"/>
              <w:b/>
              <w:bCs/>
              <w:noProof/>
              <w:sz w:val="24"/>
              <w:szCs w:val="24"/>
            </w:rPr>
            <w:fldChar w:fldCharType="end"/>
          </w:r>
        </w:p>
      </w:sdtContent>
    </w:sdt>
    <w:p w14:paraId="3A3290D9" w14:textId="77777777" w:rsidR="00BF291E" w:rsidRPr="00BF291E" w:rsidRDefault="00BF291E" w:rsidP="00BF291E">
      <w:pPr>
        <w:spacing w:after="0" w:line="240" w:lineRule="auto"/>
        <w:rPr>
          <w:rFonts w:ascii="Times New Roman" w:hAnsi="Times New Roman" w:cs="Times New Roman"/>
          <w:sz w:val="24"/>
          <w:szCs w:val="24"/>
        </w:rPr>
      </w:pPr>
    </w:p>
    <w:p w14:paraId="40EBAB13" w14:textId="77777777" w:rsidR="00BF291E" w:rsidRPr="00BF291E" w:rsidRDefault="00BF291E" w:rsidP="00BF291E">
      <w:pPr>
        <w:spacing w:after="0" w:line="240" w:lineRule="auto"/>
        <w:ind w:left="360"/>
        <w:rPr>
          <w:rFonts w:ascii="Times New Roman" w:hAnsi="Times New Roman" w:cs="Times New Roman"/>
          <w:b/>
          <w:i/>
          <w:sz w:val="24"/>
          <w:szCs w:val="24"/>
          <w:u w:val="single"/>
        </w:rPr>
      </w:pPr>
      <w:r w:rsidRPr="00BF291E">
        <w:rPr>
          <w:rFonts w:ascii="Times New Roman" w:hAnsi="Times New Roman" w:cs="Times New Roman"/>
          <w:b/>
          <w:i/>
          <w:sz w:val="24"/>
          <w:szCs w:val="24"/>
          <w:u w:val="single"/>
        </w:rPr>
        <w:t>Contributors</w:t>
      </w:r>
    </w:p>
    <w:p w14:paraId="2C0ED45E" w14:textId="77777777" w:rsidR="00BF291E" w:rsidRPr="00BF291E" w:rsidRDefault="00BF291E" w:rsidP="00BF291E">
      <w:pPr>
        <w:spacing w:after="0" w:line="240" w:lineRule="auto"/>
        <w:ind w:left="360"/>
        <w:rPr>
          <w:rFonts w:ascii="Times New Roman" w:hAnsi="Times New Roman" w:cs="Times New Roman"/>
          <w:b/>
          <w:sz w:val="24"/>
          <w:szCs w:val="24"/>
        </w:rPr>
      </w:pPr>
    </w:p>
    <w:p w14:paraId="4FF5D32B" w14:textId="77777777" w:rsidR="00BF291E" w:rsidRPr="00BF291E" w:rsidRDefault="00BF291E" w:rsidP="00BF291E">
      <w:pPr>
        <w:spacing w:after="0" w:line="240" w:lineRule="auto"/>
        <w:ind w:left="360"/>
        <w:rPr>
          <w:rFonts w:ascii="Times New Roman" w:hAnsi="Times New Roman" w:cs="Times New Roman"/>
          <w:b/>
          <w:sz w:val="24"/>
          <w:szCs w:val="24"/>
        </w:rPr>
      </w:pPr>
      <w:r w:rsidRPr="00BF291E">
        <w:rPr>
          <w:rFonts w:ascii="Times New Roman" w:hAnsi="Times New Roman" w:cs="Times New Roman"/>
          <w:b/>
          <w:sz w:val="24"/>
          <w:szCs w:val="24"/>
        </w:rPr>
        <w:t>Trent W. Biggs</w:t>
      </w:r>
    </w:p>
    <w:p w14:paraId="24B2FB3B" w14:textId="77777777" w:rsidR="00BF291E" w:rsidRPr="00BF291E" w:rsidRDefault="00BF291E" w:rsidP="00BF291E">
      <w:pPr>
        <w:spacing w:after="0" w:line="240" w:lineRule="auto"/>
        <w:ind w:left="360"/>
        <w:rPr>
          <w:rFonts w:ascii="Times New Roman" w:hAnsi="Times New Roman" w:cs="Times New Roman"/>
          <w:sz w:val="24"/>
          <w:szCs w:val="24"/>
        </w:rPr>
      </w:pPr>
      <w:r w:rsidRPr="00BF291E">
        <w:rPr>
          <w:rFonts w:ascii="Times New Roman" w:hAnsi="Times New Roman" w:cs="Times New Roman"/>
          <w:sz w:val="24"/>
          <w:szCs w:val="24"/>
        </w:rPr>
        <w:t>Department of Geography</w:t>
      </w:r>
    </w:p>
    <w:p w14:paraId="015CBB69" w14:textId="490DE4C3" w:rsidR="00BF291E" w:rsidRPr="00BF291E" w:rsidRDefault="00CE3C63" w:rsidP="00BF291E">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San Diego Sta</w:t>
      </w:r>
      <w:r w:rsidR="00BF291E" w:rsidRPr="00BF291E">
        <w:rPr>
          <w:rFonts w:ascii="Times New Roman" w:hAnsi="Times New Roman" w:cs="Times New Roman"/>
          <w:sz w:val="24"/>
          <w:szCs w:val="24"/>
        </w:rPr>
        <w:t>te University</w:t>
      </w:r>
    </w:p>
    <w:p w14:paraId="5D8E6EBA" w14:textId="343FBD4C" w:rsidR="00BF291E" w:rsidRPr="00BF291E" w:rsidRDefault="00CE3C63" w:rsidP="00BF291E">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San Diego, CA, USA</w:t>
      </w:r>
    </w:p>
    <w:p w14:paraId="3C3ACFA1" w14:textId="77777777" w:rsidR="00BF291E" w:rsidRPr="00BF291E" w:rsidRDefault="00BF291E" w:rsidP="00BF291E">
      <w:pPr>
        <w:spacing w:after="0" w:line="240" w:lineRule="auto"/>
        <w:ind w:left="360"/>
        <w:rPr>
          <w:rFonts w:ascii="Times New Roman" w:hAnsi="Times New Roman" w:cs="Times New Roman"/>
          <w:sz w:val="24"/>
          <w:szCs w:val="24"/>
        </w:rPr>
      </w:pPr>
    </w:p>
    <w:p w14:paraId="373C34AC" w14:textId="77777777" w:rsidR="00BF291E" w:rsidRPr="00BF291E" w:rsidRDefault="00BF291E" w:rsidP="00BF291E">
      <w:pPr>
        <w:spacing w:after="0" w:line="240" w:lineRule="auto"/>
        <w:ind w:left="360"/>
        <w:rPr>
          <w:rFonts w:ascii="Times New Roman" w:hAnsi="Times New Roman" w:cs="Times New Roman"/>
          <w:b/>
          <w:sz w:val="24"/>
          <w:szCs w:val="24"/>
        </w:rPr>
      </w:pPr>
      <w:r w:rsidRPr="00BF291E">
        <w:rPr>
          <w:rFonts w:ascii="Times New Roman" w:hAnsi="Times New Roman" w:cs="Times New Roman"/>
          <w:b/>
          <w:sz w:val="24"/>
          <w:szCs w:val="24"/>
        </w:rPr>
        <w:t>George P. Petropoulos</w:t>
      </w:r>
    </w:p>
    <w:p w14:paraId="1BBD7484" w14:textId="77777777" w:rsidR="00BF291E" w:rsidRPr="00BF291E" w:rsidRDefault="00BF291E" w:rsidP="00BF291E">
      <w:pPr>
        <w:spacing w:after="0" w:line="240" w:lineRule="auto"/>
        <w:ind w:left="360"/>
        <w:rPr>
          <w:rFonts w:ascii="Times New Roman" w:hAnsi="Times New Roman" w:cs="Times New Roman"/>
          <w:sz w:val="24"/>
          <w:szCs w:val="24"/>
        </w:rPr>
      </w:pPr>
      <w:r w:rsidRPr="00BF291E">
        <w:rPr>
          <w:rFonts w:ascii="Times New Roman" w:hAnsi="Times New Roman" w:cs="Times New Roman"/>
          <w:sz w:val="24"/>
          <w:szCs w:val="24"/>
        </w:rPr>
        <w:t>Department of Geography and Earth Sciences</w:t>
      </w:r>
    </w:p>
    <w:p w14:paraId="4E2BB11D" w14:textId="77777777" w:rsidR="00BF291E" w:rsidRPr="00BF291E" w:rsidRDefault="00BF291E" w:rsidP="00BF291E">
      <w:pPr>
        <w:spacing w:after="0" w:line="240" w:lineRule="auto"/>
        <w:ind w:left="360"/>
        <w:rPr>
          <w:rFonts w:ascii="Times New Roman" w:hAnsi="Times New Roman" w:cs="Times New Roman"/>
          <w:sz w:val="24"/>
          <w:szCs w:val="24"/>
        </w:rPr>
      </w:pPr>
      <w:proofErr w:type="spellStart"/>
      <w:r w:rsidRPr="00BF291E">
        <w:rPr>
          <w:rFonts w:ascii="Times New Roman" w:hAnsi="Times New Roman" w:cs="Times New Roman"/>
          <w:sz w:val="24"/>
          <w:szCs w:val="24"/>
        </w:rPr>
        <w:t>Aberystwyth</w:t>
      </w:r>
      <w:proofErr w:type="spellEnd"/>
      <w:r w:rsidRPr="00BF291E">
        <w:rPr>
          <w:rFonts w:ascii="Times New Roman" w:hAnsi="Times New Roman" w:cs="Times New Roman"/>
          <w:sz w:val="24"/>
          <w:szCs w:val="24"/>
        </w:rPr>
        <w:t xml:space="preserve"> University</w:t>
      </w:r>
    </w:p>
    <w:p w14:paraId="7D36721C" w14:textId="77777777" w:rsidR="00BF291E" w:rsidRPr="00BF291E" w:rsidRDefault="00BF291E" w:rsidP="00BF291E">
      <w:pPr>
        <w:spacing w:after="0" w:line="240" w:lineRule="auto"/>
        <w:ind w:left="360"/>
        <w:rPr>
          <w:rFonts w:ascii="Times New Roman" w:hAnsi="Times New Roman" w:cs="Times New Roman"/>
          <w:sz w:val="24"/>
          <w:szCs w:val="24"/>
        </w:rPr>
      </w:pPr>
      <w:r w:rsidRPr="00BF291E">
        <w:rPr>
          <w:rFonts w:ascii="Times New Roman" w:hAnsi="Times New Roman" w:cs="Times New Roman"/>
          <w:sz w:val="24"/>
          <w:szCs w:val="24"/>
        </w:rPr>
        <w:t>Wales, United Kingdom</w:t>
      </w:r>
    </w:p>
    <w:p w14:paraId="2CC48E70" w14:textId="77777777" w:rsidR="00BF291E" w:rsidRPr="00BF291E" w:rsidRDefault="00BF291E" w:rsidP="00BF291E">
      <w:pPr>
        <w:spacing w:after="0" w:line="240" w:lineRule="auto"/>
        <w:ind w:left="360"/>
        <w:rPr>
          <w:rFonts w:ascii="Times New Roman" w:hAnsi="Times New Roman" w:cs="Times New Roman"/>
          <w:sz w:val="24"/>
          <w:szCs w:val="24"/>
        </w:rPr>
      </w:pPr>
    </w:p>
    <w:p w14:paraId="0B9938AE" w14:textId="77777777" w:rsidR="00BF291E" w:rsidRPr="00BF291E" w:rsidRDefault="00BF291E" w:rsidP="00BF291E">
      <w:pPr>
        <w:spacing w:after="0" w:line="240" w:lineRule="auto"/>
        <w:ind w:left="360"/>
        <w:rPr>
          <w:rFonts w:ascii="Times New Roman" w:hAnsi="Times New Roman" w:cs="Times New Roman"/>
          <w:b/>
          <w:sz w:val="24"/>
          <w:szCs w:val="24"/>
        </w:rPr>
      </w:pPr>
      <w:r w:rsidRPr="00BF291E">
        <w:rPr>
          <w:rFonts w:ascii="Times New Roman" w:hAnsi="Times New Roman" w:cs="Times New Roman"/>
          <w:b/>
          <w:sz w:val="24"/>
          <w:szCs w:val="24"/>
        </w:rPr>
        <w:t>Naga Manohar Velpuri</w:t>
      </w:r>
    </w:p>
    <w:p w14:paraId="10202476" w14:textId="77777777" w:rsidR="00BF291E" w:rsidRPr="00BF291E" w:rsidRDefault="00BF291E" w:rsidP="00BF291E">
      <w:pPr>
        <w:spacing w:after="0" w:line="240" w:lineRule="auto"/>
        <w:ind w:left="360"/>
        <w:rPr>
          <w:rFonts w:ascii="Times New Roman" w:hAnsi="Times New Roman" w:cs="Times New Roman"/>
          <w:sz w:val="24"/>
          <w:szCs w:val="24"/>
        </w:rPr>
      </w:pPr>
      <w:r w:rsidRPr="00BF291E">
        <w:rPr>
          <w:rFonts w:ascii="Times New Roman" w:hAnsi="Times New Roman" w:cs="Times New Roman"/>
          <w:sz w:val="24"/>
          <w:szCs w:val="24"/>
        </w:rPr>
        <w:t>ASRS Research and Technology Solutions</w:t>
      </w:r>
    </w:p>
    <w:p w14:paraId="3C236DA7" w14:textId="77777777" w:rsidR="00BF291E" w:rsidRPr="00BF291E" w:rsidRDefault="00BF291E" w:rsidP="00BF291E">
      <w:pPr>
        <w:spacing w:after="0" w:line="240" w:lineRule="auto"/>
        <w:ind w:left="360"/>
        <w:rPr>
          <w:rFonts w:ascii="Times New Roman" w:hAnsi="Times New Roman" w:cs="Times New Roman"/>
          <w:sz w:val="24"/>
          <w:szCs w:val="24"/>
        </w:rPr>
      </w:pPr>
      <w:r w:rsidRPr="00BF291E">
        <w:rPr>
          <w:rFonts w:ascii="Times New Roman" w:hAnsi="Times New Roman" w:cs="Times New Roman"/>
          <w:sz w:val="24"/>
          <w:szCs w:val="24"/>
        </w:rPr>
        <w:t>United States Geological Survey</w:t>
      </w:r>
    </w:p>
    <w:p w14:paraId="36326EA5" w14:textId="77777777" w:rsidR="00BF291E" w:rsidRPr="00BF291E" w:rsidRDefault="00BF291E" w:rsidP="00BF291E">
      <w:pPr>
        <w:spacing w:after="0" w:line="240" w:lineRule="auto"/>
        <w:ind w:left="360"/>
        <w:rPr>
          <w:rFonts w:ascii="Times New Roman" w:hAnsi="Times New Roman" w:cs="Times New Roman"/>
          <w:sz w:val="24"/>
          <w:szCs w:val="24"/>
        </w:rPr>
      </w:pPr>
      <w:r w:rsidRPr="00BF291E">
        <w:rPr>
          <w:rFonts w:ascii="Times New Roman" w:hAnsi="Times New Roman" w:cs="Times New Roman"/>
          <w:sz w:val="24"/>
          <w:szCs w:val="24"/>
        </w:rPr>
        <w:t>Sioux Falls, SD, USA</w:t>
      </w:r>
    </w:p>
    <w:p w14:paraId="47CB74A7" w14:textId="77777777" w:rsidR="00BF291E" w:rsidRPr="00BF291E" w:rsidRDefault="00BF291E" w:rsidP="00BF291E">
      <w:pPr>
        <w:spacing w:after="0" w:line="240" w:lineRule="auto"/>
        <w:ind w:left="360"/>
        <w:rPr>
          <w:rFonts w:ascii="Times New Roman" w:hAnsi="Times New Roman" w:cs="Times New Roman"/>
          <w:sz w:val="24"/>
          <w:szCs w:val="24"/>
        </w:rPr>
      </w:pPr>
    </w:p>
    <w:p w14:paraId="6346F3CC" w14:textId="77777777" w:rsidR="00BF291E" w:rsidRPr="00BF291E" w:rsidRDefault="00BF291E" w:rsidP="00BF291E">
      <w:pPr>
        <w:spacing w:after="0" w:line="240" w:lineRule="auto"/>
        <w:ind w:left="360"/>
        <w:rPr>
          <w:rFonts w:ascii="Times New Roman" w:hAnsi="Times New Roman" w:cs="Times New Roman"/>
          <w:b/>
          <w:sz w:val="24"/>
          <w:szCs w:val="24"/>
        </w:rPr>
      </w:pPr>
      <w:r w:rsidRPr="00BF291E">
        <w:rPr>
          <w:rFonts w:ascii="Times New Roman" w:hAnsi="Times New Roman" w:cs="Times New Roman"/>
          <w:b/>
          <w:sz w:val="24"/>
          <w:szCs w:val="24"/>
        </w:rPr>
        <w:t>Michael Marshall</w:t>
      </w:r>
    </w:p>
    <w:p w14:paraId="3403BDBD" w14:textId="77777777" w:rsidR="00BF291E" w:rsidRPr="00BF291E" w:rsidRDefault="00BF291E" w:rsidP="00BF291E">
      <w:pPr>
        <w:spacing w:after="0" w:line="240" w:lineRule="auto"/>
        <w:ind w:left="360"/>
        <w:rPr>
          <w:rFonts w:ascii="Times New Roman" w:hAnsi="Times New Roman" w:cs="Times New Roman"/>
          <w:sz w:val="24"/>
          <w:szCs w:val="24"/>
        </w:rPr>
      </w:pPr>
      <w:r w:rsidRPr="00BF291E">
        <w:rPr>
          <w:rFonts w:ascii="Times New Roman" w:hAnsi="Times New Roman" w:cs="Times New Roman"/>
          <w:sz w:val="24"/>
          <w:szCs w:val="24"/>
        </w:rPr>
        <w:t>Research Program on Climate Change, Agriculture and Food Security</w:t>
      </w:r>
    </w:p>
    <w:p w14:paraId="0E92D354" w14:textId="77777777" w:rsidR="00BF291E" w:rsidRPr="00BF291E" w:rsidRDefault="00BF291E" w:rsidP="00BF291E">
      <w:pPr>
        <w:spacing w:after="0" w:line="240" w:lineRule="auto"/>
        <w:ind w:left="360"/>
        <w:rPr>
          <w:rFonts w:ascii="Times New Roman" w:hAnsi="Times New Roman" w:cs="Times New Roman"/>
          <w:sz w:val="24"/>
          <w:szCs w:val="24"/>
        </w:rPr>
      </w:pPr>
      <w:r w:rsidRPr="00BF291E">
        <w:rPr>
          <w:rFonts w:ascii="Times New Roman" w:hAnsi="Times New Roman" w:cs="Times New Roman"/>
          <w:sz w:val="24"/>
          <w:szCs w:val="24"/>
        </w:rPr>
        <w:t>World Agroforestry Center</w:t>
      </w:r>
    </w:p>
    <w:p w14:paraId="00D600D8" w14:textId="77777777" w:rsidR="00CE3C63" w:rsidRDefault="00BF291E" w:rsidP="00BF291E">
      <w:pPr>
        <w:spacing w:after="0" w:line="240" w:lineRule="auto"/>
        <w:ind w:left="360"/>
        <w:rPr>
          <w:rFonts w:ascii="Times New Roman" w:hAnsi="Times New Roman" w:cs="Times New Roman"/>
          <w:sz w:val="24"/>
          <w:szCs w:val="24"/>
        </w:rPr>
      </w:pPr>
      <w:r w:rsidRPr="00BF291E">
        <w:rPr>
          <w:rFonts w:ascii="Times New Roman" w:hAnsi="Times New Roman" w:cs="Times New Roman"/>
          <w:sz w:val="24"/>
          <w:szCs w:val="24"/>
        </w:rPr>
        <w:t>Nairobi, Kenya</w:t>
      </w:r>
    </w:p>
    <w:p w14:paraId="6802A40D" w14:textId="77777777" w:rsidR="00CE3C63" w:rsidRDefault="00CE3C63" w:rsidP="00BF291E">
      <w:pPr>
        <w:spacing w:after="0" w:line="240" w:lineRule="auto"/>
        <w:ind w:left="360"/>
        <w:rPr>
          <w:rFonts w:ascii="Times New Roman" w:hAnsi="Times New Roman" w:cs="Times New Roman"/>
          <w:sz w:val="24"/>
          <w:szCs w:val="24"/>
        </w:rPr>
      </w:pPr>
    </w:p>
    <w:p w14:paraId="54E79EFE" w14:textId="77777777" w:rsidR="00CE3C63" w:rsidRPr="00CE3C63" w:rsidRDefault="00CE3C63" w:rsidP="00BF291E">
      <w:pPr>
        <w:spacing w:after="0" w:line="240" w:lineRule="auto"/>
        <w:ind w:left="360"/>
        <w:rPr>
          <w:rFonts w:ascii="Times New Roman" w:hAnsi="Times New Roman" w:cs="Times New Roman"/>
          <w:b/>
          <w:sz w:val="24"/>
          <w:szCs w:val="24"/>
        </w:rPr>
      </w:pPr>
      <w:r w:rsidRPr="00CE3C63">
        <w:rPr>
          <w:rFonts w:ascii="Times New Roman" w:hAnsi="Times New Roman" w:cs="Times New Roman"/>
          <w:b/>
          <w:sz w:val="24"/>
          <w:szCs w:val="24"/>
        </w:rPr>
        <w:t>Ed Glenn</w:t>
      </w:r>
    </w:p>
    <w:p w14:paraId="44E582E1" w14:textId="77777777" w:rsidR="00CE3C63" w:rsidRDefault="00CE3C63" w:rsidP="00BF291E">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Department of Soil, Water and Environmental Science</w:t>
      </w:r>
    </w:p>
    <w:p w14:paraId="6BA6748F" w14:textId="77777777" w:rsidR="00CE3C63" w:rsidRDefault="00CE3C63" w:rsidP="00BF291E">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University of Arizona</w:t>
      </w:r>
    </w:p>
    <w:p w14:paraId="724E52A6" w14:textId="613E77A2" w:rsidR="00CE3C63" w:rsidRDefault="00CE3C63" w:rsidP="00BF291E">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Tucson, Arizona, USA</w:t>
      </w:r>
    </w:p>
    <w:p w14:paraId="5E620977" w14:textId="77777777" w:rsidR="00CE3C63" w:rsidRDefault="00CE3C63" w:rsidP="00BF291E">
      <w:pPr>
        <w:spacing w:after="0" w:line="240" w:lineRule="auto"/>
        <w:ind w:left="360"/>
        <w:rPr>
          <w:rFonts w:ascii="Times New Roman" w:hAnsi="Times New Roman" w:cs="Times New Roman"/>
          <w:sz w:val="24"/>
          <w:szCs w:val="24"/>
        </w:rPr>
      </w:pPr>
    </w:p>
    <w:p w14:paraId="5CF03E4B" w14:textId="77777777" w:rsidR="00CE3C63" w:rsidRDefault="00CE3C63" w:rsidP="00BF291E">
      <w:pPr>
        <w:spacing w:after="0" w:line="240" w:lineRule="auto"/>
        <w:ind w:left="360"/>
        <w:rPr>
          <w:rFonts w:ascii="Times New Roman" w:hAnsi="Times New Roman" w:cs="Times New Roman"/>
          <w:b/>
          <w:sz w:val="24"/>
          <w:szCs w:val="24"/>
        </w:rPr>
      </w:pPr>
      <w:r w:rsidRPr="00CE3C63">
        <w:rPr>
          <w:rFonts w:ascii="Times New Roman" w:hAnsi="Times New Roman" w:cs="Times New Roman"/>
          <w:b/>
          <w:sz w:val="24"/>
          <w:szCs w:val="24"/>
        </w:rPr>
        <w:t xml:space="preserve">Pamela </w:t>
      </w:r>
      <w:proofErr w:type="spellStart"/>
      <w:r w:rsidRPr="00CE3C63">
        <w:rPr>
          <w:rFonts w:ascii="Times New Roman" w:hAnsi="Times New Roman" w:cs="Times New Roman"/>
          <w:b/>
          <w:sz w:val="24"/>
          <w:szCs w:val="24"/>
        </w:rPr>
        <w:t>Nagler</w:t>
      </w:r>
      <w:proofErr w:type="spellEnd"/>
    </w:p>
    <w:p w14:paraId="0B0510E9" w14:textId="601110E3" w:rsidR="00CE3C63" w:rsidRPr="0014013D" w:rsidRDefault="0014013D" w:rsidP="0014013D">
      <w:pPr>
        <w:spacing w:after="0" w:line="240" w:lineRule="auto"/>
        <w:ind w:firstLine="360"/>
        <w:rPr>
          <w:rFonts w:ascii="Times New Roman" w:hAnsi="Times New Roman" w:cs="Times New Roman"/>
          <w:sz w:val="24"/>
          <w:szCs w:val="24"/>
        </w:rPr>
      </w:pPr>
      <w:r w:rsidRPr="0014013D">
        <w:rPr>
          <w:rFonts w:ascii="Times New Roman" w:hAnsi="Times New Roman" w:cs="Times New Roman"/>
          <w:sz w:val="24"/>
          <w:szCs w:val="24"/>
        </w:rPr>
        <w:t>U.S.</w:t>
      </w:r>
      <w:r w:rsidR="00CE3C63" w:rsidRPr="0014013D">
        <w:rPr>
          <w:rFonts w:ascii="Times New Roman" w:hAnsi="Times New Roman" w:cs="Times New Roman"/>
          <w:sz w:val="24"/>
          <w:szCs w:val="24"/>
        </w:rPr>
        <w:t xml:space="preserve"> Geological Survey</w:t>
      </w:r>
    </w:p>
    <w:p w14:paraId="54C5DD83" w14:textId="684099EA" w:rsidR="0014013D" w:rsidRPr="0014013D" w:rsidRDefault="0014013D" w:rsidP="00BF291E">
      <w:pPr>
        <w:spacing w:after="0" w:line="240" w:lineRule="auto"/>
        <w:ind w:left="360"/>
        <w:rPr>
          <w:rFonts w:ascii="Times New Roman" w:hAnsi="Times New Roman" w:cs="Times New Roman"/>
          <w:sz w:val="24"/>
          <w:szCs w:val="24"/>
        </w:rPr>
      </w:pPr>
      <w:r w:rsidRPr="0014013D">
        <w:rPr>
          <w:rFonts w:ascii="Times New Roman" w:hAnsi="Times New Roman" w:cs="Times New Roman"/>
          <w:sz w:val="24"/>
          <w:szCs w:val="24"/>
        </w:rPr>
        <w:t>Southwest Biological Science Center</w:t>
      </w:r>
    </w:p>
    <w:p w14:paraId="0D2BA22A" w14:textId="49433D3A" w:rsidR="0014013D" w:rsidRPr="0014013D" w:rsidRDefault="0014013D" w:rsidP="00BF291E">
      <w:pPr>
        <w:spacing w:after="0" w:line="240" w:lineRule="auto"/>
        <w:ind w:left="360"/>
        <w:rPr>
          <w:rFonts w:ascii="Times New Roman" w:hAnsi="Times New Roman" w:cs="Times New Roman"/>
          <w:sz w:val="24"/>
          <w:szCs w:val="24"/>
        </w:rPr>
      </w:pPr>
      <w:r w:rsidRPr="0014013D">
        <w:rPr>
          <w:rFonts w:ascii="Times New Roman" w:hAnsi="Times New Roman" w:cs="Times New Roman"/>
          <w:sz w:val="24"/>
          <w:szCs w:val="24"/>
        </w:rPr>
        <w:t>Sonoran Desert Research Station</w:t>
      </w:r>
    </w:p>
    <w:p w14:paraId="31C204EC" w14:textId="690F2CF5" w:rsidR="00BF291E" w:rsidRDefault="00CE3C63" w:rsidP="00BF291E">
      <w:pPr>
        <w:spacing w:after="0" w:line="240" w:lineRule="auto"/>
        <w:ind w:left="360"/>
        <w:rPr>
          <w:rFonts w:ascii="Times New Roman" w:hAnsi="Times New Roman" w:cs="Times New Roman"/>
          <w:sz w:val="24"/>
          <w:szCs w:val="24"/>
        </w:rPr>
      </w:pPr>
      <w:r w:rsidRPr="0014013D">
        <w:rPr>
          <w:rFonts w:ascii="Times New Roman" w:hAnsi="Times New Roman" w:cs="Times New Roman"/>
          <w:sz w:val="24"/>
          <w:szCs w:val="24"/>
        </w:rPr>
        <w:t>Tucson, Arizona, USA</w:t>
      </w:r>
      <w:r w:rsidR="00BF291E" w:rsidRPr="00BF291E">
        <w:rPr>
          <w:rFonts w:ascii="Times New Roman" w:hAnsi="Times New Roman" w:cs="Times New Roman"/>
          <w:sz w:val="24"/>
          <w:szCs w:val="24"/>
        </w:rPr>
        <w:br/>
      </w:r>
    </w:p>
    <w:p w14:paraId="3B0A378D" w14:textId="2F298982" w:rsidR="00CE3C63" w:rsidRPr="00CE3C63" w:rsidRDefault="00CE3C63" w:rsidP="00CE3C63">
      <w:pPr>
        <w:spacing w:after="0" w:line="240" w:lineRule="auto"/>
        <w:ind w:left="360"/>
        <w:rPr>
          <w:rFonts w:ascii="Times New Roman" w:hAnsi="Times New Roman" w:cs="Times New Roman"/>
          <w:b/>
          <w:sz w:val="24"/>
          <w:szCs w:val="24"/>
        </w:rPr>
      </w:pPr>
      <w:r w:rsidRPr="00CE3C63">
        <w:rPr>
          <w:rFonts w:ascii="Times New Roman" w:hAnsi="Times New Roman" w:cs="Times New Roman"/>
          <w:b/>
          <w:sz w:val="24"/>
          <w:szCs w:val="24"/>
        </w:rPr>
        <w:t>Alex Messina</w:t>
      </w:r>
    </w:p>
    <w:p w14:paraId="678D0994" w14:textId="5E2E12CF" w:rsidR="00CE3C63" w:rsidRDefault="00CE3C63" w:rsidP="00CE3C63">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San Diego State University</w:t>
      </w:r>
    </w:p>
    <w:p w14:paraId="3A7FE2FE" w14:textId="1AB77B5D" w:rsidR="00CE3C63" w:rsidRDefault="00CE3C63" w:rsidP="00CE3C63">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San Diego, CA, USA</w:t>
      </w:r>
    </w:p>
    <w:p w14:paraId="343B8281" w14:textId="77777777" w:rsidR="00CE3C63" w:rsidRPr="00BF291E" w:rsidRDefault="00CE3C63" w:rsidP="00BF291E">
      <w:pPr>
        <w:spacing w:after="0" w:line="240" w:lineRule="auto"/>
        <w:ind w:left="360"/>
        <w:rPr>
          <w:rFonts w:ascii="Times New Roman" w:hAnsi="Times New Roman" w:cs="Times New Roman"/>
          <w:sz w:val="24"/>
          <w:szCs w:val="24"/>
        </w:rPr>
      </w:pPr>
    </w:p>
    <w:p w14:paraId="7B43AF8B" w14:textId="77777777" w:rsidR="00BF291E" w:rsidRPr="00BF291E" w:rsidRDefault="00BF291E" w:rsidP="00BF291E">
      <w:pPr>
        <w:keepNext/>
        <w:keepLines/>
        <w:numPr>
          <w:ilvl w:val="1"/>
          <w:numId w:val="19"/>
        </w:numPr>
        <w:spacing w:after="0" w:line="480" w:lineRule="auto"/>
        <w:outlineLvl w:val="0"/>
        <w:rPr>
          <w:rFonts w:ascii="Times New Roman" w:eastAsiaTheme="majorEastAsia" w:hAnsi="Times New Roman" w:cs="Times New Roman"/>
          <w:b/>
          <w:sz w:val="24"/>
          <w:szCs w:val="24"/>
        </w:rPr>
      </w:pPr>
      <w:r w:rsidRPr="00BF291E">
        <w:rPr>
          <w:rFonts w:ascii="Times New Roman" w:eastAsiaTheme="majorEastAsia" w:hAnsi="Times New Roman" w:cs="Times New Roman"/>
          <w:b/>
          <w:sz w:val="24"/>
          <w:szCs w:val="24"/>
        </w:rPr>
        <w:t xml:space="preserve"> </w:t>
      </w:r>
      <w:bookmarkStart w:id="0" w:name="_Toc397088760"/>
      <w:r w:rsidRPr="00BF291E">
        <w:rPr>
          <w:rFonts w:ascii="Times New Roman" w:eastAsiaTheme="majorEastAsia" w:hAnsi="Times New Roman" w:cs="Times New Roman"/>
          <w:b/>
          <w:sz w:val="24"/>
          <w:szCs w:val="24"/>
        </w:rPr>
        <w:t>Introduction</w:t>
      </w:r>
      <w:bookmarkEnd w:id="0"/>
    </w:p>
    <w:p w14:paraId="6EB25138" w14:textId="18A844BD" w:rsidR="00BF291E" w:rsidRPr="00BF291E" w:rsidRDefault="00BF291E" w:rsidP="00BF291E">
      <w:pPr>
        <w:tabs>
          <w:tab w:val="left" w:pos="0"/>
        </w:tabs>
        <w:autoSpaceDE w:val="0"/>
        <w:autoSpaceDN w:val="0"/>
        <w:adjustRightInd w:val="0"/>
        <w:spacing w:after="0" w:line="480" w:lineRule="auto"/>
        <w:ind w:right="115" w:firstLine="562"/>
        <w:rPr>
          <w:rFonts w:ascii="Times New Roman" w:eastAsia="Times New Roman" w:hAnsi="Times New Roman" w:cs="Times New Roman"/>
          <w:sz w:val="24"/>
          <w:szCs w:val="24"/>
          <w:lang w:val="en-GB" w:eastAsia="en-GB"/>
        </w:rPr>
      </w:pPr>
      <w:r w:rsidRPr="00BF291E">
        <w:rPr>
          <w:rFonts w:ascii="Times New Roman" w:eastAsia="Times New Roman" w:hAnsi="Times New Roman" w:cs="Times New Roman"/>
          <w:color w:val="000000"/>
          <w:sz w:val="24"/>
          <w:szCs w:val="24"/>
          <w:lang w:val="en-GB" w:eastAsia="en-GB"/>
        </w:rPr>
        <w:t xml:space="preserve">Agriculture accounts for the majority of human water use and for more than 90% of global fresh water consumption during the 20th century </w:t>
      </w:r>
      <w:r w:rsidRPr="00BF291E">
        <w:rPr>
          <w:rFonts w:ascii="Times New Roman" w:eastAsia="Times New Roman" w:hAnsi="Times New Roman" w:cs="Times New Roman"/>
          <w:color w:val="000000"/>
          <w:sz w:val="24"/>
          <w:szCs w:val="24"/>
          <w:lang w:val="en-GB" w:eastAsia="en-GB"/>
        </w:rPr>
        <w:fldChar w:fldCharType="begin" w:fldLock="1"/>
      </w:r>
      <w:r w:rsidR="00F72E9E">
        <w:rPr>
          <w:rFonts w:ascii="Times New Roman" w:eastAsia="Times New Roman" w:hAnsi="Times New Roman" w:cs="Times New Roman"/>
          <w:color w:val="000000"/>
          <w:sz w:val="24"/>
          <w:szCs w:val="24"/>
          <w:lang w:val="en-GB" w:eastAsia="en-GB"/>
        </w:rPr>
        <w:instrText>ADDIN CSL_CITATION { "citationItems" : [ { "id" : "ITEM-1", "itemData" : { "author" : [ { "dropping-particle" : "", "family" : "Shiklomanov", "given" : "I A", "non-dropping-particle" : "", "parse-names" : false, "suffix" : "" } ], "container-title" : "Water International", "id" : "ITEM-1", "issued" : { "date-parts" : [ [ "2000" ] ] }, "note" : "electronic", "page" : "11-32", "title" : "Appraisal and assessment of world water resources", "type" : "article-journal", "volume" : "25" }, "uris" : [ "http://www.mendeley.com/documents/?uuid=cf7910e2-abc2-462a-8d74-ee85ed23caee" ] }, { "id" : "ITEM-2", "itemData" : { "DOI" : "10.1073/pnas.1109936109", "ISSN" : "1091-6490", "PMID" : "22331890", "abstract" : "This study quantifies and maps the water footprint (WF) of humanity at a high spatial resolution. It reports on consumptive use of rainwater (green WF) and ground and surface water (blue WF) and volumes of water polluted (gray WF). Water footprints are estimated per nation from both a production and consumption perspective. International virtual water flows are estimated based on trade in agricultural and industrial commodities. The global annual average WF in the period 1996-2005 was 9,087 Gm(3)/y (74% green, 11% blue, 15% gray). Agricultural production contributes 92%. About one-fifth of the global WF relates to production for export. The total volume of international virtual water flows related to trade in agricultural and industrial products was 2,320 Gm(3)/y (68% green, 13% blue, 19% gray). The WF of the global average consumer was 1,385 m(3)/y. The average consumer in the United States has a WF of 2,842 m(3)/y, whereas the average citizens in China and India have WFs of 1,071 and 1,089 m(3)/y, respectively. Consumption of cereal products gives the largest contribution to the WF of the average consumer (27%), followed by meat (22%) and milk products (7%). The volume and pattern of consumption and the WF per ton of product of the products consumed are the main factors determining the WF of a consumer. The study illustrates the global dimension of water consumption and pollution by showing that several countries heavily rely on foreign water resources and that many countries have significant impacts on water consumption and pollution elsewhere.", "author" : [ { "dropping-particle" : "", "family" : "Hoekstra", "given" : "Arjen Y", "non-dropping-particle" : "", "parse-names" : false, "suffix" : "" }, { "dropping-particle" : "", "family" : "Mekonnen", "given" : "Mesfin M", "non-dropping-particle" : "", "parse-names" : false, "suffix" : "" } ], "container-title" : "Proceedings of the National Academy of Sciences of the United States of America", "id" : "ITEM-2", "issue" : "9", "issued" : { "date-parts" : [ [ "2012", "2", "28" ] ] }, "page" : "3232-7", "title" : "The water footprint of humanity.", "type" : "article-journal", "volume" : "109" }, "uris" : [ "http://www.mendeley.com/documents/?uuid=e0598560-b8cb-4a19-bca0-a4643c0ddbcf" ] } ], "mendeley" : { "previouslyFormattedCitation" : "(Hoekstra and Mekonnen, 2012; Shiklomanov, 2000)" }, "properties" : { "noteIndex" : 0 }, "schema" : "https://github.com/citation-style-language/schema/raw/master/csl-citation.json" }</w:instrText>
      </w:r>
      <w:r w:rsidRPr="00BF291E">
        <w:rPr>
          <w:rFonts w:ascii="Times New Roman" w:eastAsia="Times New Roman" w:hAnsi="Times New Roman" w:cs="Times New Roman"/>
          <w:color w:val="000000"/>
          <w:sz w:val="24"/>
          <w:szCs w:val="24"/>
          <w:lang w:val="en-GB" w:eastAsia="en-GB"/>
        </w:rPr>
        <w:fldChar w:fldCharType="separate"/>
      </w:r>
      <w:r w:rsidR="00C83606" w:rsidRPr="00C83606">
        <w:rPr>
          <w:rFonts w:ascii="Times New Roman" w:eastAsia="Times New Roman" w:hAnsi="Times New Roman" w:cs="Times New Roman"/>
          <w:noProof/>
          <w:color w:val="000000"/>
          <w:sz w:val="24"/>
          <w:szCs w:val="24"/>
          <w:lang w:val="en-GB" w:eastAsia="en-GB"/>
        </w:rPr>
        <w:t>(Hoekstra and Mekonnen, 2012; Shiklomanov, 2000)</w:t>
      </w:r>
      <w:r w:rsidRPr="00BF291E">
        <w:rPr>
          <w:rFonts w:ascii="Times New Roman" w:eastAsia="Times New Roman" w:hAnsi="Times New Roman" w:cs="Times New Roman"/>
          <w:color w:val="000000"/>
          <w:sz w:val="24"/>
          <w:szCs w:val="24"/>
          <w:lang w:val="en-GB" w:eastAsia="en-GB"/>
        </w:rPr>
        <w:fldChar w:fldCharType="end"/>
      </w:r>
      <w:r w:rsidRPr="00BF291E">
        <w:rPr>
          <w:rFonts w:ascii="Times New Roman" w:eastAsia="Times New Roman" w:hAnsi="Times New Roman" w:cs="Times New Roman"/>
          <w:color w:val="000000"/>
          <w:sz w:val="24"/>
          <w:szCs w:val="24"/>
          <w:lang w:val="en-GB" w:eastAsia="en-GB"/>
        </w:rPr>
        <w:t xml:space="preserve">.  Despite this, estimates of the location and temporal dynamics of evapotranspiration (ET) from croplands are often uncertain at a variety of spatial and temporal scales.  Better information on ET can be useful in several applications at a range of spatial scales.  At the scale of irrigation projects, maps of ET can assist with irrigation scheduling and demand assessment.  </w:t>
      </w:r>
      <w:r w:rsidRPr="00BF291E">
        <w:rPr>
          <w:rFonts w:ascii="Times New Roman" w:eastAsia="Times New Roman" w:hAnsi="Times New Roman" w:cs="Times New Roman"/>
          <w:sz w:val="24"/>
          <w:szCs w:val="24"/>
          <w:lang w:val="en-GB" w:eastAsia="en-GB"/>
        </w:rPr>
        <w:t xml:space="preserve">The estimation of ET is of practical value in studies of water resources, agronomy and meteorology (e.g. </w:t>
      </w:r>
      <w:r w:rsidRPr="00BF291E">
        <w:rPr>
          <w:rFonts w:ascii="Times New Roman" w:eastAsia="Times New Roman" w:hAnsi="Times New Roman" w:cs="Times New Roman"/>
          <w:sz w:val="24"/>
          <w:szCs w:val="24"/>
          <w:lang w:val="en-GB" w:eastAsia="en-GB"/>
        </w:rPr>
        <w:fldChar w:fldCharType="begin" w:fldLock="1"/>
      </w:r>
      <w:r w:rsidR="00F72E9E">
        <w:rPr>
          <w:rFonts w:ascii="Times New Roman" w:eastAsia="Times New Roman" w:hAnsi="Times New Roman" w:cs="Times New Roman"/>
          <w:sz w:val="24"/>
          <w:szCs w:val="24"/>
          <w:lang w:val="en-GB" w:eastAsia="en-GB"/>
        </w:rPr>
        <w:instrText>ADDIN CSL_CITATION { "citationItems" : [ { "id" : "ITEM-1", "itemData" : { "ISSN" : "0034-4257", "author" : [ { "dropping-particle" : "", "family" : "Rivas", "given" : "Raul", "non-dropping-particle" : "", "parse-names" : false, "suffix" : "" }, { "dropping-particle" : "", "family" : "Caselles", "given" : "Vicente", "non-dropping-particle" : "", "parse-names" : false, "suffix" : "" } ], "container-title" : "Remote Sensing of Environment", "id" : "ITEM-1", "issue" : "1", "issued" : { "date-parts" : [ [ "2004" ] ] }, "page" : "68-76", "publisher" : "Elsevier", "title" : "A simplified equation to estimate spatial reference evaporation from remote sensing-based surface temperature and local meteorological data", "type" : "article-journal", "volume" : "93" }, "uris" : [ "http://www.mendeley.com/documents/?uuid=f86ef052-1f3a-4eca-a5c3-351fd41bdf1b" ] } ], "mendeley" : { "manualFormatting" : "Rivas and Caselles, 2004)", "previouslyFormattedCitation" : "(Rivas and Caselles, 2004)" }, "properties" : { "noteIndex" : 0 }, "schema" : "https://github.com/citation-style-language/schema/raw/master/csl-citation.json" }</w:instrText>
      </w:r>
      <w:r w:rsidRPr="00BF291E">
        <w:rPr>
          <w:rFonts w:ascii="Times New Roman" w:eastAsia="Times New Roman" w:hAnsi="Times New Roman" w:cs="Times New Roman"/>
          <w:sz w:val="24"/>
          <w:szCs w:val="24"/>
          <w:lang w:val="en-GB" w:eastAsia="en-GB"/>
        </w:rPr>
        <w:fldChar w:fldCharType="separate"/>
      </w:r>
      <w:r w:rsidRPr="00BF291E">
        <w:rPr>
          <w:rFonts w:ascii="Times New Roman" w:eastAsia="Times New Roman" w:hAnsi="Times New Roman" w:cs="Times New Roman"/>
          <w:noProof/>
          <w:sz w:val="24"/>
          <w:szCs w:val="24"/>
          <w:lang w:val="en-GB" w:eastAsia="en-GB"/>
        </w:rPr>
        <w:t>Rivas and Caselles, 2004)</w:t>
      </w:r>
      <w:r w:rsidRPr="00BF291E">
        <w:rPr>
          <w:rFonts w:ascii="Times New Roman" w:eastAsia="Times New Roman" w:hAnsi="Times New Roman" w:cs="Times New Roman"/>
          <w:sz w:val="24"/>
          <w:szCs w:val="24"/>
          <w:lang w:val="en-GB" w:eastAsia="en-GB"/>
        </w:rPr>
        <w:fldChar w:fldCharType="end"/>
      </w:r>
      <w:r w:rsidRPr="00BF291E">
        <w:rPr>
          <w:rFonts w:ascii="Times New Roman" w:eastAsia="Times New Roman" w:hAnsi="Times New Roman" w:cs="Times New Roman"/>
          <w:sz w:val="24"/>
          <w:szCs w:val="24"/>
          <w:lang w:val="en-GB" w:eastAsia="en-GB"/>
        </w:rPr>
        <w:t xml:space="preserve">. Measurements of </w:t>
      </w:r>
      <m:oMath>
        <m:r>
          <w:rPr>
            <w:rFonts w:ascii="Cambria Math" w:eastAsia="Times New Roman" w:hAnsi="Cambria Math" w:cs="Times New Roman"/>
            <w:sz w:val="24"/>
            <w:szCs w:val="24"/>
            <w:lang w:val="en-GB" w:eastAsia="en-GB"/>
          </w:rPr>
          <m:t>ET</m:t>
        </m:r>
      </m:oMath>
      <w:r w:rsidRPr="00BF291E">
        <w:rPr>
          <w:rFonts w:ascii="Times New Roman" w:eastAsia="Times New Roman" w:hAnsi="Times New Roman" w:cs="Times New Roman"/>
          <w:sz w:val="24"/>
          <w:szCs w:val="24"/>
          <w:lang w:val="en-GB" w:eastAsia="en-GB"/>
        </w:rPr>
        <w:t xml:space="preserve"> are required for monitoring plant water requirements, plant growth and productivity, as well as for irrigation management and deciding when to carry out cultivation procedures (e.g. Consolli et al., 2006; Glenn et al. 2007;  Yang et al., 2010). Estimation of </w:t>
      </w:r>
      <m:oMath>
        <m:r>
          <w:rPr>
            <w:rFonts w:ascii="Cambria Math" w:eastAsia="Times New Roman" w:hAnsi="Cambria Math" w:cs="Times New Roman"/>
            <w:sz w:val="24"/>
            <w:szCs w:val="24"/>
            <w:lang w:val="en-GB" w:eastAsia="en-GB"/>
          </w:rPr>
          <m:t>ET</m:t>
        </m:r>
      </m:oMath>
      <w:r w:rsidRPr="00BF291E">
        <w:rPr>
          <w:rFonts w:ascii="Times New Roman" w:eastAsia="Times New Roman" w:hAnsi="Times New Roman" w:cs="Times New Roman"/>
          <w:sz w:val="24"/>
          <w:szCs w:val="24"/>
          <w:lang w:val="en-GB" w:eastAsia="en-GB"/>
        </w:rPr>
        <w:t xml:space="preserve"> is very important in planning and management of water resources, particularly in many arid and semi-arid regions where water is a limiting resource.</w:t>
      </w:r>
    </w:p>
    <w:p w14:paraId="49E2B692" w14:textId="0BCF280B" w:rsidR="00BF291E" w:rsidRPr="00BF291E" w:rsidRDefault="00BF291E" w:rsidP="00BF291E">
      <w:pPr>
        <w:spacing w:after="0" w:line="480" w:lineRule="auto"/>
        <w:ind w:firstLine="562"/>
        <w:rPr>
          <w:rFonts w:ascii="Times New Roman" w:hAnsi="Times New Roman" w:cs="Times New Roman"/>
          <w:sz w:val="24"/>
          <w:szCs w:val="24"/>
        </w:rPr>
      </w:pPr>
      <w:r w:rsidRPr="00BF291E">
        <w:rPr>
          <w:rFonts w:ascii="Times New Roman" w:hAnsi="Times New Roman" w:cs="Times New Roman"/>
          <w:sz w:val="24"/>
          <w:szCs w:val="24"/>
        </w:rPr>
        <w:t xml:space="preserve">Accurate knowledge of ET is of great importance in a large number of regional and global scale applications.  ET estimates can assist with water allocation decisions to support agriculture and ecosystems, including strategies for drought management.  Global ET assessments can help understand, for example, how the global food production system may respond to global climate change.  Data on the energy equivalent of ET (latent heat flux) are also of key significance </w:t>
      </w:r>
      <w:r w:rsidRPr="00BF291E">
        <w:rPr>
          <w:rFonts w:ascii="Times New Roman" w:hAnsi="Times New Roman" w:cs="Times New Roman"/>
          <w:bCs/>
          <w:sz w:val="24"/>
          <w:szCs w:val="24"/>
        </w:rPr>
        <w:t xml:space="preserve">in </w:t>
      </w:r>
      <w:r w:rsidRPr="00BF291E">
        <w:rPr>
          <w:rFonts w:ascii="Times New Roman" w:hAnsi="Times New Roman" w:cs="Times New Roman"/>
          <w:sz w:val="24"/>
          <w:szCs w:val="24"/>
        </w:rPr>
        <w:t xml:space="preserve">the </w:t>
      </w:r>
      <w:r w:rsidRPr="00BF291E">
        <w:rPr>
          <w:rFonts w:ascii="Times New Roman" w:hAnsi="Times New Roman" w:cs="Times New Roman"/>
          <w:bCs/>
          <w:sz w:val="24"/>
          <w:szCs w:val="24"/>
        </w:rPr>
        <w:t xml:space="preserve">numerical modelling and prediction of atmospheric and hydrological cycles, and in improving the accuracy of weather forecasting models (Jacob et al., 2002).  </w:t>
      </w:r>
      <w:r w:rsidRPr="00BF291E">
        <w:rPr>
          <w:rFonts w:ascii="Times New Roman" w:hAnsi="Times New Roman" w:cs="Times New Roman"/>
          <w:sz w:val="24"/>
          <w:szCs w:val="24"/>
        </w:rPr>
        <w:t xml:space="preserve">ET (latent heat) is the single most important mechanism of mass (energy) exchange between the hydrosphere, biosphere and atmosphere, playing a critical role in both water cycle and energy balance (Sellers et al., 1996) </w:t>
      </w:r>
      <w:r w:rsidRPr="00BF291E">
        <w:rPr>
          <w:rFonts w:ascii="Times New Roman" w:hAnsi="Times New Roman" w:cs="Times New Roman"/>
          <w:sz w:val="24"/>
          <w:szCs w:val="24"/>
        </w:rPr>
        <w:lastRenderedPageBreak/>
        <w:t xml:space="preserve">and regional circulation patterns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"1097-0088", "abstract" : "We examined the effects of land cover change over the Indian subcontinent during pre-monsoon season (March, April, and May\u00a0-\u00a0MAM) on early Indian summer monsoon (ISM) rainfall using observed Normalized Difference Vegetation Index (NDVI) and July precipitation for the period of 1982-2003. MAM NDVI anomalies have increased in the Indian subcontinent and the increases are significantly correlated with increases in the irrigated area, not preceding rainfall. July rainfall significantly decreased in central and southern India, and the decrease is statistically related to the increase in the preceding MAM NDVI anomalies. Decreased July surface temperature in the Indian subcontinent (an expected result of increased evapotranspiration due to irrigation and increased vegetation) leads to a reduced land-sea thermal contrast, which is one of the factors driving the monsoon, and therefore weakens the monsoon circulation. A weak early ISM appears to be at least partially a result of irrigation and the resultant increased vegetation and crop activity prior to the monsoon. Copyright \u00a9 2008 Royal Meteorological Society", "author" : [ { "dropping-particle" : "", "family" : "Lee", "given" : "Eungul", "non-dropping-particle" : "", "parse-names" : false, "suffix" : "" }, { "dropping-particle" : "", "family" : "Chase", "given" : "Thomas N", "non-dropping-particle" : "", "parse-names" : false, "suffix" : "" }, { "dropping-particle" : "", "family" : "Rajagopalan", "given" : "Balaji", "non-dropping-particle" : "", "parse-names" : false, "suffix" : "" }, { "dropping-particle" : "", "family" : "Barry", "given" : "Roger G", "non-dropping-particle" : "", "parse-names" : false, "suffix" : "" }, { "dropping-particle" : "", "family" : "Biggs", "given" : "Trent W", "non-dropping-particle" : "", "parse-names" : false, "suffix" : "" }, { "dropping-particle" : "", "family" : "Lawrence", "given" : "Peter J", "non-dropping-particle" : "", "parse-names" : false, "suffix" : "" } ], "container-title" : "International Journal of Climatology", "id" : "ITEM-1", "issue" : "4", "issued" : { "date-parts" : [ [ "2009" ] ] }, "note" : "10.1002/joc.1721", "page" : "573-581", "title" : "Effects of irrigation and vegetation activity on early Indian summer monsoon variability", "type" : "article-journal", "volume" : "29" }, "uris" : [ "http://www.mendeley.com/documents/?uuid=370465a2-553c-46dc-bc2f-e274f1bc4cc6" ] }, { "id" : "ITEM-2", "itemData" : { "DOI" : "10.1029/2010jd014740", "ISBN" : "0148-0227", "abstract" : "We find that irrigation significantly affects Asian summer climate, according to model simulations using the Community Atmosphere Model (CAM3.0) coupled to the Community Land Model (CLM3.5). Irrigation over the major river basins in the Middle East and central Asia causes a decrease in sensible heat fluxes and an increase in latent heat fluxes in boreal summer. These changes in heat fluxes lead to a cooling of both the surface and the lower troposphere over the irrigated regions. This atmospheric cooling, in turn, results in a cooling of the layer-averaged temperature (thickness temperature) in the troposphere. The irrigation-induced cooling in the troposphere, therefore, significantly decreases the tropospheric geopotential height over the irrigated regions. Lower height in the upper troposphere alters the upper-level atmospheric circulation over the irrigated and surrounding regions in Asia. Cyclonic differences of atmospheric circulation are simulated around negative differences of height and positive differences of vorticity between the irrigated and control runs, and they result in a weakening of the upper-level anticyclonic circulation over the tropical to midlatitude African-Asian regions. These changes in atmospheric circulation lead to a weakening of the strong upper-level westerly jet (Asian jet) over eastern Europe, the Middle East, and central Asia in 40\u00b0N &amp;#8764; 55\u00b0N. The irrigation impacts on the atmospheric circulation and Asian jet in boreal summer are supported by a comparison with observations.", "author" : [ { "dropping-particle" : "", "family" : "Lee", "given" : "Eungul", "non-dropping-particle" : "", "parse-names" : false, "suffix" : "" }, { "dropping-particle" : "", "family" : "Sacks", "given" : "William J", "non-dropping-particle" : "", "parse-names" : false, "suffix" : "" }, { "dropping-particle" : "", "family" : "Chase", "given" : "Thomas N", "non-dropping-particle" : "", "parse-names" : false, "suffix" : "" }, { "dropping-particle" : "", "family" : "Foley", "given" : "Jonathan A", "non-dropping-particle" : "", "parse-names" : false, "suffix" : "" } ], "container-title" : "J. Geophys. Res.", "id" : "ITEM-2", "issue" : "D8", "issued" : { "date-parts" : [ [ "2011" ] ] }, "page" : "D08114", "publisher" : "AGU", "title" : "Simulated impacts of irrigation on the atmospheric circulation over Asia", "type" : "article-journal", "volume" : "116" }, "uris" : [ "http://www.mendeley.com/documents/?uuid=4742fb7a-7785-4675-8c8c-5506683bdd66" ] } ], "mendeley" : { "previouslyFormattedCitation" : "(Lee et al., 2011, 2009)"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(Lee et al., 2011, 2009)</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r w:rsidRPr="00BF291E">
        <w:rPr>
          <w:rFonts w:ascii="Times New Roman" w:hAnsi="Times New Roman" w:cs="Times New Roman"/>
          <w:bCs/>
          <w:sz w:val="24"/>
          <w:szCs w:val="24"/>
        </w:rPr>
        <w:t xml:space="preserve">Quantitative information on ET </w:t>
      </w:r>
      <w:r w:rsidRPr="00BF291E">
        <w:rPr>
          <w:rFonts w:ascii="Times New Roman" w:hAnsi="Times New Roman" w:cs="Times New Roman"/>
          <w:sz w:val="24"/>
          <w:szCs w:val="24"/>
        </w:rPr>
        <w:t>is also important for understanding the processes that control ecosystem carbon dioxide (CO</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exchange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"1099-1085", "author" : [ { "dropping-particle" : "", "family" : "Scott", "given" : "Russell L", "non-dropping-particle" : "", "parse-names" : false, "suffix" : "" }, { "dropping-particle" : "", "family" : "Huxman", "given" : "Travis E", "non-dropping-particle" : "", "parse-names" : false, "suffix" : "" }, { "dropping-particle" : "", "family" : "Cable", "given" : "William L", "non-dropping-particle" : "", "parse-names" : false, "suffix" : "" }, { "dropping-particle" : "", "family" : "Emmerich", "given" : "William E", "non-dropping-particle" : "", "parse-names" : false, "suffix" : "" } ], "container-title" : "Hydrological Processes", "id" : "ITEM-1", "issue" : "15", "issued" : { "date-parts" : [ [ "2006" ] ] }, "page" : "3227-3243", "publisher" : "Wiley Online Library", "title" : "Partitioning of evapotranspiration and its relation to carbon dioxide exchange in a Chihuahuan Desert shrubland", "type" : "article-journal", "volume" : "20" }, "uris" : [ "http://www.mendeley.com/documents/?uuid=1a8a01c7-4b9b-4c3d-84e7-144363e66fc4" ] } ], "mendeley" : { "previouslyFormattedCitation" : "(Scott et al., 2006)"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(Scott et al., 2006)</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as well as the interactions between parameters in different ecosystem processes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"0168-1923", "author" : [ { "dropping-particle" : "", "family" : "Wever", "given" : "Linda A", "non-dropping-particle" : "", "parse-names" : false, "suffix" : "" }, { "dropping-particle" : "", "family" : "Flanagan", "given" : "Lawrence B", "non-dropping-particle" : "", "parse-names" : false, "suffix" : "" }, { "dropping-particle" : "", "family" : "Carlson", "given" : "Peter J", "non-dropping-particle" : "", "parse-names" : false, "suffix" : "" } ], "container-title" : "Agricultural and Forest Meteorology", "id" : "ITEM-1", "issue" : "1", "issued" : { "date-parts" : [ [ "2002" ] ] }, "page" : "31-49", "publisher" : "Elsevier", "title" : "Seasonal and interannual variation in evapotranspiration, energy balance and surface conductance in a northern temperate grassland", "type" : "article-journal", "volume" : "112" }, "uris" : [ "http://www.mendeley.com/documents/?uuid=a4c630de-36ff-4a31-983a-ecb505f40d13" ] } ], "mendeley" : { "previouslyFormattedCitation" : "(Wever et al., 2002)"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(Wever et al., 2002)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p w14:paraId="1982E82B" w14:textId="2F9134C9" w:rsidR="00BF291E" w:rsidRPr="00BF291E" w:rsidRDefault="00BF291E" w:rsidP="00BF291E">
      <w:pPr>
        <w:spacing w:after="0" w:line="480" w:lineRule="auto"/>
        <w:rPr>
          <w:rFonts w:ascii="Times New Roman" w:hAnsi="Times New Roman" w:cs="Times New Roman"/>
          <w:sz w:val="24"/>
          <w:szCs w:val="24"/>
        </w:rPr>
      </w:pPr>
      <w:r w:rsidRPr="00BF291E">
        <w:rPr>
          <w:rFonts w:ascii="Times New Roman" w:hAnsi="Times New Roman" w:cs="Times New Roman"/>
          <w:sz w:val="24"/>
          <w:szCs w:val="24"/>
        </w:rPr>
        <w:tab/>
        <w:t xml:space="preserve">ET can be measured in the field with different types of instruments including  lysimeters, eddy covariance systems, surface renewal, </w:t>
      </w:r>
      <w:r w:rsidR="00D765EA">
        <w:rPr>
          <w:rFonts w:ascii="Times New Roman" w:hAnsi="Times New Roman" w:cs="Times New Roman"/>
          <w:sz w:val="24"/>
          <w:szCs w:val="24"/>
        </w:rPr>
        <w:t xml:space="preserve">and </w:t>
      </w:r>
      <w:r w:rsidRPr="00BF291E">
        <w:rPr>
          <w:rFonts w:ascii="Times New Roman" w:hAnsi="Times New Roman" w:cs="Times New Roman"/>
          <w:sz w:val="24"/>
          <w:szCs w:val="24"/>
        </w:rPr>
        <w:t>fl</w:t>
      </w:r>
      <w:r w:rsidR="00D765EA">
        <w:rPr>
          <w:rFonts w:ascii="Times New Roman" w:hAnsi="Times New Roman" w:cs="Times New Roman"/>
          <w:sz w:val="24"/>
          <w:szCs w:val="24"/>
        </w:rPr>
        <w:t>ux variance</w:t>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"Petropoulos", "given" : "G. P.", "non-dropping-particle" : "", "parse-names" : false, "suffix" : "" }, { "dropping-particle" : "", "family" : "Carlson", "given" : "T.N.", "non-dropping-particle" : "", "parse-names" : false, "suffix" : "" }, { "dropping-particle" : "", "family" : "Griffiths", "given" : "H.M.", "non-dropping-particle" : "", "parse-names" : false, "suffix" : "" } ], "container-title" : "Remote Sensing of Energy Fluxes and Soil Moisture Content", "id" : "ITEM-1", "issued" : { "date-parts" : [ [ "2013" ] ] }, "page" : "3-28", "publisher" : "Taylor and Francis", "publisher-place" : "New York", "title" : "Turbulent fluxes of heat and moisture at the Earth's land surfade: Importance, controlling parameters, and conventional measurement techniques", "type" : "chapter" }, "uris" : [ "http://www.mendeley.com/documents/?uuid=a95a192e-e068-4074-b582-6da7e04c73b2" ] }, { "id" : "ITEM-2", "itemData" : { "DOI" : "http://dx.doi.org/10.1016/j.advwatres.2012.07.007", "ISSN" : "0309-1708", "author" : [ { "dropping-particle" : "", "family" : "French", "given" : "Andrew N", "non-dropping-particle" : "", "parse-names" : false, "suffix" : "" }, { "dropping-particle" : "", "family" : "Alfieri", "given" : "Joseph G", "non-dropping-particle" : "", "parse-names" : false, "suffix" : "" }, { "dropping-particle" : "", "family" : "Kustas", "given" : "William P", "non-dropping-particle" : "", "parse-names" : false, "suffix" : "" }, { "dropping-particle" : "", "family" : "Prueger", "given" : "John H", "non-dropping-particle" : "", "parse-names" : false, "suffix" : "" }, { "dropping-particle" : "", "family" : "Hipps", "given" : "Lawrence E", "non-dropping-particle" : "", "parse-names" : false, "suffix" : "" }, { "dropping-particle" : "", "family" : "Ch\u00e1vez", "given" : "Jos\u00e9 L", "non-dropping-particle" : "", "parse-names" : false, "suffix" : "" }, { "dropping-particle" : "", "family" : "Evett", "given" : "Steven R", "non-dropping-particle" : "", "parse-names" : false, "suffix" : "" }, { "dropping-particle" : "", "family" : "Howell", "given" : "Terry A", "non-dropping-particle" : "", "parse-names" : false, "suffix" : "" }, { "dropping-particle" : "", "family" : "Gowda", "given" : "Prasanna H", "non-dropping-particle" : "", "parse-names" : false, "suffix" : "" }, { "dropping-particle" : "", "family" : "Hunsaker", "given" : "Douglas J", "non-dropping-particle" : "", "parse-names" : false, "suffix" : "" }, { "dropping-particle" : "", "family" : "Thorp", "given" : "Kelly R", "non-dropping-particle" : "", "parse-names" : false, "suffix" : "" } ], "container-title" : "Advances in Water Resources", "id" : "ITEM-2", "issue" : "0", "issued" : { "date-parts" : [ [ "2012", "12" ] ] }, "page" : "91-105", "title" : "Estimation of surface energy fluxes using surface renewal and flux variance techniques over an advective irrigated agricultural site", "type" : "article-journal", "volume" : "50" }, "uris" : [ "http://www.mendeley.com/documents/?uuid=39f89c59-bfa1-43be-881b-3e0c10571af5" ] } ], "mendeley" : { "previouslyFormattedCitation" : "(French et al., 2012; Petropoulos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(French et al., 2012; Petropoulos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Field methods estimate ET over a range of spatial scales, from ~1m for lysimeters</w:t>
      </w:r>
      <w:r w:rsidR="00D765EA">
        <w:rPr>
          <w:rFonts w:ascii="Times New Roman" w:hAnsi="Times New Roman" w:cs="Times New Roman"/>
          <w:sz w:val="24"/>
          <w:szCs w:val="24"/>
        </w:rPr>
        <w:t xml:space="preserve"> and up</w:t>
      </w:r>
      <w:r w:rsidRPr="00BF291E">
        <w:rPr>
          <w:rFonts w:ascii="Times New Roman" w:hAnsi="Times New Roman" w:cs="Times New Roman"/>
          <w:sz w:val="24"/>
          <w:szCs w:val="24"/>
        </w:rPr>
        <w:t xml:space="preserve"> to ~100-1000</w:t>
      </w:r>
      <w:r w:rsidR="00D765EA">
        <w:rPr>
          <w:rFonts w:ascii="Times New Roman" w:hAnsi="Times New Roman" w:cs="Times New Roman"/>
          <w:sz w:val="24"/>
          <w:szCs w:val="24"/>
        </w:rPr>
        <w:t xml:space="preserve"> m for eddy covariance towers</w:t>
      </w:r>
      <w:r w:rsidRPr="00BF291E">
        <w:rPr>
          <w:rFonts w:ascii="Times New Roman" w:hAnsi="Times New Roman" w:cs="Times New Roman"/>
          <w:sz w:val="24"/>
          <w:szCs w:val="24"/>
        </w:rPr>
        <w:t xml:space="preserve">.  While field data are the most direct way to measure ET, their use for the measurement of ET over large areas is limited due to the expense of maintaining the field equipment and to the large spatial variability in ET, particularly in agricultural settings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"0034-4257", "author" : [ { "dropping-particle" : "", "family" : "McCabe", "given" : "Matthew F", "non-dropping-particle" : "", "parse-names" : false, "suffix" : "" }, { "dropping-particle" : "", "family" : "Wood", "given" : "Eric F", "non-dropping-particle" : "", "parse-names" : false, "suffix" : "" } ], "container-title" : "Remote Sensing of Environment", "id" : "ITEM-1", "issue" : "4", "issued" : { "date-parts" : [ [ "2006" ] ] }, "page" : "271-285", "publisher" : "Elsevier", "title" : "Scale influences on the remote estimation of evapotranspiration using multiple satellite sensors", "type" : "article-journal", "volume" : "105" }, "uris" : [ "http://www.mendeley.com/documents/?uuid=9493bc32-1bcf-4c93-b768-e19230ac27df" ] }, { "id" : "ITEM-2", "itemData" : { "DOI" : "http://dx.doi.org/10.1016/j.rse.2012.12.007", "ISSN" : "0034-4257", "abstract" : "Abstract The influence of spatial resolution on the estimation of land surface heat fluxes from remote sensing is poorly understood. In this study, the effects of aggregation from fine (&amp;lt; 100 m) to medium (approx. 1 km) scales are investigated using high resolution Landsat 5 overpasses. A temporal sequence of satellite imagery and needed meteorological data were collected over an agricultural region, capturing distinct variations in crop stage and phenology. Here, we investigate both the impact of aggregating the input forcing and of aggregating the derived latent heat flux. In the input aggregation scenario, the resolution of the Landsat based radiance data was increased incrementally from 120 m to 960 m, with the land surface temperature calculated at each specific resolution. Reflectance based land surface parameters such as vegetation height and leaf area index were first calculated at the native 30 m Landsat resolution and then aggregated to multiple spatial scales. Using these data and associated meteorological forcing, surface heat fluxes were calculated at each distinct resolution using the Surface Energy Balance System (SEBS) model. Results indicate that aggregation of input forcing using a simple averaging method has limited effect on the land surface temperature and available energy, but can reduce evapotranspiration estimates at the image scale by up to 15%, and at the pixel scale by up to 50%. It was determined that the predominant reason for the latent heat flux reduction in SEBS was a decrease in the aerodynamic resistance at coarser resolutions, which originates from a change in the roughness length parameters of the land surface due to the aggregation. In addition, the magnitude of errors in surface heat flux estimation due to input aggregation was observed to be a function of the heterogeneity of the land surface and evaporative elements. In examining the response of flux aggregation, fine resolution (120 m) heat fluxes were aggregated to coarser resolutions using a range of common spatial interpolation algorithms. Results illustrate that a simple averaging scheme provides the best choice for flux aggregation compared to other approaches such as nearest neighbour, bilinear interpolation or bicubic interpolation, as it not only preserves the spatial distribution of evapotranspiration, but most importantly also conserves the mass balance of evaporated water across pixel and image scales.", "author" : [ { "dropping-particle" : "", "family" : "Ershadi", "given" : "A", "non-dropping-particle" : "", "parse-names" : false, "suffix" : "" }, { "dropping-particle" : "", "family" : "McCabe", "given" : "M F", "non-dropping-particle" : "", "parse-names" : false, "suffix" : "" }, { "dropping-particle" : "", "family" : "Evans", "given" : "J P", "non-dropping-particle" : "", "parse-names" : false, "suffix" : "" }, { "dropping-particle" : "", "family" : "Walker", "given" : "J P", "non-dropping-particle" : "", "parse-names" : false, "suffix" : "" } ], "container-title" : "Remote Sensing of Environment", "id" : "ITEM-2", "issue" : "0", "issued" : { "date-parts" : [ [ "2013", "4", "15" ] ] }, "note" : "prasad, messina", "page" : "51-62", "title" : "Effects of spatial aggregation on the multi-scale estimation of evapotranspiration", "type" : "article-journal", "volume" : "131" }, "uris" : [ "http://www.mendeley.com/documents/?uuid=c608a69a-32fc-44cd-a155-e425e829b3a5" ] } ], "mendeley" : { "previouslyFormattedCitation" : "(Ershadi et al., 2013; McCabe and Wood, 2006a)"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(Ershadi et al., 2013; McCabe and Wood, 2006a)</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For example, eddy covariance towers are one of the most widely used methods for estimating energy fluxes above a canopy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"0095-9634", "author" : [ { "dropping-particle" : "", "family" : "Swinbank", "given" : "W C", "non-dropping-particle" : "", "parse-names" : false, "suffix" : "" } ], "container-title" : "Journal of Meteorology", "id" : "ITEM-1", "issue" : "3", "issued" : { "date-parts" : [ [ "1951" ] ] }, "page" : "135-145", "title" : "The measurement of vertical transfer of heat and water vapor by eddies in the lower atmosphere", "type" : "article-journal", "volume" : "8" }, "uris" : [ "http://www.mendeley.com/documents/?uuid=d2caac14-7bee-414b-9a71-b1703229be0a" ] } ], "mendeley" : { "previouslyFormattedCitation" : "(Swinbank, 1951)"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(Swinbank, 1951)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but the global inventory of eddy flux towers (FLUXNET)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"1520-0477", "author" : [ { "dropping-particle" : "", "family" : "Baldocchi", "given" : "Dennis", "non-dropping-particle" : "", "parse-names" : false, "suffix" : "" }, { "dropping-particle" : "", "family" : "Falge", "given" : "Eva", "non-dropping-particle" : "", "parse-names" : false, "suffix" : "" }, { "dropping-particle" : "", "family" : "Gu", "given" : "Lianhong", "non-dropping-particle" : "", "parse-names" : false, "suffix" : "" }, { "dropping-particle" : "", "family" : "Olson", "given" : "Richard", "non-dropping-particle" : "", "parse-names" : false, "suffix" : "" }, { "dropping-particle" : "", "family" : "Hollinger", "given" : "David", "non-dropping-particle" : "", "parse-names" : false, "suffix" : "" }, { "dropping-particle" : "", "family" : "Running", "given" : "Steve", "non-dropping-particle" : "", "parse-names" : false, "suffix" : "" }, { "dropping-particle" : "", "family" : "Anthoni", "given" : "Peter", "non-dropping-particle" : "", "parse-names" : false, "suffix" : "" }, { "dropping-particle" : "", "family" : "Bernhofer", "given" : "Ch", "non-dropping-particle" : "", "parse-names" : false, "suffix" : "" }, { "dropping-particle" : "", "family" : "Davis", "given" : "Kenneth", "non-dropping-particle" : "", "parse-names" : false, "suffix" : "" }, { "dropping-particle" : "", "family" : "Evans", "given" : "Robert", "non-dropping-particle" : "", "parse-names" : false, "suffix" : "" } ], "container-title" : "Bulletin of the American Meteorological Society", "id" : "ITEM-1", "issue" : "11", "issued" : { "date-parts" : [ [ "2001" ] ] }, "page" : "2415-2434", "title" : "FLUXNET: A new tool to study the temporal and spatial variability of ecosystem-scale carbon dioxide, water vapor, and energy flux densities", "type" : "article-journal", "volume" : "82" }, "uris" : [ "http://www.mendeley.com/documents/?uuid=afab3d25-4044-43b6-b2eb-9f940bb3a205" ] } ], "mendeley" : { "previouslyFormattedCitation" : "(Baldocchi et al., 2001)"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(Baldocchi et al., 2001)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reports data for fewer than 500 active towers with most towers concentrated in the United States and Europe and no towers in some countries where knowledge of ET is critical to water management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"10.5194/bg-6-2001-2009", "ISSN" : "1726-4189", "author" : [ { "dropping-particle" : "", "family" : "Jung", "given" : "M", "non-dropping-particle" : "", "parse-names" : false, "suffix" : "" }, { "dropping-particle" : "", "family" : "Reichstein", "given" : "M", "non-dropping-particle" : "", "parse-names" : false, "suffix" : "" }, { "dropping-particle" : "", "family" : "Bondeau", "given" : "A", "non-dropping-particle" : "", "parse-names" : false, "suffix" : "" } ], "container-title" : "Biogeosciences", "id" : "ITEM-1", "issue" : "10", "issued" : { "date-parts" : [ [ "2009", "10", "6" ] ] }, "page" : "2001-2013", "publisher" : "Copernicus Publications", "title" : "Towards global empirical upscaling of FLUXNET eddy covariance observations: validation of a model tree ensemble approach using a biosphere model", "type" : "article-journal", "volume" : "6" }, "uris" : [ "http://www.mendeley.com/documents/?uuid=6b57550d-cf92-43f5-a8fb-823813a0ecf8" ] } ], "mendeley" : { "previouslyFormattedCitation" : "(Jung et al., 2009)"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(Jung et al., 2009)</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p w14:paraId="4E116707" w14:textId="229FED22"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In the absence of in-situ data on ET, crop models are often used to estimate ET under different crops and soil moisture conditions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"abstract" : "Evapotranspiration (ET) calculations were made on a daily basis throughout 1988 for two locations near Menemen, Turkey. Calculations used the FAO-56 \u201cdual\u201d crop coefficient approach that includes separate prediction of evaporation from soil. Two days were drawn from the data set to correspond with Landsat flyovers to provide for comparison with remote sensing estimates of ET. One study site was a cotton field in a relatively flat, irrigated region. The second study site was an integrated area in the Gediz River Basin where the farm and field sizes are small, of the order of 3\u20135 ha, and about ten different \u201ccrops\u201d are grown. Predicted ET (ETc act) for the cotton site was 3.1 and 5.3 mm/day for 26 June and 29 August, and was 4.9 and 4.3 mm/day for the integrated crops in the Gediz valley. Total calendar year ETc act was predicted to be 800 for cotton and 940 mm for the Gediz valley. Evaporation during the crop growing periods averaged 9% of total evapotranspiration for cotton and 14% for the mixed crops. The predictions of ETc act were within 20% of predictions by the Landsat-based SEBAL remote sensing method at only one site and date. Predictions were within 20% of ET based on an energy feedback remote-sensing application using NOAAAVHRR and Landsat data for both sites on one of the two dates. Before comparison, the predictions of ETc act by the FAO-56 procedure were reduced by 15%, to account for less than pristine crop establishment, growth and water management in the area.", "author" : [ { "dropping-particle" : "", "family" : "Allen", "given" : "R G", "non-dropping-particle" : "", "parse-names" : false, "suffix" : "" } ], "container-title" : "Journal of Hydrology", "id" : "ITEM-1", "issue" : "1-2", "issued" : { "date-parts" : [ [ "2000" ] ] }, "note" : "electronic\nTY  - JOUR", "page" : "27-41", "title" : "Using the FAO-56 dual crop coefficient method over an irrigated region as part of an evapotranspiration intercomparison study", "type" : "article-journal", "volume" : "229" }, "uris" : [ "http://www.mendeley.com/documents/?uuid=40408be3-5484-4b1c-976b-a795bb98faac" ] } ], "mendeley" : { "previouslyFormattedCitation" : "(Allen, 2000)"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2000)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Application of crop models to a new location and at regional scales suffers from several difficulties.  Required input data, including crop growth stage and cropping calendars, may be difficult to determine in large areas with heterogeneous cover and intra-seasonal or inter-annual variability in cropping patterns.  The model parameters are often functions of relative humidity and wind speed, resulting in corrections of up to 30% for tall crops growing in conditions of low humidity and high wind </w:t>
      </w:r>
      <w:r w:rsidRPr="00BF291E">
        <w:rPr>
          <w:rFonts w:ascii="Times New Roman" w:hAnsi="Times New Roman" w:cs="Times New Roman"/>
          <w:sz w:val="24"/>
          <w:szCs w:val="24"/>
        </w:rPr>
        <w:lastRenderedPageBreak/>
        <w:t xml:space="preserve">speeds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"abstract" : "Evapotranspiration (ET) calculations were made on a daily basis throughout 1988 for two locations near Menemen, Turkey. Calculations used the FAO-56 \u201cdual\u201d crop coefficient approach that includes separate prediction of evaporation from soil. Two days were drawn from the data set to correspond with Landsat flyovers to provide for comparison with remote sensing estimates of ET. One study site was a cotton field in a relatively flat, irrigated region. The second study site was an integrated area in the Gediz River Basin where the farm and field sizes are small, of the order of 3\u20135 ha, and about ten different \u201ccrops\u201d are grown. Predicted ET (ETc act) for the cotton site was 3.1 and 5.3 mm/day for 26 June and 29 August, and was 4.9 and 4.3 mm/day for the integrated crops in the Gediz valley. Total calendar year ETc act was predicted to be 800 for cotton and 940 mm for the Gediz valley. Evaporation during the crop growing periods averaged 9% of total evapotranspiration for cotton and 14% for the mixed crops. The predictions of ETc act were within 20% of predictions by the Landsat-based SEBAL remote sensing method at only one site and date. Predictions were within 20% of ET based on an energy feedback remote-sensing application using NOAAAVHRR and Landsat data for both sites on one of the two dates. Before comparison, the predictions of ETc act by the FAO-56 procedure were reduced by 15%, to account for less than pristine crop establishment, growth and water management in the area.", "author" : [ { "dropping-particle" : "", "family" : "Allen", "given" : "R G", "non-dropping-particle" : "", "parse-names" : false, "suffix" : "" } ], "container-title" : "Journal of Hydrology", "id" : "ITEM-1", "issue" : "1-2", "issued" : { "date-parts" : [ [ "2000" ] ] }, "note" : "electronic\nTY  - JOUR", "page" : "27-41", "title" : "Using the FAO-56 dual crop coefficient method over an irrigated region as part of an evapotranspiration intercomparison study", "type" : "article-journal", "volume" : "229" }, "uris" : [ "http://www.mendeley.com/documents/?uuid=40408be3-5484-4b1c-976b-a795bb98faac" ] } ], "mendeley" : { "previouslyFormattedCitation" : "(Allen, 2000)"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2000)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Crop models of ET may be difficult to parameterize during the initial growth stages, which are particularly sensitive to environmental conditions like wetting frequency and soil texture, which introduces uncertainty where soil evaporation is an important component of total ET.</w:t>
      </w:r>
    </w:p>
    <w:p w14:paraId="0CAA543C" w14:textId="036C7D65" w:rsidR="00BF291E" w:rsidRPr="00BF291E" w:rsidRDefault="00BF291E" w:rsidP="00BF291E">
      <w:pPr>
        <w:spacing w:after="0" w:line="480" w:lineRule="auto"/>
        <w:ind w:firstLine="720"/>
        <w:rPr>
          <w:rFonts w:ascii="Times New Roman" w:hAnsi="Times New Roman" w:cs="Times New Roman"/>
          <w:noProof/>
          <w:sz w:val="24"/>
          <w:szCs w:val="24"/>
        </w:rPr>
      </w:pPr>
      <w:r w:rsidRPr="00BF291E">
        <w:rPr>
          <w:rFonts w:ascii="Times New Roman" w:hAnsi="Times New Roman" w:cs="Times New Roman"/>
          <w:sz w:val="24"/>
          <w:szCs w:val="24"/>
        </w:rPr>
        <w:t xml:space="preserve">Given the limitations of field measurements and the difficulty of estimating the parameters in crop models without additional data on crop calendars and condition, Earth Observation (EO) technology provides an opportunity to estimate ET at a variety of spatial and temporal scales.  EO is defined here as the collection of imagery from aerial and satellite platforms.  EO technology is recognized as the only viable solution for obtaining estimates of ET at the spatiotemporal scales and accuracy levels required by many applications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"0735-2689", "author" : [ { "dropping-particle" : "", "family" : "Glenn", "given" : "Edward P", "non-dropping-particle" : "", "parse-names" : false, "suffix" : "" }, { "dropping-particle" : "", "family" : "Huete", "given" : "Alfredo R", "non-dropping-particle" : "", "parse-names" : false, "suffix" : "" }, { "dropping-particle" : "", "family" : "Nagler", "given" : "Pamela L", "non-dropping-particle" : "", "parse-names" : false, "suffix" : "" }, { "dropping-particle" : "", "family" : "Hirschboeck", "given" : "Katherine K", "non-dropping-particle" : "", "parse-names" : false, "suffix" : "" }, { "dropping-particle" : "", "family" : "Brown", "given" : "Paul", "non-dropping-particle" : "", "parse-names" : false, "suffix" : "" } ], "container-title" : "Critical Reviews in Plant Sciences", "id" : "ITEM-1", "issue" : "3", "issued" : { "date-parts" : [ [ "2007" ] ] }, "page" : "139-168", "publisher" : "Taylor &amp; Francis", "title" : "Integrating remote sensing and ground methods to estimate evapotranspiration", "type" : "article-journal", "volume" : "26" }, "uris" : [ "http://www.mendeley.com/documents/?uuid=ea84b972-6587-4fef-b68b-106ad1f607c5" ] }, { "id" : "ITEM-2", "itemData" : { "ISSN" : "0143-1161", "author" : [ { "dropping-particle" : "", "family" : "Melesse", "given" : "Assefa M", "non-dropping-particle" : "", "parse-names" : false, "suffix" : "" }, { "dropping-particle" : "", "family" : "Frank", "given" : "Al", "non-dropping-particle" : "", "parse-names" : false, "suffix" : "" }, { "dropping-particle" : "", "family" : "Nangia", "given" : "Vijay", "non-dropping-particle" : "", "parse-names" : false, "suffix" : "" }, { "dropping-particle" : "", "family" : "Hanson", "given" : "Jon", "non-dropping-particle" : "", "parse-names" : false, "suffix" : "" } ], "container-title" : "International Journal of Remote Sensing", "id" : "ITEM-2", "issue" : "11", "issued" : { "date-parts" : [ [ "2008" ] ] }, "page" : "3325-3341", "publisher" : "Taylor &amp; Francis", "title" : "Analysis of energy fluxes and land surface parameters in a grassland ecosystem: a remote sensing perspective", "type" : "article-journal", "volume" : "29" }, "uris" : [ "http://www.mendeley.com/documents/?uuid=79bfa2d5-75f7-458f-a2c6-939e575cb610" ] } ], "mendeley" : { "previouslyFormattedCitation" : "(Glenn et al., 2007; Melesse et al., 2008)"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(Glenn et al., 2007; Melesse et al., 2008)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Several techniques have been proposed to estimate ET using different types of EO datasets, which often require some ancillary data for implementation. Previous reviews of remote sensing for ET estimation are available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"Courault", "given" : "Dominique", "non-dropping-particle" : "", "parse-names" : false, "suffix" : "" }, { "dropping-particle" : "", "family" : "Seguin", "given" : "Bernard", "non-dropping-particle" : "", "parse-names" : false, "suffix" : "" }, { "dropping-particle" : "", "family" : "Olioso", "given" : "Albert", "non-dropping-particle" : "", "parse-names" : false, "suffix" : "" } ], "container-title" : "Irrigation and Drainage Systems", "id" : "ITEM-1", "issue" : "3 - 4", "issued" : { "date-parts" : [ [ "2005" ] ] }, "note" : "pdf", "page" : "223-249", "title" : "Review on estimation of evapotranspiration from remote sensing data: From empirical to numerical modeling approaches", "type" : "article-journal", "volume" : "19" }, "uris" : [ "http://www.mendeley.com/documents/?uuid=bb4e4592-221c-4ad3-b039-3a2c2180de7f" ] }, { "id" : "ITEM-2", "itemData" : { "DOI" : "10.1080/02626669609491522", "ISSN" : "0262-6667", "abstract" : "Abstract Monitoring evapotranspiration (ET) at large scales is important for assessing climate and anthropogenic effects on natural and agricultural ecosystems. This paper describes techniques used in evaluating ET with remote sensing, which is the only technology that can efficiently and economically provide regional and global coverage. Some of the empirical/statistical techniques have been used operationally with satellite data for computing daily ET at regional scales. The more complex numerical simulation models require detailed input parameters that may limit their application to regions containing a large database of soils and vegetation properties. Current efforts are being directed towards simplifying the parameter requirements of these models. Essentially all energy balance models rely on an estimate of the available energy (net radiation less soil heat flux). Net radiation is not easily determined from space, although progress is being made. Simplified approaches for estimating soil heat flux appear promising for operational applications. In addition, most ET models utilize remote sensing data in the shortwave and thermal wavelengths to measure key boundary conditions. Differences between the radiometric surface temperature and aerodynamic temperature can be significant and progress in incorporating this effect is evident. Atmospheric effects on optical data are significant, and optical sensors cannot see through clouds. This has led some to use microwave observations as a surrogate for optical data to provide estimates of surface moisture and surface temperature; preliminary results are encouraging. The approaches that appear most promising use surface temperature and vegetation indices or a time rate of change in surface temperature coupled to an atmospheric boundary layer model. For many of these models, differences with ET observations can be as low as 20% from hourly to daily time scales, approaching the level of uncertainty in the measurement of ET and contradicting some recent pessimistic conclusions concerning the utility of remotely sensed radiometric surface temperature for determining the surface energy balance.", "author" : [ { "dropping-particle" : "", "family" : "Kustas", "given" : "W P", "non-dropping-particle" : "", "parse-names" : false, "suffix" : "" }, { "dropping-particle" : "", "family" : "Norman", "given" : "J M", "non-dropping-particle" : "", "parse-names" : false, "suffix" : "" } ], "container-title" : "Hydrological Sciences Journal", "id" : "ITEM-2", "issue" : "4", "issued" : { "date-parts" : [ [ "1996", "8", "1" ] ] }, "note" : "doi: 10.1080/02626669609491522", "page" : "495-516", "publisher" : "Taylor &amp; Francis", "title" : "Use of remote sensing for evapotranspiration monitoring over land surfaces", "type" : "article-journal", "volume" : "41" }, "uris" : [ "http://www.mendeley.com/documents/?uuid=f7062aed-ccb9-4574-bc12-902979c9d0c2" ] }, { "id" : "ITEM-3", "itemData" : { "abstract" : "The proper assessment of evapotranspiration and soil moisture content are fundamental in food security research, land management, pollution detection, nutrient flows, (wild-) fire detection, (desert) locust, carbon balance as well as hydrological modelling; etc. This paper takes an extensive, though not exhaustive sample of international scientific literature to discuss different approaches to estimate land surface and ecosystem related evapotranspiration and soil moisture content. This review presents: (i) a summary of the generally accepted cohesion theory of plant water uptake and transport including a shortlist of meteorological and plant factors influencing plant transpiration; (ii) a summary on evapotranspiration assessment at different scales of observation (sapflow, porometer, lysimeter, field and catchment water balance, Bowen ratio, scintillometer, eddy correlation, Penman-Monteith and related approaches); (iii) a summary on data assimilation schemes conceived to estimate evapotranspiration using optical and thermal remote sensing; and (iv) for soil moisture content, a summary on soil moisture retrieval techniques at different spatial and temporal scales is presented. Concluding remarks on the best available approaches to assess evapotranspiration and soilmoisture content with and emphasis on remote sensing data assimilation, are provided.", "author" : [ { "dropping-particle" : "", "family" : "Verstraeten", "given" : "Willem W", "non-dropping-particle" : "", "parse-names" : false, "suffix" : "" }, { "dropping-particle" : "", "family" : "Veroustraete", "given" : "Frank", "non-dropping-particle" : "", "parse-names" : false, "suffix" : "" }, { "dropping-particle" : "", "family" : "Feyen", "given" : "Jan", "non-dropping-particle" : "", "parse-names" : false, "suffix" : "" } ], "container-title" : "Sensors", "id" : "ITEM-3", "issue" : "1", "issued" : { "date-parts" : [ [ "2008" ] ] }, "page" : "70-117", "title" : "Assessment of Evapotranspiration and Soil Moisture Content Across Different Scales of Observation", "type" : "article-journal", "volume" : "8" }, "uris" : [ "http://www.mendeley.com/documents/?uuid=62b2550a-cf52-49ac-b8e2-e32f6e3e6724" ] }, { "id" : "ITEM-4", "itemData" : { "ISSN" : "0169-3298", "author" : [ { "dropping-particle" : "", "family" : "Kalma", "given" : "Jetse D", "non-dropping-particle" : "", "parse-names" : false, "suffix" : "" }, { "dropping-particle" : "", "family" : "McVicar", "given" : "Tim R", "non-dropping-particle" : "", "parse-names" : false, "suffix" : "" }, { "dropping-particle" : "", "family" : "McCabe", "given" : "Matthew F", "non-dropping-particle" : "", "parse-names" : false, "suffix" : "" } ], "container-title" : "Surveys in Geophysics", "id" : "ITEM-4", "issue" : "4-5", "issued" : { "date-parts" : [ [ "2008" ] ] }, "page" : "421-469", "publisher" : "Springer", "title" : "Estimating land surface evaporation: A review of methods using remotely sensed surface temperature data", "type" : "article-journal", "volume" : "29" }, "uris" : [ "http://www.mendeley.com/documents/?uuid=7bde58b2-44b9-491b-aa5f-2d55003fe5d8" ] }, { "id" : "ITEM-5", "itemData" : { "ISBN" : "0168-1923", "abstract" : "The integration of remotely sensed data into models of evapotranspiration (ET) facilitates the estimation of water consumption across agricultural regions. To estimate regional ET, two basic types of remote sensing approaches have been successfully applied. The first approach computes a surface energy balance using the radiometric surface temperature for estimating the sensible heat flux (H), and obtaining ET as a residual of the energy balance. This paper compares the performance of three different surface energy balance algorithms: an empirical one-source energy balance model; a one-source model calibrated using inverse modeling of ET extremes (namely ET\u00a0=\u00a00 and ET at potential) which are assumed to exist within the satellite scene; and a two-source (soil\u00a0+\u00a0vegetation) energy balance model. The second approach uses vegetation indices derived from canopy reflectance data to estimate basal crop coefficients that can be used to convert reference ET to actual crop ET. This approach requires local meteorological and soil data to maintain a water balance in the root zone of the crop. Output from these models was compared to sensible and latent heat fluxes measured during the soil moisture-atmosphere coupling experiment (SMACEX) conducted over rain-fed corn and soybean crops in central Iowa. The root mean square differences (RMSD) of the estimation of instantaneous latent and heat fluxes were less than 50\u00a0W\u00a0m-2 for the three energy balance models. The two-source energy balance model gave the lowest RMSD (30\u00a0W\u00a0m-2) and highest r2 values in comparison with measured fluxes. In addition, three schemes were applied for upscaling instantaneous flux estimates from the energy balance models (at the time of satellite overpass) to daily integrated ET, including conservation of evaporative fraction and fraction of reference ET. For all energy balance models, an adjusted evaporative fraction approach produced the lowest RMSDs in daily ET of 0.4-0.6\u00a0mm\u00a0d-1. The reflectance-based crop coefficient model yielded RMSD values of 0.4\u00a0mm\u00a0d-1, but tended to significantly overestimate ET from corn during a prolonged drydown period. Crop stress can be directly detected using radiometric surface temperature, but ET modeling approaches-based solely on vegetation indices will not be sensitive to stress until there is actual reduction in biomass or changes in canopy geometry.", "author" : [ { "dropping-particle" : "", "family" : "Gonzalez-Dugo", "given" : "M P", "non-dropping-particle" : "", "parse-names" : false, "suffix" : "" }, { "dropping-particle" : "", "family" : "Neale", "given" : "C M U", "non-dropping-particle" : "", "parse-names" : false, "suffix" : "" }, { "dropping-particle" : "", "family" : "Mateos", "given" : "L", "non-dropping-particle" : "", "parse-names" : false, "suffix" : "" }, { "dropping-particle" : "", "family" : "Kustas", "given" : "W P", "non-dropping-particle" : "", "parse-names" : false, "suffix" : "" }, { "dropping-particle" : "", "family" : "Prueger", "given" : "J H", "non-dropping-particle" : "", "parse-names" : false, "suffix" : "" }, { "dropping-particle" : "", "family" : "Anderson", "given" : "M C", "non-dropping-particle" : "", "parse-names" : false, "suffix" : "" }, { "dropping-particle" : "", "family" : "Li", "given" : "F", "non-dropping-particle" : "", "parse-names" : false, "suffix" : "" } ], "container-title" : "Agricultural and Forest Meteorology", "id" : "ITEM-5", "issue" : "11", "issued" : { "date-parts" : [ [ "2009" ] ] }, "note" : "doi: DOI: 10.1016/j.agrformet.2009.06.012\n        \nThe integration of remotely sensed data into models of evapotranspiration (ET) facilitates the estimation of water consumption across agricultural regions. To estimate regional ET, two basic types of remote sensing approaches have been successfully applied. The first approach computes a surface energy balance using the radiometric surface temperature for estimating the sensible heat flux (H), and obtaining ET as a residual of the energy balance. This paper compares the performance of three different surface energy balance algorithms: an empirical one-source energy balance model; a one-source model calibrated using inverse modeling of ET extremes (namely ET\u00a0=\u00a00 and ET at potential) which are assumed to exist within the satellite scene; and a two-source (soil\u00a0+\u00a0vegetation) energy balance model. The second approach uses vegetation indices derived from canopy reflectance data to estimate basal crop coefficients that can be used to convert reference ET to actual crop ET. This approach requires local meteorological and soil data to maintain a water balance in the root zone of the crop. Output from these models was compared to sensible and latent heat fluxes measured during the soil moisture-atmosphere coupling experiment (SMACEX) conducted over rain-fed corn and soybean crops in central Iowa. The root mean square differences (RMSD) of the estimation of instantaneous latent and heat fluxes were less than 50\u00a0W\u00a0m-2 for the three energy balance models. The two-source energy balance model gave the lowest RMSD (30\u00a0W\u00a0m-2) and highest r2 values in comparison with measured fluxes. In addition, three schemes were applied for upscaling instantaneous flux estimates from the energy balance models (at the time of satellite overpass) to daily integrated ET, including conservation of evaporative fraction and fraction of reference ET. For all energy balance models, an adjusted evaporative fraction approach produced the lowest RMSDs in daily ET of 0.4-0.6\u00a0mm\u00a0d-1. The reflectance-based crop coefficient model yielded RMSD values of 0.4\u00a0mm\u00a0d-1, but tended to significantly overestimate ET from corn during a prolonged drydown period. Crop stress can be directly detected using radiometric surface temperature, but ET modeling approaches-based solely on vegetation indices will not be sensitive to stress until there is actual reduction in biomass or changes in canopy geometry.", "page" : "1843-1853", "title" : "A comparison of operational remote sensing-based models for estimating crop evapotranspiration", "type" : "article-journal", "volume" : "149" }, "uris" : [ "http://www.mendeley.com/documents/?uuid=c617e3aa-c198-4397-a125-c26e2f94899a" ] }, { "id" : "ITEM-6", "itemData" : { "author" : [ { "dropping-particle" : "", "family" : "Petropoulos", "given" : "G. P.", "non-dropping-particle" : "", "parse-names" : false, "suffix" : "" } ], "container-title" : "Remote Sensing of Energy Fluxes and Soil Moisture Content", "editor" : [ { "dropping-particle" : "", "family" : "Petropoulos", "given" : "G.P.", "non-dropping-particle" : "", "parse-names" : false, "suffix" : "" } ], "id" : "ITEM-6", "issued" : { "date-parts" : [ [ "2013" ] ] }, "page" : "49-84", "publisher" : "Taylor and Francis", "publisher-place" : "New York", "title" : "Remote Sensing of Surface Turbulent Energy Fluxes", "type" : "chapter" }, "uris" : [ "http://www.mendeley.com/documents/?uuid=0007a39f-5ee2-442a-b954-24c6b29361c0" ] } ], "mendeley" : { "previouslyFormattedCitation" : "(Courault et al., 2005; Gonzalez-Dugo et al., 2009; Kalma et al., 2008; Kustas and Norman, 1996; Petropoulos, 2013; Verstraeten et al., 2008)"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(Courault et al., 2005; Gonzalez-Dugo et al., 2009; Kalma et al., 2008; Kustas and Norman, 1996; Petropoulos, 2013; Verstraeten et al., 2008)</w:t>
      </w:r>
      <w:r w:rsidRPr="00BF291E">
        <w:rPr>
          <w:rFonts w:ascii="Times New Roman" w:hAnsi="Times New Roman" w:cs="Times New Roman"/>
          <w:sz w:val="24"/>
          <w:szCs w:val="24"/>
        </w:rPr>
        <w:fldChar w:fldCharType="end"/>
      </w:r>
      <w:r w:rsidRPr="00BF291E">
        <w:rPr>
          <w:rFonts w:ascii="Times New Roman" w:hAnsi="Times New Roman" w:cs="Times New Roman"/>
          <w:noProof/>
          <w:sz w:val="24"/>
          <w:szCs w:val="24"/>
        </w:rPr>
        <w:t xml:space="preserve">.  Gowda et al </w:t>
      </w:r>
      <w:r w:rsidRPr="00BF291E">
        <w:rPr>
          <w:rFonts w:ascii="Times New Roman" w:hAnsi="Times New Roman" w:cs="Times New Roman"/>
          <w:noProof/>
          <w:sz w:val="24"/>
          <w:szCs w:val="24"/>
        </w:rPr>
        <w:fldChar w:fldCharType="begin" w:fldLock="1"/>
      </w:r>
      <w:r w:rsidR="00F72E9E">
        <w:rPr>
          <w:rFonts w:ascii="Times New Roman" w:hAnsi="Times New Roman" w:cs="Times New Roman"/>
          <w:noProof/>
          <w:sz w:val="24"/>
          <w:szCs w:val="24"/>
        </w:rPr>
        <w:instrText>ADDIN CSL_CITATION { "citationItems" : [ { "id" : "ITEM-1", "itemData" : { "DOI" : "10.1007/s00271-007-0088-6", "ISSN" : "0342-7188", "author" : [ { "dropping-particle" : "", "family" : "Gowda", "given" : "PrasannaH.", "non-dropping-particle" : "", "parse-names" : false, "suffix" : "" }, { "dropping-particle" : "", "family" : "Chavez", "given" : "JoseL.", "non-dropping-particle" : "", "parse-names" : false, "suffix" : "" }, { "dropping-particle" : "", "family" : "Colaizzi", "given" : "PaulD.", "non-dropping-particle" : "", "parse-names" : false, "suffix" : "" }, { "dropping-particle" : "", "family" : "Evett", "given" : "SteveR.", "non-dropping-particle" : "", "parse-names" : false, "suffix" : "" }, { "dropping-particle" : "", "family" : "Howell", "given" : "TerryA.", "non-dropping-particle" : "", "parse-names" : false, "suffix" : "" }, { "dropping-particle" : "", "family" : "Tolk", "given" : "JudyA.", "non-dropping-particle" : "", "parse-names" : false, "suffix" : "" } ], "container-title" : "Irrigation Science", "id" : "ITEM-1", "issue" : "3", "issued" : { "date-parts" : [ [ "2008" ] ] }, "page" : "223-237", "publisher" : "Springer-Verlag", "title" : "ET mapping for agricultural water management: present status and challenges", "type" : "article-journal", "volume" : "26" }, "uris" : [ "http://www.mendeley.com/documents/?uuid=6a3c6263-3490-4901-acb5-b5e4d36567fd" ] } ], "mendeley" : { "manualFormatting" : "(2008)", "previouslyFormattedCitation" : "(Gowda et al., 2008)" }, "properties" : { "noteIndex" : 0 }, "schema" : "https://github.com/citation-style-language/schema/raw/master/csl-citation.json" }</w:instrText>
      </w:r>
      <w:r w:rsidRPr="00BF291E">
        <w:rPr>
          <w:rFonts w:ascii="Times New Roman" w:hAnsi="Times New Roman" w:cs="Times New Roman"/>
          <w:noProof/>
          <w:sz w:val="24"/>
          <w:szCs w:val="24"/>
        </w:rPr>
        <w:fldChar w:fldCharType="separate"/>
      </w:r>
      <w:r w:rsidRPr="00BF291E">
        <w:rPr>
          <w:rFonts w:ascii="Times New Roman" w:hAnsi="Times New Roman" w:cs="Times New Roman"/>
          <w:noProof/>
          <w:sz w:val="24"/>
          <w:szCs w:val="24"/>
        </w:rPr>
        <w:t>(2008)</w:t>
      </w:r>
      <w:r w:rsidRPr="00BF291E">
        <w:rPr>
          <w:rFonts w:ascii="Times New Roman" w:hAnsi="Times New Roman" w:cs="Times New Roman"/>
          <w:noProof/>
          <w:sz w:val="24"/>
          <w:szCs w:val="24"/>
        </w:rPr>
        <w:fldChar w:fldCharType="end"/>
      </w:r>
      <w:r w:rsidRPr="00BF291E">
        <w:rPr>
          <w:rFonts w:ascii="Times New Roman" w:hAnsi="Times New Roman" w:cs="Times New Roman"/>
          <w:noProof/>
          <w:sz w:val="24"/>
          <w:szCs w:val="24"/>
        </w:rPr>
        <w:t xml:space="preserve"> provided an overview of ET estimation in agriculture, but focused on enery-based methods, which is one of several methods available (Table 1). </w:t>
      </w:r>
    </w:p>
    <w:p w14:paraId="7D6E295B" w14:textId="7E674775"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The present Chapter provides a critical and systematic overview of different modeling approaches to derive regional estimates of ET from EO data, with a focus on agriculture.  The chapter is structured as follows:  First we review methods for estimating net radiation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which is required by all ET modelling techniques.  We then discuss three families of methods used to estimate ET using EO:  1) vegetation-based methods, 2) temperature-based methods, and 3) scatterplot </w:t>
      </w:r>
      <w:r w:rsidR="00907F54">
        <w:rPr>
          <w:rFonts w:ascii="Times New Roman" w:hAnsi="Times New Roman" w:cs="Times New Roman"/>
          <w:sz w:val="24"/>
          <w:szCs w:val="24"/>
        </w:rPr>
        <w:t xml:space="preserve">inversion </w:t>
      </w:r>
      <w:r w:rsidRPr="00BF291E">
        <w:rPr>
          <w:rFonts w:ascii="Times New Roman" w:hAnsi="Times New Roman" w:cs="Times New Roman"/>
          <w:sz w:val="24"/>
          <w:szCs w:val="24"/>
        </w:rPr>
        <w:t xml:space="preserve">methods.  We use common mathematical symbols for each method to </w:t>
      </w:r>
      <w:r w:rsidRPr="00BF291E">
        <w:rPr>
          <w:rFonts w:ascii="Times New Roman" w:hAnsi="Times New Roman" w:cs="Times New Roman"/>
          <w:sz w:val="24"/>
          <w:szCs w:val="24"/>
        </w:rPr>
        <w:lastRenderedPageBreak/>
        <w:t xml:space="preserve">facilitate </w:t>
      </w:r>
      <w:proofErr w:type="spellStart"/>
      <w:r w:rsidRPr="00BF291E">
        <w:rPr>
          <w:rFonts w:ascii="Times New Roman" w:hAnsi="Times New Roman" w:cs="Times New Roman"/>
          <w:sz w:val="24"/>
          <w:szCs w:val="24"/>
        </w:rPr>
        <w:t>intercomparison</w:t>
      </w:r>
      <w:proofErr w:type="spellEnd"/>
      <w:r w:rsidRPr="00BF291E">
        <w:rPr>
          <w:rFonts w:ascii="Times New Roman" w:hAnsi="Times New Roman" w:cs="Times New Roman"/>
          <w:sz w:val="24"/>
          <w:szCs w:val="24"/>
        </w:rPr>
        <w:t>, and highlight similarities in the conceptual foundations of the various methods.  Sufficient detail is provided to implement and compare some of the most commonly used algorithms and recommendations for the application of each method are also given, discussing any special issues related to estimating seasonal ET in agriculture.  The accuracy of the methods is then compared, special problems in application of the methods to crops are discussed, and future research directions are highlighted.</w:t>
      </w:r>
    </w:p>
    <w:p w14:paraId="063584AB" w14:textId="77777777" w:rsidR="00BF291E" w:rsidRPr="00BF291E" w:rsidRDefault="00BF291E" w:rsidP="00BF291E">
      <w:pPr>
        <w:keepNext/>
        <w:keepLines/>
        <w:numPr>
          <w:ilvl w:val="1"/>
          <w:numId w:val="19"/>
        </w:numPr>
        <w:spacing w:after="0" w:line="480" w:lineRule="auto"/>
        <w:outlineLvl w:val="0"/>
        <w:rPr>
          <w:rFonts w:ascii="Times New Roman" w:eastAsiaTheme="majorEastAsia" w:hAnsi="Times New Roman" w:cstheme="majorBidi"/>
          <w:b/>
          <w:sz w:val="28"/>
          <w:szCs w:val="32"/>
        </w:rPr>
      </w:pPr>
      <w:r w:rsidRPr="00BF291E">
        <w:rPr>
          <w:rFonts w:ascii="Times New Roman" w:eastAsiaTheme="majorEastAsia" w:hAnsi="Times New Roman" w:cstheme="majorBidi"/>
          <w:b/>
          <w:sz w:val="28"/>
          <w:szCs w:val="32"/>
        </w:rPr>
        <w:t xml:space="preserve"> </w:t>
      </w:r>
      <w:bookmarkStart w:id="1" w:name="_Toc397088761"/>
      <w:r w:rsidRPr="00BF291E">
        <w:rPr>
          <w:rFonts w:ascii="Times New Roman" w:eastAsiaTheme="majorEastAsia" w:hAnsi="Times New Roman" w:cstheme="majorBidi"/>
          <w:b/>
          <w:sz w:val="28"/>
          <w:szCs w:val="32"/>
        </w:rPr>
        <w:t>Overview of methods for ET calculation using remote sensing</w:t>
      </w:r>
      <w:bookmarkEnd w:id="1"/>
    </w:p>
    <w:p w14:paraId="4E2F4A4B" w14:textId="2A2BA0F5" w:rsidR="00BF291E" w:rsidRPr="00BF291E" w:rsidRDefault="00BF291E" w:rsidP="00BF291E">
      <w:pPr>
        <w:spacing w:after="0" w:line="480" w:lineRule="auto"/>
        <w:rPr>
          <w:rFonts w:ascii="Times New Roman" w:hAnsi="Times New Roman" w:cs="Times New Roman"/>
          <w:sz w:val="24"/>
          <w:szCs w:val="24"/>
        </w:rPr>
      </w:pPr>
      <w:r w:rsidRPr="00BF291E">
        <w:rPr>
          <w:rFonts w:ascii="Times New Roman" w:hAnsi="Times New Roman" w:cs="Times New Roman"/>
          <w:sz w:val="24"/>
          <w:szCs w:val="24"/>
        </w:rPr>
        <w:t>Several different terms are used to describe the water demand of the atmosphere and the actual use of water by crops (Allen et al, 1998).  Potential evapotranspiration is the amount of water lost to both evaporation from the soil surface and from transpiration though the leaves of vegetation not experiencing soil moisture stress.  Potential ET is a function of climatic variables like net radiation, temperature, and humidity, and of vegetation characteristics.  For a well-watered crop grown under optimal conditions, potential ET can vary with leaf area, stage of development, photosynthetic pathway, and rooting depth, so a second term, reference ET (</w:t>
      </w:r>
      <w:proofErr w:type="spellStart"/>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o</w:t>
      </w:r>
      <w:proofErr w:type="spellEnd"/>
      <w:r w:rsidRPr="00BF291E">
        <w:rPr>
          <w:rFonts w:ascii="Times New Roman" w:hAnsi="Times New Roman" w:cs="Times New Roman"/>
          <w:sz w:val="24"/>
          <w:szCs w:val="24"/>
        </w:rPr>
        <w:t xml:space="preserve">) is defined as the amount of water used by a specific reference crop, usually a well-watered grass 12 cm tall with specific characteristics (see Section 3.2.2).  Finally, actual ET is the amount of water that is lost via both evaporation from the soil surface and transpiration from a specific vegetation cover under actual field conditions, including limitations to ET caused by soil moisture stress, nutrient limitation, and pathogens.  In this Chapter we use the symbol ET and </w:t>
      </w:r>
      <w:r w:rsidR="00907F54">
        <w:rPr>
          <w:rFonts w:ascii="Times New Roman" w:hAnsi="Times New Roman" w:cs="Times New Roman"/>
          <w:sz w:val="24"/>
          <w:szCs w:val="24"/>
        </w:rPr>
        <w:t xml:space="preserve">the </w:t>
      </w:r>
      <w:r w:rsidRPr="00BF291E">
        <w:rPr>
          <w:rFonts w:ascii="Times New Roman" w:hAnsi="Times New Roman" w:cs="Times New Roman"/>
          <w:sz w:val="24"/>
          <w:szCs w:val="24"/>
        </w:rPr>
        <w:t xml:space="preserve">term evapotranspiration to represent actual evapotranspiration of a given land surface.  The latent heat flux associated with ET is written as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and is simply the product of ET and the latent heat of vaporization of water at a given temperature (λ).  It is sometimes used instead of ET because it is a rate that can be expressed for a given instant in time, and is also the variable </w:t>
      </w:r>
      <w:r w:rsidRPr="00BF291E">
        <w:rPr>
          <w:rFonts w:ascii="Times New Roman" w:hAnsi="Times New Roman" w:cs="Times New Roman"/>
          <w:sz w:val="24"/>
          <w:szCs w:val="24"/>
        </w:rPr>
        <w:lastRenderedPageBreak/>
        <w:t xml:space="preserve">measured by several field techniques.  We use ET and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interchangeably depending on the method being described.</w:t>
      </w:r>
    </w:p>
    <w:p w14:paraId="0742059A" w14:textId="77777777" w:rsidR="00BF291E" w:rsidRPr="00BF291E" w:rsidRDefault="00BF291E" w:rsidP="00BF291E">
      <w:pPr>
        <w:spacing w:after="200" w:line="240" w:lineRule="auto"/>
        <w:rPr>
          <w:rFonts w:ascii="Times New Roman" w:hAnsi="Times New Roman" w:cs="Times New Roman"/>
          <w:b/>
          <w:bCs/>
          <w:i/>
          <w:sz w:val="24"/>
          <w:szCs w:val="24"/>
        </w:rPr>
      </w:pPr>
      <w:bookmarkStart w:id="2" w:name="_Ref388601361"/>
      <w:r w:rsidRPr="00BF291E">
        <w:rPr>
          <w:rFonts w:ascii="Times New Roman" w:hAnsi="Times New Roman" w:cs="Times New Roman"/>
          <w:b/>
          <w:bCs/>
          <w:i/>
          <w:sz w:val="24"/>
          <w:szCs w:val="24"/>
        </w:rPr>
        <w:t xml:space="preserve">Table </w:t>
      </w:r>
      <w:r w:rsidRPr="00BF291E">
        <w:rPr>
          <w:rFonts w:ascii="Times New Roman" w:hAnsi="Times New Roman" w:cs="Times New Roman"/>
          <w:b/>
          <w:bCs/>
          <w:i/>
          <w:sz w:val="24"/>
          <w:szCs w:val="24"/>
        </w:rPr>
        <w:fldChar w:fldCharType="begin"/>
      </w:r>
      <w:r w:rsidRPr="00BF291E">
        <w:rPr>
          <w:rFonts w:ascii="Times New Roman" w:hAnsi="Times New Roman" w:cs="Times New Roman"/>
          <w:b/>
          <w:bCs/>
          <w:i/>
          <w:sz w:val="24"/>
          <w:szCs w:val="24"/>
        </w:rPr>
        <w:instrText xml:space="preserve"> SEQ Table \* ARABIC </w:instrText>
      </w:r>
      <w:r w:rsidRPr="00BF291E">
        <w:rPr>
          <w:rFonts w:ascii="Times New Roman" w:hAnsi="Times New Roman" w:cs="Times New Roman"/>
          <w:b/>
          <w:bCs/>
          <w:i/>
          <w:sz w:val="24"/>
          <w:szCs w:val="24"/>
        </w:rPr>
        <w:fldChar w:fldCharType="separate"/>
      </w:r>
      <w:r w:rsidRPr="00BF291E">
        <w:rPr>
          <w:rFonts w:ascii="Times New Roman" w:hAnsi="Times New Roman" w:cs="Times New Roman"/>
          <w:b/>
          <w:bCs/>
          <w:i/>
          <w:noProof/>
          <w:sz w:val="24"/>
          <w:szCs w:val="24"/>
        </w:rPr>
        <w:t>1</w:t>
      </w:r>
      <w:r w:rsidRPr="00BF291E">
        <w:rPr>
          <w:rFonts w:ascii="Times New Roman" w:hAnsi="Times New Roman" w:cs="Times New Roman"/>
          <w:b/>
          <w:bCs/>
          <w:i/>
          <w:sz w:val="24"/>
          <w:szCs w:val="24"/>
        </w:rPr>
        <w:fldChar w:fldCharType="end"/>
      </w:r>
      <w:bookmarkEnd w:id="2"/>
      <w:r w:rsidRPr="00BF291E">
        <w:rPr>
          <w:rFonts w:ascii="Times New Roman" w:hAnsi="Times New Roman" w:cs="Times New Roman"/>
          <w:b/>
          <w:bCs/>
          <w:i/>
          <w:sz w:val="24"/>
          <w:szCs w:val="24"/>
        </w:rPr>
        <w:t xml:space="preserve"> here.  Three families of methods used to calculate ET and their advantages and disadvantages.</w:t>
      </w:r>
    </w:p>
    <w:p w14:paraId="0ADD9D12" w14:textId="77777777" w:rsidR="00BF291E" w:rsidRPr="00BF291E" w:rsidRDefault="00BF291E" w:rsidP="00BF291E">
      <w:pPr>
        <w:spacing w:after="0" w:line="480" w:lineRule="auto"/>
        <w:rPr>
          <w:rFonts w:ascii="Times New Roman" w:hAnsi="Times New Roman" w:cs="Times New Roman"/>
          <w:sz w:val="24"/>
          <w:szCs w:val="24"/>
        </w:rPr>
      </w:pPr>
    </w:p>
    <w:p w14:paraId="72DF70E3" w14:textId="63BBD004"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Remote sensing radiometers do not directly measure ET or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The spectral radiance measures they provide have to be combined in some form of retrieval algorithm or model in order to estimate the surface fluxes. Several algorithms have been developed in the last four decades for estimating ET using either space- or airborne systems. The available EO-based methods can be broadly grouped into three basic families of </w:t>
      </w:r>
      <w:proofErr w:type="gramStart"/>
      <w:r w:rsidRPr="00BF291E">
        <w:rPr>
          <w:rFonts w:ascii="Times New Roman" w:hAnsi="Times New Roman" w:cs="Times New Roman"/>
          <w:sz w:val="24"/>
          <w:szCs w:val="24"/>
        </w:rPr>
        <w:t>methods :</w:t>
      </w:r>
      <w:proofErr w:type="gramEnd"/>
      <w:r w:rsidRPr="00BF291E">
        <w:rPr>
          <w:rFonts w:ascii="Times New Roman" w:hAnsi="Times New Roman" w:cs="Times New Roman"/>
          <w:sz w:val="24"/>
          <w:szCs w:val="24"/>
        </w:rPr>
        <w:t xml:space="preserve">  1) vegetation-based methods, 2)</w:t>
      </w:r>
      <w:del w:id="3" w:author="Alex Messina" w:date="2014-09-11T14:47:00Z">
        <w:r w:rsidRPr="00BF291E" w:rsidDel="00937B66">
          <w:rPr>
            <w:rFonts w:ascii="Times New Roman" w:hAnsi="Times New Roman" w:cs="Times New Roman"/>
            <w:sz w:val="24"/>
            <w:szCs w:val="24"/>
          </w:rPr>
          <w:delText xml:space="preserve"> </w:delText>
        </w:r>
      </w:del>
      <w:ins w:id="4" w:author="Alex Messina" w:date="2014-09-11T14:47:00Z">
        <w:r w:rsidR="00937B66">
          <w:rPr>
            <w:rFonts w:ascii="Times New Roman" w:hAnsi="Times New Roman" w:cs="Times New Roman"/>
            <w:sz w:val="24"/>
            <w:szCs w:val="24"/>
          </w:rPr>
          <w:t>temperature-</w:t>
        </w:r>
        <w:r w:rsidR="00937B66" w:rsidRPr="00BF291E">
          <w:rPr>
            <w:rFonts w:ascii="Times New Roman" w:hAnsi="Times New Roman" w:cs="Times New Roman"/>
            <w:sz w:val="24"/>
            <w:szCs w:val="24"/>
          </w:rPr>
          <w:t>based methods</w:t>
        </w:r>
        <w:r w:rsidR="00937B66" w:rsidRPr="00BF291E" w:rsidDel="00937B66">
          <w:rPr>
            <w:rFonts w:ascii="Times New Roman" w:hAnsi="Times New Roman" w:cs="Times New Roman"/>
            <w:sz w:val="24"/>
            <w:szCs w:val="24"/>
          </w:rPr>
          <w:t xml:space="preserve"> </w:t>
        </w:r>
      </w:ins>
      <w:del w:id="5" w:author="Alex Messina" w:date="2014-09-11T14:47:00Z">
        <w:r w:rsidRPr="00BF291E" w:rsidDel="00937B66">
          <w:rPr>
            <w:rFonts w:ascii="Times New Roman" w:hAnsi="Times New Roman" w:cs="Times New Roman"/>
            <w:sz w:val="24"/>
            <w:szCs w:val="24"/>
          </w:rPr>
          <w:delText>triangle</w:delText>
        </w:r>
        <w:r w:rsidR="007C6480" w:rsidDel="00937B66">
          <w:rPr>
            <w:rFonts w:ascii="Times New Roman" w:hAnsi="Times New Roman" w:cs="Times New Roman"/>
            <w:sz w:val="24"/>
            <w:szCs w:val="24"/>
          </w:rPr>
          <w:delText>/trapezoid</w:delText>
        </w:r>
        <w:r w:rsidRPr="00BF291E" w:rsidDel="00937B66">
          <w:rPr>
            <w:rFonts w:ascii="Times New Roman" w:hAnsi="Times New Roman" w:cs="Times New Roman"/>
            <w:sz w:val="24"/>
            <w:szCs w:val="24"/>
          </w:rPr>
          <w:delText xml:space="preserve"> or scatterplot </w:delText>
        </w:r>
        <w:r w:rsidR="007C6480" w:rsidDel="00937B66">
          <w:rPr>
            <w:rFonts w:ascii="Times New Roman" w:hAnsi="Times New Roman" w:cs="Times New Roman"/>
            <w:sz w:val="24"/>
            <w:szCs w:val="24"/>
          </w:rPr>
          <w:delText xml:space="preserve">inversion </w:delText>
        </w:r>
        <w:commentRangeStart w:id="6"/>
        <w:r w:rsidRPr="00BF291E" w:rsidDel="00937B66">
          <w:rPr>
            <w:rFonts w:ascii="Times New Roman" w:hAnsi="Times New Roman" w:cs="Times New Roman"/>
            <w:sz w:val="24"/>
            <w:szCs w:val="24"/>
          </w:rPr>
          <w:delText>method</w:delText>
        </w:r>
        <w:r w:rsidR="007C6480" w:rsidDel="00937B66">
          <w:rPr>
            <w:rFonts w:ascii="Times New Roman" w:hAnsi="Times New Roman" w:cs="Times New Roman"/>
            <w:sz w:val="24"/>
            <w:szCs w:val="24"/>
          </w:rPr>
          <w:delText>s</w:delText>
        </w:r>
      </w:del>
      <w:commentRangeEnd w:id="6"/>
      <w:r w:rsidR="00937B66">
        <w:rPr>
          <w:rStyle w:val="CommentReference"/>
        </w:rPr>
        <w:commentReference w:id="6"/>
      </w:r>
      <w:r w:rsidR="007C6480">
        <w:rPr>
          <w:rFonts w:ascii="Times New Roman" w:hAnsi="Times New Roman" w:cs="Times New Roman"/>
          <w:sz w:val="24"/>
          <w:szCs w:val="24"/>
        </w:rPr>
        <w:t xml:space="preserve">, and 3) </w:t>
      </w:r>
      <w:ins w:id="7" w:author="Alex Messina" w:date="2014-09-11T14:47:00Z">
        <w:r w:rsidR="00937B66" w:rsidRPr="00BF291E">
          <w:rPr>
            <w:rFonts w:ascii="Times New Roman" w:hAnsi="Times New Roman" w:cs="Times New Roman"/>
            <w:sz w:val="24"/>
            <w:szCs w:val="24"/>
          </w:rPr>
          <w:t>triangle</w:t>
        </w:r>
        <w:r w:rsidR="00937B66">
          <w:rPr>
            <w:rFonts w:ascii="Times New Roman" w:hAnsi="Times New Roman" w:cs="Times New Roman"/>
            <w:sz w:val="24"/>
            <w:szCs w:val="24"/>
          </w:rPr>
          <w:t>/trapezoid</w:t>
        </w:r>
        <w:r w:rsidR="00937B66" w:rsidRPr="00BF291E">
          <w:rPr>
            <w:rFonts w:ascii="Times New Roman" w:hAnsi="Times New Roman" w:cs="Times New Roman"/>
            <w:sz w:val="24"/>
            <w:szCs w:val="24"/>
          </w:rPr>
          <w:t xml:space="preserve"> or scatterplot </w:t>
        </w:r>
        <w:r w:rsidR="00937B66">
          <w:rPr>
            <w:rFonts w:ascii="Times New Roman" w:hAnsi="Times New Roman" w:cs="Times New Roman"/>
            <w:sz w:val="24"/>
            <w:szCs w:val="24"/>
          </w:rPr>
          <w:t xml:space="preserve">inversion </w:t>
        </w:r>
        <w:r w:rsidR="00937B66" w:rsidRPr="00BF291E">
          <w:rPr>
            <w:rFonts w:ascii="Times New Roman" w:hAnsi="Times New Roman" w:cs="Times New Roman"/>
            <w:sz w:val="24"/>
            <w:szCs w:val="24"/>
          </w:rPr>
          <w:t>method</w:t>
        </w:r>
        <w:r w:rsidR="00937B66">
          <w:rPr>
            <w:rFonts w:ascii="Times New Roman" w:hAnsi="Times New Roman" w:cs="Times New Roman"/>
            <w:sz w:val="24"/>
            <w:szCs w:val="24"/>
          </w:rPr>
          <w:t>s</w:t>
        </w:r>
      </w:ins>
      <w:del w:id="8" w:author="Alex Messina" w:date="2014-09-11T14:47:00Z">
        <w:r w:rsidR="007C6480" w:rsidDel="00937B66">
          <w:rPr>
            <w:rFonts w:ascii="Times New Roman" w:hAnsi="Times New Roman" w:cs="Times New Roman"/>
            <w:sz w:val="24"/>
            <w:szCs w:val="24"/>
          </w:rPr>
          <w:delText>temperature-</w:delText>
        </w:r>
        <w:r w:rsidRPr="00BF291E" w:rsidDel="00937B66">
          <w:rPr>
            <w:rFonts w:ascii="Times New Roman" w:hAnsi="Times New Roman" w:cs="Times New Roman"/>
            <w:sz w:val="24"/>
            <w:szCs w:val="24"/>
          </w:rPr>
          <w:delText>based methods</w:delText>
        </w:r>
      </w:del>
      <w:r w:rsidRPr="00BF291E">
        <w:rPr>
          <w:rFonts w:ascii="Times New Roman" w:hAnsi="Times New Roman" w:cs="Times New Roman"/>
          <w:sz w:val="24"/>
          <w:szCs w:val="24"/>
        </w:rPr>
        <w:t>.  Each of these methods is reviewed in turn, following a review of methods to estimate net radiation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which is required by all methods reviewed in the Chapter.  </w:t>
      </w:r>
      <w:r w:rsidR="00A54D1D">
        <w:rPr>
          <w:rFonts w:ascii="Times New Roman" w:hAnsi="Times New Roman" w:cs="Times New Roman"/>
          <w:sz w:val="24"/>
          <w:szCs w:val="24"/>
        </w:rPr>
        <w:t>Descriptions of R</w:t>
      </w:r>
      <w:r w:rsidR="00A54D1D">
        <w:rPr>
          <w:rFonts w:ascii="Times New Roman" w:hAnsi="Times New Roman" w:cs="Times New Roman"/>
          <w:sz w:val="24"/>
          <w:szCs w:val="24"/>
          <w:vertAlign w:val="subscript"/>
        </w:rPr>
        <w:t>n</w:t>
      </w:r>
      <w:r w:rsidR="00A54D1D">
        <w:rPr>
          <w:rFonts w:ascii="Times New Roman" w:hAnsi="Times New Roman" w:cs="Times New Roman"/>
          <w:sz w:val="24"/>
          <w:szCs w:val="24"/>
        </w:rPr>
        <w:t xml:space="preserve"> calculat</w:t>
      </w:r>
      <w:del w:id="9" w:author="Alex Messina" w:date="2014-09-11T14:47:00Z">
        <w:r w:rsidR="00A54D1D" w:rsidDel="00937B66">
          <w:rPr>
            <w:rFonts w:ascii="Times New Roman" w:hAnsi="Times New Roman" w:cs="Times New Roman"/>
            <w:sz w:val="24"/>
            <w:szCs w:val="24"/>
          </w:rPr>
          <w:delText>es</w:delText>
        </w:r>
      </w:del>
      <w:ins w:id="10" w:author="Alex Messina" w:date="2014-09-11T14:47:00Z">
        <w:r w:rsidR="00937B66">
          <w:rPr>
            <w:rFonts w:ascii="Times New Roman" w:hAnsi="Times New Roman" w:cs="Times New Roman"/>
            <w:sz w:val="24"/>
            <w:szCs w:val="24"/>
          </w:rPr>
          <w:t>ions</w:t>
        </w:r>
      </w:ins>
      <w:r w:rsidR="00A54D1D">
        <w:rPr>
          <w:rFonts w:ascii="Times New Roman" w:hAnsi="Times New Roman" w:cs="Times New Roman"/>
          <w:sz w:val="24"/>
          <w:szCs w:val="24"/>
        </w:rPr>
        <w:t xml:space="preserve"> are also included because, i</w:t>
      </w:r>
      <w:r w:rsidR="007C6480">
        <w:rPr>
          <w:rFonts w:ascii="Times New Roman" w:hAnsi="Times New Roman" w:cs="Times New Roman"/>
          <w:sz w:val="24"/>
          <w:szCs w:val="24"/>
        </w:rPr>
        <w:t xml:space="preserve">n agricultural applications, special adaptations are </w:t>
      </w:r>
      <w:r w:rsidR="00A54D1D">
        <w:rPr>
          <w:rFonts w:ascii="Times New Roman" w:hAnsi="Times New Roman" w:cs="Times New Roman"/>
          <w:sz w:val="24"/>
          <w:szCs w:val="24"/>
        </w:rPr>
        <w:t xml:space="preserve">often </w:t>
      </w:r>
      <w:r w:rsidR="007C6480">
        <w:rPr>
          <w:rFonts w:ascii="Times New Roman" w:hAnsi="Times New Roman" w:cs="Times New Roman"/>
          <w:sz w:val="24"/>
          <w:szCs w:val="24"/>
        </w:rPr>
        <w:t xml:space="preserve">required to calculate outgoing radiation at high spatial resolution in order to capture the heterogeneity of the land surface.  </w:t>
      </w:r>
      <w:r w:rsidRPr="00BF291E">
        <w:rPr>
          <w:rFonts w:ascii="Times New Roman" w:hAnsi="Times New Roman" w:cs="Times New Roman"/>
          <w:sz w:val="24"/>
          <w:szCs w:val="24"/>
        </w:rPr>
        <w:t>While microwave (MW)-based methods have been developed, and could be particularly useful for areas with cloud-cover, the spatial resolution of MW imagery, at 35-65 km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is deemed too coarse for application to agricultural areas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"Petropoulos", "given" : "G. P.", "non-dropping-particle" : "", "parse-names" : false, "suffix" : "" } ], "container-title" : "Remote Sensing of Energy Fluxes and Soil Moisture Content", "editor" : [ { "dropping-particle" : "", "family" : "Petropoulos", "given" : "G.P.", "non-dropping-particle" : "", "parse-names" : false, "suffix" : "" } ], "id" : "ITEM-1", "issued" : { "date-parts" : [ [ "2013" ] ] }, "page" : "49-84", "publisher" : "Taylor and Francis", "publisher-place" : "New York", "title" : "Remote Sensing of Surface Turbulent Energy Fluxes", "type" : "chapter" }, "uris" : [ "http://www.mendeley.com/documents/?uuid=0007a39f-5ee2-442a-b954-24c6b29361c0" ] } ], "mendeley" : { "previouslyFormattedCitation" : "(Petropoulos,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(Petropoulos,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p w14:paraId="00FA9AE5" w14:textId="77777777" w:rsidR="00BF291E" w:rsidRPr="00BF291E" w:rsidRDefault="00BF291E" w:rsidP="00BF291E">
      <w:pPr>
        <w:keepNext/>
        <w:keepLines/>
        <w:spacing w:after="0" w:line="480" w:lineRule="auto"/>
        <w:outlineLvl w:val="1"/>
        <w:rPr>
          <w:rFonts w:ascii="Times New Roman" w:eastAsiaTheme="majorEastAsia" w:hAnsi="Times New Roman" w:cstheme="majorBidi"/>
          <w:b/>
          <w:sz w:val="24"/>
          <w:szCs w:val="26"/>
        </w:rPr>
      </w:pPr>
      <w:r w:rsidRPr="00BF291E">
        <w:rPr>
          <w:rFonts w:ascii="Times New Roman" w:eastAsiaTheme="majorEastAsia" w:hAnsi="Times New Roman" w:cstheme="majorBidi"/>
          <w:b/>
          <w:sz w:val="24"/>
          <w:szCs w:val="26"/>
        </w:rPr>
        <w:t xml:space="preserve"> </w:t>
      </w:r>
      <w:bookmarkStart w:id="11" w:name="_Toc397088762"/>
      <w:r w:rsidRPr="00BF291E">
        <w:rPr>
          <w:rFonts w:ascii="Times New Roman" w:eastAsiaTheme="majorEastAsia" w:hAnsi="Times New Roman" w:cstheme="majorBidi"/>
          <w:b/>
          <w:sz w:val="24"/>
          <w:szCs w:val="26"/>
        </w:rPr>
        <w:t>3.2.1 Net radiation</w:t>
      </w:r>
      <w:bookmarkEnd w:id="11"/>
    </w:p>
    <w:p w14:paraId="2915025C" w14:textId="77777777" w:rsidR="00BF291E" w:rsidRPr="00BF291E" w:rsidRDefault="00BF291E" w:rsidP="00BF291E">
      <w:pPr>
        <w:spacing w:after="0" w:line="480" w:lineRule="auto"/>
        <w:rPr>
          <w:rFonts w:ascii="Times New Roman" w:hAnsi="Times New Roman" w:cs="Times New Roman"/>
          <w:sz w:val="24"/>
          <w:szCs w:val="24"/>
        </w:rPr>
      </w:pPr>
      <w:r w:rsidRPr="00BF291E">
        <w:rPr>
          <w:rFonts w:ascii="Times New Roman" w:hAnsi="Times New Roman" w:cs="Times New Roman"/>
          <w:sz w:val="24"/>
          <w:szCs w:val="24"/>
        </w:rPr>
        <w:t>EO-based methods for estimating ET, including all methods reviewed in this Chapter depend on accurate determination of net radiation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which is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5B76C0B8" w14:textId="77777777" w:rsidTr="005B1C5E">
        <w:tc>
          <w:tcPr>
            <w:tcW w:w="4788" w:type="dxa"/>
          </w:tcPr>
          <w:p w14:paraId="26083B9F" w14:textId="77777777" w:rsidR="00BF291E" w:rsidRPr="00BF291E" w:rsidRDefault="00937B66" w:rsidP="00BF291E">
            <w:pPr>
              <w:spacing w:after="200"/>
              <w:rPr>
                <w:rFonts w:ascii="Times New Roman" w:eastAsiaTheme="minorEastAsia" w:hAnsi="Times New Roman" w:cs="Times New Roman"/>
                <w:b/>
                <w:bCs/>
                <w:sz w:val="24"/>
                <w:szCs w:val="24"/>
              </w:rPr>
            </w:pPr>
            <m:oMathPara>
              <m:oMath>
                <m:sSub>
                  <m:sSubPr>
                    <m:ctrlPr>
                      <w:rPr>
                        <w:rFonts w:ascii="Cambria Math" w:eastAsia="Arial" w:hAnsi="Cambria Math" w:cs="Times New Roman"/>
                        <w:b/>
                        <w:bCs/>
                        <w:i/>
                        <w:sz w:val="24"/>
                        <w:szCs w:val="24"/>
                      </w:rPr>
                    </m:ctrlPr>
                  </m:sSubPr>
                  <m:e>
                    <m:r>
                      <m:rPr>
                        <m:sty m:val="bi"/>
                      </m:rPr>
                      <w:rPr>
                        <w:rFonts w:ascii="Cambria Math" w:eastAsia="Arial" w:hAnsi="Cambria Math" w:cs="Times New Roman"/>
                        <w:sz w:val="24"/>
                        <w:szCs w:val="24"/>
                      </w:rPr>
                      <m:t>R</m:t>
                    </m:r>
                  </m:e>
                  <m:sub>
                    <m:r>
                      <m:rPr>
                        <m:sty m:val="bi"/>
                      </m:rPr>
                      <w:rPr>
                        <w:rFonts w:ascii="Cambria Math" w:eastAsia="Arial" w:hAnsi="Cambria Math" w:cs="Times New Roman"/>
                        <w:sz w:val="24"/>
                        <w:szCs w:val="24"/>
                      </w:rPr>
                      <m:t>n</m:t>
                    </m:r>
                  </m:sub>
                </m:sSub>
                <m:r>
                  <m:rPr>
                    <m:sty m:val="bi"/>
                  </m:rPr>
                  <w:rPr>
                    <w:rFonts w:ascii="Cambria Math" w:eastAsia="Arial" w:hAnsi="Cambria Math" w:cs="Times New Roman"/>
                    <w:sz w:val="24"/>
                    <w:szCs w:val="24"/>
                  </w:rPr>
                  <m:t>=</m:t>
                </m:r>
                <m:d>
                  <m:dPr>
                    <m:ctrlPr>
                      <w:rPr>
                        <w:rFonts w:ascii="Cambria Math" w:eastAsia="Arial" w:hAnsi="Cambria Math" w:cs="Times New Roman"/>
                        <w:b/>
                        <w:bCs/>
                        <w:i/>
                        <w:sz w:val="24"/>
                        <w:szCs w:val="24"/>
                      </w:rPr>
                    </m:ctrlPr>
                  </m:dPr>
                  <m:e>
                    <m:r>
                      <m:rPr>
                        <m:sty m:val="bi"/>
                      </m:rPr>
                      <w:rPr>
                        <w:rFonts w:ascii="Cambria Math" w:eastAsia="Arial" w:hAnsi="Cambria Math" w:cs="Times New Roman"/>
                        <w:sz w:val="24"/>
                        <w:szCs w:val="24"/>
                      </w:rPr>
                      <m:t>1-α</m:t>
                    </m:r>
                  </m:e>
                </m:d>
                <m:r>
                  <m:rPr>
                    <m:sty m:val="bi"/>
                  </m:rPr>
                  <w:rPr>
                    <w:rFonts w:ascii="Cambria Math" w:eastAsia="Arial" w:hAnsi="Cambria Math" w:cs="Times New Roman"/>
                    <w:sz w:val="24"/>
                    <w:szCs w:val="24"/>
                  </w:rPr>
                  <m:t>SW↓+</m:t>
                </m:r>
                <m:d>
                  <m:dPr>
                    <m:ctrlPr>
                      <w:rPr>
                        <w:rFonts w:ascii="Cambria Math" w:eastAsia="Arial" w:hAnsi="Cambria Math" w:cs="Times New Roman"/>
                        <w:b/>
                        <w:bCs/>
                        <w:i/>
                        <w:sz w:val="24"/>
                        <w:szCs w:val="24"/>
                      </w:rPr>
                    </m:ctrlPr>
                  </m:dPr>
                  <m:e>
                    <m:r>
                      <m:rPr>
                        <m:sty m:val="bi"/>
                      </m:rPr>
                      <w:rPr>
                        <w:rFonts w:ascii="Cambria Math" w:eastAsia="Arial" w:hAnsi="Cambria Math" w:cs="Times New Roman"/>
                        <w:sz w:val="24"/>
                        <w:szCs w:val="24"/>
                      </w:rPr>
                      <m:t>LW↓-LW↑</m:t>
                    </m:r>
                  </m:e>
                </m:d>
              </m:oMath>
            </m:oMathPara>
          </w:p>
        </w:tc>
        <w:tc>
          <w:tcPr>
            <w:tcW w:w="4788" w:type="dxa"/>
          </w:tcPr>
          <w:p w14:paraId="24E40A95" w14:textId="77777777" w:rsidR="00BF291E" w:rsidRPr="00BF291E" w:rsidRDefault="00BF291E" w:rsidP="00BF291E">
            <w:pPr>
              <w:spacing w:after="200"/>
              <w:jc w:val="center"/>
              <w:rPr>
                <w:b/>
                <w:bCs/>
                <w:sz w:val="18"/>
                <w:szCs w:val="18"/>
              </w:rPr>
            </w:pPr>
            <w:r w:rsidRPr="00BF291E">
              <w:rPr>
                <w:b/>
                <w:bCs/>
                <w:sz w:val="18"/>
                <w:szCs w:val="18"/>
              </w:rPr>
              <w:t xml:space="preserve">( </w:t>
            </w:r>
            <w:r w:rsidRPr="00BF291E">
              <w:rPr>
                <w:b/>
                <w:bCs/>
                <w:sz w:val="18"/>
                <w:szCs w:val="18"/>
              </w:rPr>
              <w:fldChar w:fldCharType="begin"/>
            </w:r>
            <w:r w:rsidRPr="00BF291E">
              <w:rPr>
                <w:b/>
                <w:bCs/>
                <w:sz w:val="18"/>
                <w:szCs w:val="18"/>
              </w:rPr>
              <w:instrText xml:space="preserve"> SEQ ( \* ARABIC </w:instrText>
            </w:r>
            <w:r w:rsidRPr="00BF291E">
              <w:rPr>
                <w:b/>
                <w:bCs/>
                <w:sz w:val="18"/>
                <w:szCs w:val="18"/>
              </w:rPr>
              <w:fldChar w:fldCharType="separate"/>
            </w:r>
            <w:r w:rsidRPr="00BF291E">
              <w:rPr>
                <w:b/>
                <w:bCs/>
                <w:noProof/>
                <w:sz w:val="18"/>
                <w:szCs w:val="18"/>
              </w:rPr>
              <w:t>1</w:t>
            </w:r>
            <w:r w:rsidRPr="00BF291E">
              <w:rPr>
                <w:b/>
                <w:bCs/>
                <w:sz w:val="18"/>
                <w:szCs w:val="18"/>
              </w:rPr>
              <w:fldChar w:fldCharType="end"/>
            </w:r>
            <w:r w:rsidRPr="00BF291E">
              <w:rPr>
                <w:b/>
                <w:bCs/>
                <w:sz w:val="18"/>
                <w:szCs w:val="18"/>
              </w:rPr>
              <w:t xml:space="preserve"> )</w:t>
            </w:r>
          </w:p>
        </w:tc>
      </w:tr>
    </w:tbl>
    <w:p w14:paraId="75CC3915" w14:textId="73B8165A" w:rsidR="00BF291E" w:rsidRPr="00BF291E" w:rsidRDefault="00BF291E" w:rsidP="00BF291E">
      <w:pPr>
        <w:spacing w:after="0" w:line="480" w:lineRule="auto"/>
        <w:rPr>
          <w:rFonts w:ascii="Times New Roman" w:hAnsi="Times New Roman" w:cs="Times New Roman"/>
          <w:sz w:val="24"/>
          <w:szCs w:val="24"/>
        </w:rPr>
      </w:pPr>
      <w:proofErr w:type="gramStart"/>
      <w:r w:rsidRPr="00BF291E">
        <w:rPr>
          <w:rFonts w:ascii="Times New Roman" w:hAnsi="Times New Roman" w:cs="Times New Roman"/>
          <w:sz w:val="24"/>
          <w:szCs w:val="24"/>
        </w:rPr>
        <w:lastRenderedPageBreak/>
        <w:t>where</w:t>
      </w:r>
      <w:proofErr w:type="gramEnd"/>
      <w:r w:rsidRPr="00BF291E">
        <w:rPr>
          <w:rFonts w:ascii="Times New Roman" w:hAnsi="Times New Roman" w:cs="Times New Roman"/>
          <w:sz w:val="24"/>
          <w:szCs w:val="24"/>
        </w:rPr>
        <w:t xml:space="preserve"> </w:t>
      </w:r>
      <w:r w:rsidRPr="00BF291E">
        <w:rPr>
          <w:rFonts w:ascii="Times New Roman" w:eastAsia="Times New Roman" w:hAnsi="Times New Roman" w:cs="Times New Roman"/>
          <w:i/>
          <w:sz w:val="24"/>
          <w:szCs w:val="24"/>
        </w:rPr>
        <w:t>α</w:t>
      </w:r>
      <w:r w:rsidRPr="00BF291E">
        <w:rPr>
          <w:rFonts w:ascii="Times New Roman" w:eastAsia="Times New Roman" w:hAnsi="Times New Roman" w:cs="Times New Roman"/>
          <w:sz w:val="24"/>
          <w:szCs w:val="24"/>
        </w:rPr>
        <w:t xml:space="preserve"> is broadband blue-sky albedo (dimensionless), </w:t>
      </w:r>
      <w:r w:rsidRPr="00BF291E">
        <w:rPr>
          <w:rFonts w:ascii="Times New Roman" w:eastAsia="Times New Roman" w:hAnsi="Times New Roman" w:cs="Times New Roman"/>
          <w:i/>
          <w:sz w:val="24"/>
          <w:szCs w:val="24"/>
        </w:rPr>
        <w:t>SW</w:t>
      </w:r>
      <w:r w:rsidRPr="00BF291E">
        <w:rPr>
          <w:rFonts w:ascii="Times New Roman" w:hAnsi="Times New Roman" w:cs="Times New Roman"/>
          <w:i/>
          <w:sz w:val="24"/>
          <w:szCs w:val="24"/>
        </w:rPr>
        <w:t>↓</w:t>
      </w:r>
      <w:r w:rsidRPr="00BF291E">
        <w:rPr>
          <w:rFonts w:ascii="Times New Roman" w:hAnsi="Times New Roman" w:cs="Times New Roman"/>
          <w:sz w:val="24"/>
          <w:szCs w:val="24"/>
        </w:rPr>
        <w:t xml:space="preserve"> is incoming shortwave radiation </w:t>
      </w:r>
      <w:r w:rsidRPr="00BF291E">
        <w:rPr>
          <w:rFonts w:ascii="Times New Roman" w:eastAsia="Times New Roman" w:hAnsi="Times New Roman" w:cs="Times New Roman"/>
          <w:sz w:val="24"/>
          <w:szCs w:val="24"/>
        </w:rPr>
        <w:t>(W/m</w:t>
      </w:r>
      <w:r w:rsidRPr="00BF291E">
        <w:rPr>
          <w:rFonts w:ascii="Times New Roman" w:eastAsia="Times New Roman" w:hAnsi="Times New Roman" w:cs="Times New Roman"/>
          <w:sz w:val="24"/>
          <w:szCs w:val="24"/>
          <w:vertAlign w:val="superscript"/>
        </w:rPr>
        <w:t>2</w:t>
      </w:r>
      <w:r w:rsidRPr="00BF291E">
        <w:rPr>
          <w:rFonts w:ascii="Times New Roman" w:eastAsia="Times New Roman" w:hAnsi="Times New Roman" w:cs="Times New Roman"/>
          <w:sz w:val="24"/>
          <w:szCs w:val="24"/>
        </w:rPr>
        <w:t>)</w:t>
      </w:r>
      <w:r w:rsidRPr="00BF291E">
        <w:rPr>
          <w:rFonts w:ascii="Times New Roman" w:hAnsi="Times New Roman" w:cs="Times New Roman"/>
          <w:sz w:val="24"/>
          <w:szCs w:val="24"/>
        </w:rPr>
        <w:t xml:space="preserve">, </w:t>
      </w:r>
      <w:r w:rsidRPr="00BF291E">
        <w:rPr>
          <w:rFonts w:ascii="Times New Roman" w:eastAsia="Times New Roman" w:hAnsi="Times New Roman" w:cs="Times New Roman"/>
          <w:i/>
          <w:sz w:val="24"/>
          <w:szCs w:val="24"/>
        </w:rPr>
        <w:t>LW</w:t>
      </w:r>
      <w:r w:rsidRPr="00BF291E">
        <w:rPr>
          <w:rFonts w:ascii="Times New Roman" w:hAnsi="Times New Roman" w:cs="Times New Roman"/>
          <w:i/>
          <w:sz w:val="24"/>
          <w:szCs w:val="24"/>
        </w:rPr>
        <w:t>↓</w:t>
      </w:r>
      <w:r w:rsidRPr="00BF291E">
        <w:rPr>
          <w:rFonts w:ascii="Times New Roman" w:eastAsia="Times New Roman" w:hAnsi="Times New Roman" w:cs="Times New Roman"/>
          <w:i/>
          <w:sz w:val="24"/>
          <w:szCs w:val="24"/>
        </w:rPr>
        <w:t xml:space="preserve"> </w:t>
      </w:r>
      <w:r w:rsidRPr="00BF291E">
        <w:rPr>
          <w:rFonts w:ascii="Times New Roman" w:eastAsia="Times New Roman" w:hAnsi="Times New Roman" w:cs="Times New Roman"/>
          <w:sz w:val="24"/>
          <w:szCs w:val="24"/>
        </w:rPr>
        <w:t>is downwelling longwave radiation and</w:t>
      </w:r>
      <w:r w:rsidRPr="00BF291E">
        <w:rPr>
          <w:rFonts w:ascii="Times New Roman" w:eastAsia="Times New Roman" w:hAnsi="Times New Roman" w:cs="Times New Roman"/>
          <w:i/>
          <w:sz w:val="24"/>
          <w:szCs w:val="24"/>
        </w:rPr>
        <w:t xml:space="preserve"> LW</w:t>
      </w:r>
      <w:r w:rsidRPr="00BF291E">
        <w:rPr>
          <w:rFonts w:ascii="Times New Roman" w:hAnsi="Times New Roman" w:cs="Times New Roman"/>
          <w:i/>
          <w:sz w:val="24"/>
          <w:szCs w:val="24"/>
        </w:rPr>
        <w:t>↑</w:t>
      </w:r>
      <w:r w:rsidRPr="00BF291E">
        <w:rPr>
          <w:rFonts w:ascii="Times New Roman" w:hAnsi="Times New Roman" w:cs="Times New Roman"/>
          <w:sz w:val="24"/>
          <w:szCs w:val="24"/>
        </w:rPr>
        <w:t xml:space="preserve"> is upwelling longwave radiation </w:t>
      </w:r>
      <w:r w:rsidRPr="00BF291E">
        <w:rPr>
          <w:rFonts w:ascii="Times New Roman" w:eastAsia="Times New Roman" w:hAnsi="Times New Roman" w:cs="Times New Roman"/>
          <w:sz w:val="24"/>
          <w:szCs w:val="24"/>
        </w:rPr>
        <w:t>(W/m</w:t>
      </w:r>
      <w:r w:rsidRPr="00BF291E">
        <w:rPr>
          <w:rFonts w:ascii="Times New Roman" w:eastAsia="Times New Roman" w:hAnsi="Times New Roman" w:cs="Times New Roman"/>
          <w:sz w:val="24"/>
          <w:szCs w:val="24"/>
          <w:vertAlign w:val="superscript"/>
        </w:rPr>
        <w:t>2</w:t>
      </w:r>
      <w:r w:rsidRPr="00BF291E">
        <w:rPr>
          <w:rFonts w:ascii="Times New Roman" w:eastAsia="Times New Roman" w:hAnsi="Times New Roman" w:cs="Times New Roman"/>
          <w:sz w:val="24"/>
          <w:szCs w:val="24"/>
        </w:rPr>
        <w:t>)</w:t>
      </w:r>
      <w:r w:rsidRPr="00BF291E">
        <w:rPr>
          <w:rFonts w:ascii="Times New Roman" w:hAnsi="Times New Roman" w:cs="Times New Roman"/>
          <w:sz w:val="24"/>
          <w:szCs w:val="24"/>
        </w:rPr>
        <w:t>.  For field-scale applications or watershed studies,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is often estimated with meteorological data alone.  The specific method will depend on the availability of meteorological data.  A variety of methods for small geographical areas with meteorological data are available and reviewed in several publications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"Allen", "given" : "Richard G", "non-dropping-particle" : "", "parse-names" : false, "suffix" : "" }, { "dropping-particle" : "", "family" : "Pereira", "given" : "Luis S", "non-dropping-particle" : "", "parse-names" : false, "suffix" : "" }, { "dropping-particle" : "", "family" : "Raes", "given" : "Dirk", "non-dropping-particle" : "", "parse-names" : false, "suffix" : "" }, { "dropping-particle" : "", "family" : "Smith", "given" : "Martin", "non-dropping-particle" : "", "parse-names" : false, "suffix" : "" } ], "container-title" : "FAO, Rome", "id" : "ITEM-1", "issued" : { "date-parts" : [ [ "1998" ] ] }, "publisher-place" : "Rome", "title" : "Crop evapotranspiration-Guidelines for computing crop water requirements-FAO Irrigation and drainage paper 56", "type" : "report", "volume" : "300" }, "uris" : [ "http://www.mendeley.com/documents/?uuid=01208811-2c6a-4243-8c6b-cbb0c77cda0b" ] } ], "mendeley" : { "manualFormatting" : "(e.g. Allen et al., 1998)", "previouslyFormattedCitation" : "(Allen et al., 1998)"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(e.g. Allen et al., 1998)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p w14:paraId="36B6C1E2" w14:textId="05682221"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can be calculated from well-established approaches based on primarily EO data. An excellent review of the different methods for the estimation of the different components of the radiation budget from EO sensors, including the operationally distributed products available, was provided recently by Liang et al. (2013).  </w:t>
      </w:r>
      <w:r w:rsidRPr="00BF291E">
        <w:rPr>
          <w:rFonts w:ascii="Times New Roman" w:eastAsia="Times New Roman" w:hAnsi="Times New Roman" w:cs="Times New Roman"/>
          <w:i/>
          <w:sz w:val="24"/>
          <w:szCs w:val="24"/>
        </w:rPr>
        <w:t>SW</w:t>
      </w:r>
      <w:r w:rsidRPr="00BF291E">
        <w:rPr>
          <w:rFonts w:ascii="Times New Roman" w:hAnsi="Times New Roman" w:cs="Times New Roman"/>
          <w:i/>
          <w:sz w:val="24"/>
          <w:szCs w:val="24"/>
        </w:rPr>
        <w:t>↓</w:t>
      </w:r>
      <w:r w:rsidRPr="00BF291E">
        <w:rPr>
          <w:rFonts w:ascii="Times New Roman" w:hAnsi="Times New Roman" w:cs="Times New Roman"/>
          <w:sz w:val="24"/>
          <w:szCs w:val="24"/>
        </w:rPr>
        <w:t xml:space="preserve"> and </w:t>
      </w:r>
      <w:r w:rsidRPr="00BF291E">
        <w:rPr>
          <w:rFonts w:ascii="Times New Roman" w:eastAsia="Times New Roman" w:hAnsi="Times New Roman" w:cs="Times New Roman"/>
          <w:i/>
          <w:sz w:val="24"/>
          <w:szCs w:val="24"/>
        </w:rPr>
        <w:t>LW</w:t>
      </w:r>
      <w:r w:rsidRPr="00BF291E">
        <w:rPr>
          <w:rFonts w:ascii="Times New Roman" w:hAnsi="Times New Roman" w:cs="Times New Roman"/>
          <w:i/>
          <w:sz w:val="24"/>
          <w:szCs w:val="24"/>
        </w:rPr>
        <w:t>↓</w:t>
      </w:r>
      <w:r w:rsidRPr="00BF291E">
        <w:rPr>
          <w:rFonts w:ascii="Times New Roman" w:hAnsi="Times New Roman" w:cs="Times New Roman"/>
          <w:sz w:val="24"/>
          <w:szCs w:val="24"/>
        </w:rPr>
        <w:t xml:space="preserve"> depend on atmospheric properties that can be estimated accurately with coarse-resolution datasets (1 degree).  </w:t>
      </w:r>
      <w:proofErr w:type="gramStart"/>
      <w:r w:rsidRPr="00BF291E">
        <w:rPr>
          <w:rFonts w:ascii="Times New Roman" w:eastAsia="Times New Roman" w:hAnsi="Times New Roman" w:cs="Times New Roman"/>
          <w:i/>
          <w:sz w:val="24"/>
          <w:szCs w:val="24"/>
        </w:rPr>
        <w:t>α</w:t>
      </w:r>
      <w:proofErr w:type="gramEnd"/>
      <w:r w:rsidRPr="00BF291E">
        <w:rPr>
          <w:rFonts w:ascii="Times New Roman" w:hAnsi="Times New Roman" w:cs="Times New Roman"/>
          <w:sz w:val="24"/>
          <w:szCs w:val="24"/>
        </w:rPr>
        <w:t xml:space="preserve"> and </w:t>
      </w:r>
      <w:r w:rsidRPr="00BF291E">
        <w:rPr>
          <w:rFonts w:ascii="Times New Roman" w:eastAsia="Times New Roman" w:hAnsi="Times New Roman" w:cs="Times New Roman"/>
          <w:i/>
          <w:sz w:val="24"/>
          <w:szCs w:val="24"/>
        </w:rPr>
        <w:t>LW</w:t>
      </w:r>
      <w:r w:rsidRPr="00BF291E">
        <w:rPr>
          <w:rFonts w:ascii="Times New Roman" w:hAnsi="Times New Roman" w:cs="Times New Roman"/>
          <w:i/>
          <w:sz w:val="24"/>
          <w:szCs w:val="24"/>
        </w:rPr>
        <w:t>↑</w:t>
      </w:r>
      <w:r w:rsidRPr="00BF291E">
        <w:rPr>
          <w:rFonts w:ascii="Times New Roman" w:hAnsi="Times New Roman" w:cs="Times New Roman"/>
          <w:sz w:val="24"/>
          <w:szCs w:val="24"/>
        </w:rPr>
        <w:t xml:space="preserve"> depend on surface conditions, including r</w:t>
      </w:r>
      <w:commentRangeStart w:id="12"/>
      <w:r w:rsidRPr="00BF291E">
        <w:rPr>
          <w:rFonts w:ascii="Times New Roman" w:hAnsi="Times New Roman" w:cs="Times New Roman"/>
          <w:sz w:val="24"/>
          <w:szCs w:val="24"/>
        </w:rPr>
        <w:t xml:space="preserve">eflectivity </w:t>
      </w:r>
      <w:commentRangeEnd w:id="12"/>
      <w:r w:rsidR="00937B66">
        <w:rPr>
          <w:rStyle w:val="CommentReference"/>
        </w:rPr>
        <w:commentReference w:id="12"/>
      </w:r>
      <w:r w:rsidRPr="00BF291E">
        <w:rPr>
          <w:rFonts w:ascii="Times New Roman" w:hAnsi="Times New Roman" w:cs="Times New Roman"/>
          <w:sz w:val="24"/>
          <w:szCs w:val="24"/>
        </w:rPr>
        <w:t xml:space="preserve">and temperature, which are more spatially variable.  Below we review global datasets for </w:t>
      </w:r>
      <w:r w:rsidRPr="00BF291E">
        <w:rPr>
          <w:rFonts w:ascii="Times New Roman" w:eastAsia="Times New Roman" w:hAnsi="Times New Roman" w:cs="Times New Roman"/>
          <w:i/>
          <w:sz w:val="24"/>
          <w:szCs w:val="24"/>
        </w:rPr>
        <w:t>SW</w:t>
      </w:r>
      <w:r w:rsidRPr="00BF291E">
        <w:rPr>
          <w:rFonts w:ascii="Times New Roman" w:hAnsi="Times New Roman" w:cs="Times New Roman"/>
          <w:i/>
          <w:sz w:val="24"/>
          <w:szCs w:val="24"/>
        </w:rPr>
        <w:t>↓</w:t>
      </w:r>
      <w:r w:rsidRPr="00BF291E">
        <w:rPr>
          <w:rFonts w:ascii="Times New Roman" w:hAnsi="Times New Roman" w:cs="Times New Roman"/>
          <w:sz w:val="24"/>
          <w:szCs w:val="24"/>
        </w:rPr>
        <w:t xml:space="preserve"> and </w:t>
      </w:r>
      <w:r w:rsidRPr="00BF291E">
        <w:rPr>
          <w:rFonts w:ascii="Times New Roman" w:eastAsia="Times New Roman" w:hAnsi="Times New Roman" w:cs="Times New Roman"/>
          <w:i/>
          <w:sz w:val="24"/>
          <w:szCs w:val="24"/>
        </w:rPr>
        <w:t>LW</w:t>
      </w:r>
      <w:r w:rsidRPr="00BF291E">
        <w:rPr>
          <w:rFonts w:ascii="Times New Roman" w:hAnsi="Times New Roman" w:cs="Times New Roman"/>
          <w:i/>
          <w:sz w:val="24"/>
          <w:szCs w:val="24"/>
        </w:rPr>
        <w:t xml:space="preserve">↓ </w:t>
      </w:r>
      <w:r w:rsidRPr="00BF291E">
        <w:rPr>
          <w:rFonts w:ascii="Times New Roman" w:hAnsi="Times New Roman" w:cs="Times New Roman"/>
          <w:sz w:val="24"/>
          <w:szCs w:val="24"/>
        </w:rPr>
        <w:t xml:space="preserve">and other methods to estimate </w:t>
      </w:r>
      <w:r w:rsidR="00A54D1D">
        <w:rPr>
          <w:rFonts w:ascii="Times New Roman" w:eastAsia="Times New Roman" w:hAnsi="Times New Roman" w:cs="Times New Roman"/>
          <w:i/>
          <w:sz w:val="24"/>
          <w:szCs w:val="24"/>
        </w:rPr>
        <w:t xml:space="preserve">α </w:t>
      </w:r>
      <w:r w:rsidRPr="00BF291E">
        <w:rPr>
          <w:rFonts w:ascii="Times New Roman" w:eastAsia="Times New Roman" w:hAnsi="Times New Roman" w:cs="Times New Roman"/>
          <w:sz w:val="24"/>
          <w:szCs w:val="24"/>
        </w:rPr>
        <w:t xml:space="preserve">and </w:t>
      </w:r>
      <w:r w:rsidRPr="00BF291E">
        <w:rPr>
          <w:rFonts w:ascii="Times New Roman" w:eastAsia="Times New Roman" w:hAnsi="Times New Roman" w:cs="Times New Roman"/>
          <w:i/>
          <w:sz w:val="24"/>
          <w:szCs w:val="24"/>
        </w:rPr>
        <w:t>LW</w:t>
      </w:r>
      <w:r w:rsidRPr="00BF291E">
        <w:rPr>
          <w:rFonts w:ascii="Times New Roman" w:hAnsi="Times New Roman" w:cs="Times New Roman"/>
          <w:i/>
          <w:sz w:val="24"/>
          <w:szCs w:val="24"/>
        </w:rPr>
        <w:t>↑</w:t>
      </w:r>
      <w:r w:rsidRPr="00BF291E">
        <w:rPr>
          <w:rFonts w:ascii="Times New Roman" w:hAnsi="Times New Roman" w:cs="Times New Roman"/>
          <w:sz w:val="24"/>
          <w:szCs w:val="24"/>
        </w:rPr>
        <w:t xml:space="preserve">.  </w:t>
      </w:r>
    </w:p>
    <w:p w14:paraId="1C38BA45" w14:textId="77777777" w:rsidR="00BF291E" w:rsidRPr="00BF291E" w:rsidRDefault="00BF291E" w:rsidP="00BF291E">
      <w:pPr>
        <w:keepNext/>
        <w:keepLines/>
        <w:numPr>
          <w:ilvl w:val="3"/>
          <w:numId w:val="19"/>
        </w:numPr>
        <w:spacing w:after="0" w:line="480" w:lineRule="auto"/>
        <w:outlineLvl w:val="2"/>
        <w:rPr>
          <w:rFonts w:ascii="Times New Roman" w:eastAsiaTheme="majorEastAsia" w:hAnsi="Times New Roman" w:cstheme="majorBidi"/>
          <w:b/>
          <w:i/>
          <w:sz w:val="24"/>
          <w:szCs w:val="24"/>
        </w:rPr>
      </w:pPr>
      <w:bookmarkStart w:id="13" w:name="_Toc397088763"/>
      <w:r w:rsidRPr="00BF291E">
        <w:rPr>
          <w:rFonts w:ascii="Times New Roman" w:eastAsiaTheme="majorEastAsia" w:hAnsi="Times New Roman" w:cstheme="majorBidi"/>
          <w:b/>
          <w:i/>
          <w:sz w:val="24"/>
          <w:szCs w:val="24"/>
        </w:rPr>
        <w:t>Regional and global datasets for net radiation</w:t>
      </w:r>
      <w:bookmarkEnd w:id="13"/>
    </w:p>
    <w:p w14:paraId="474EA143" w14:textId="7FF6F854"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At regional and global scales, R</w:t>
      </w:r>
      <w:r w:rsidRPr="00BF291E">
        <w:rPr>
          <w:rFonts w:ascii="Times New Roman" w:hAnsi="Times New Roman" w:cs="Times New Roman"/>
          <w:sz w:val="24"/>
          <w:szCs w:val="24"/>
          <w:vertAlign w:val="subscript"/>
        </w:rPr>
        <w:t>n</w:t>
      </w:r>
      <w:r w:rsidRPr="00BF291E">
        <w:rPr>
          <w:rFonts w:ascii="Times New Roman" w:eastAsia="Times New Roman" w:hAnsi="Times New Roman" w:cs="Times New Roman"/>
          <w:color w:val="231F20"/>
          <w:sz w:val="24"/>
          <w:szCs w:val="24"/>
        </w:rPr>
        <w:t xml:space="preserve"> can be estimated with gridded data from surface climate reanalysis that assimilate remote sensing data or from EO data alone, with errors of ±10-20% compared to ground measurements </w:t>
      </w:r>
      <w:r w:rsidRPr="00BF291E">
        <w:rPr>
          <w:rFonts w:ascii="Times New Roman" w:eastAsia="Times New Roman" w:hAnsi="Times New Roman" w:cs="Times New Roman"/>
          <w:color w:val="231F20"/>
          <w:sz w:val="24"/>
          <w:szCs w:val="24"/>
        </w:rPr>
        <w:fldChar w:fldCharType="begin" w:fldLock="1"/>
      </w:r>
      <w:r w:rsidR="00F72E9E">
        <w:rPr>
          <w:rFonts w:ascii="Times New Roman" w:eastAsia="Times New Roman" w:hAnsi="Times New Roman" w:cs="Times New Roman"/>
          <w:color w:val="231F20"/>
          <w:sz w:val="24"/>
          <w:szCs w:val="24"/>
        </w:rPr>
        <w:instrText>ADDIN CSL_CITATION { "citationItems" : [ { "id" : "ITEM-1", "itemData" : { "ISBN" : "0034-4257", "abstract" : "A simple scheme is proposed to estimate instantaneous net radiation over large heterogeneous areas for clear sky days using only remote sensing observations. Our method attempts to develop an algorithm which primarily uses remote sensing information and eliminates the need for ground information as model input, by using various land and atmospheric data products available from Terra\u00e2\u20ac\u201cMODIS. It explicitly recognizes the need for spatially varied parameters and provides a distributed net radiation map over large heterogeneous domain with fine spatial resolution. Since instantaneous net radiation estimates have limited scope compared to daily average values or diurnal cycle, a sinusoidal model is proposed to estimate diurnal cycle of net radiation. The sinusoidal model is capable of retrieving the diurnal variations of net radiation with a single instantaneous net radiation estimate from the satellite. Preliminary results, using data over Southern Great Plains, show good agreement with ground-based observations. It appears that the methodology presented here can estimate instantaneous and daily net radiation with comparable accuracy to those of current methods that use ground-based observations and mainly provide point estimates.", "author" : [ { "dropping-particle" : "", "family" : "Bisht", "given" : "Gautam", "non-dropping-particle" : "", "parse-names" : false, "suffix" : "" }, { "dropping-particle" : "", "family" : "Venturini", "given" : "Virginia", "non-dropping-particle" : "", "parse-names" : false, "suffix" : "" }, { "dropping-particle" : "", "family" : "Islam", "given" : "Shafiqul", "non-dropping-particle" : "", "parse-names" : false, "suffix" : "" }, { "dropping-particle" : "", "family" : "Jiang", "given" : "Le", "non-dropping-particle" : "", "parse-names" : false, "suffix" : "" } ], "container-title" : "Remote Sensing of Environment", "id" : "ITEM-1", "issue" : "1", "issued" : { "date-parts" : [ [ "2005" ] ] }, "note" : "doi: 10.1016/j.rse.2005.03.014", "page" : "52-67", "title" : "Estimation of the net radiation using MODIS (Moderate Resolution Imaging Spectroradiometer) data for clear sky days", "type" : "article-journal", "volume" : "97" }, "uris" : [ "http://www.mendeley.com/documents/?uuid=6d70de63-b595-4f8d-ae34-183b6fab4d39" ] } ], "mendeley" : { "previouslyFormattedCitation" : "(Bisht et al., 2005)" }, "properties" : { "noteIndex" : 0 }, "schema" : "https://github.com/citation-style-language/schema/raw/master/csl-citation.json" }</w:instrText>
      </w:r>
      <w:r w:rsidRPr="00BF291E">
        <w:rPr>
          <w:rFonts w:ascii="Times New Roman" w:eastAsia="Times New Roman" w:hAnsi="Times New Roman" w:cs="Times New Roman"/>
          <w:color w:val="231F20"/>
          <w:sz w:val="24"/>
          <w:szCs w:val="24"/>
        </w:rPr>
        <w:fldChar w:fldCharType="separate"/>
      </w:r>
      <w:r w:rsidR="00C83606" w:rsidRPr="00C83606">
        <w:rPr>
          <w:rFonts w:ascii="Times New Roman" w:eastAsia="Times New Roman" w:hAnsi="Times New Roman" w:cs="Times New Roman"/>
          <w:noProof/>
          <w:color w:val="231F20"/>
          <w:sz w:val="24"/>
          <w:szCs w:val="24"/>
        </w:rPr>
        <w:t>(Bisht et al., 2005)</w:t>
      </w:r>
      <w:r w:rsidRPr="00BF291E">
        <w:rPr>
          <w:rFonts w:ascii="Times New Roman" w:eastAsia="Times New Roman" w:hAnsi="Times New Roman" w:cs="Times New Roman"/>
          <w:color w:val="231F20"/>
          <w:sz w:val="24"/>
          <w:szCs w:val="24"/>
        </w:rPr>
        <w:fldChar w:fldCharType="end"/>
      </w:r>
      <w:r w:rsidRPr="00BF291E">
        <w:rPr>
          <w:rFonts w:ascii="Times New Roman" w:eastAsia="Times New Roman" w:hAnsi="Times New Roman" w:cs="Times New Roman"/>
          <w:color w:val="231F20"/>
          <w:sz w:val="24"/>
          <w:szCs w:val="24"/>
        </w:rPr>
        <w:t xml:space="preserve">.  Gridded datasets used for regional to global scale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imes New Roman" w:hAnsi="Times New Roman" w:cs="Times New Roman"/>
          <w:color w:val="231F20"/>
          <w:sz w:val="24"/>
          <w:szCs w:val="24"/>
        </w:rPr>
        <w:t xml:space="preserve"> estimation can be separated into two spatiotemporal categories: 1979-present (</w:t>
      </w:r>
      <w:r w:rsidRPr="00BF291E">
        <w:rPr>
          <w:rFonts w:ascii="Times New Roman" w:hAnsi="Times New Roman" w:cs="Times New Roman"/>
          <w:sz w:val="24"/>
          <w:szCs w:val="24"/>
        </w:rPr>
        <w:t>1° spatial resolution) and 2000-present (0.25° spatial resolution</w:t>
      </w:r>
      <w:r w:rsidRPr="00BF291E">
        <w:rPr>
          <w:rFonts w:ascii="Times New Roman" w:eastAsia="Times New Roman" w:hAnsi="Times New Roman" w:cs="Times New Roman"/>
          <w:color w:val="231F20"/>
          <w:sz w:val="24"/>
          <w:szCs w:val="24"/>
        </w:rPr>
        <w:t xml:space="preserve">).  The higher spatial resolution post-2000 is due to the launch of the MODIS satellites and other EO systems that facilitate the downscaling of the surface energy budget </w:t>
      </w:r>
      <w:r w:rsidRPr="00BF291E">
        <w:rPr>
          <w:rFonts w:ascii="Times New Roman" w:eastAsia="Times New Roman" w:hAnsi="Times New Roman" w:cs="Times New Roman"/>
          <w:color w:val="231F20"/>
          <w:sz w:val="24"/>
          <w:szCs w:val="24"/>
        </w:rPr>
        <w:fldChar w:fldCharType="begin" w:fldLock="1"/>
      </w:r>
      <w:r w:rsidR="00F72E9E">
        <w:rPr>
          <w:rFonts w:ascii="Times New Roman" w:eastAsia="Times New Roman" w:hAnsi="Times New Roman" w:cs="Times New Roman"/>
          <w:color w:val="231F20"/>
          <w:sz w:val="24"/>
          <w:szCs w:val="24"/>
        </w:rPr>
        <w:instrText>ADDIN CSL_CITATION { "citationItems" : [ { "id" : "ITEM-1", "itemData" : { "DOI" : "10.1175/JHM437.1", "ISSN" : "1525-755X", "author" : [ { "dropping-particle" : "", "family" : "Gottschalck", "given" : "Jon", "non-dropping-particle" : "", "parse-names" : false, "suffix" : "" }, { "dropping-particle" : "", "family" : "Meng", "given" : "Jesse", "non-dropping-particle" : "", "parse-names" : false, "suffix" : "" }, { "dropping-particle" : "", "family" : "Rodell", "given" : "Matt", "non-dropping-particle" : "", "parse-names" : false, "suffix" : "" }, { "dropping-particle" : "", "family" : "Houser", "given" : "Paul", "non-dropping-particle" : "", "parse-names" : false, "suffix" : "" } ], "container-title" : "Journal of Hydrometeorology", "id" : "ITEM-1", "issue" : "5", "issued" : { "date-parts" : [ [ "2005", "10", "1" ] ] }, "note" : "doi: 10.1175/JHM437.1", "page" : "573-598", "publisher" : "American Meteorological Society", "title" : "Analysis of Multiple Precipitation Products and Preliminary Assessment of Their Impact on Global Land Data Assimilation System Land Surface States", "type" : "article-journal", "volume" : "6" }, "uris" : [ "http://www.mendeley.com/documents/?uuid=b8e243d3-ce18-4dd8-8931-e0bf789485c2" ] } ], "mendeley" : { "previouslyFormattedCitation" : "(Gottschalck et al., 2005)" }, "properties" : { "noteIndex" : 0 }, "schema" : "https://github.com/citation-style-language/schema/raw/master/csl-citation.json" }</w:instrText>
      </w:r>
      <w:r w:rsidRPr="00BF291E">
        <w:rPr>
          <w:rFonts w:ascii="Times New Roman" w:eastAsia="Times New Roman" w:hAnsi="Times New Roman" w:cs="Times New Roman"/>
          <w:color w:val="231F20"/>
          <w:sz w:val="24"/>
          <w:szCs w:val="24"/>
        </w:rPr>
        <w:fldChar w:fldCharType="separate"/>
      </w:r>
      <w:r w:rsidR="00C83606" w:rsidRPr="00C83606">
        <w:rPr>
          <w:rFonts w:ascii="Times New Roman" w:eastAsia="Times New Roman" w:hAnsi="Times New Roman" w:cs="Times New Roman"/>
          <w:noProof/>
          <w:color w:val="231F20"/>
          <w:sz w:val="24"/>
          <w:szCs w:val="24"/>
        </w:rPr>
        <w:t>(Gottschalck et al., 2005)</w:t>
      </w:r>
      <w:r w:rsidRPr="00BF291E">
        <w:rPr>
          <w:rFonts w:ascii="Times New Roman" w:eastAsia="Times New Roman" w:hAnsi="Times New Roman" w:cs="Times New Roman"/>
          <w:color w:val="231F20"/>
          <w:sz w:val="24"/>
          <w:szCs w:val="24"/>
        </w:rPr>
        <w:fldChar w:fldCharType="end"/>
      </w:r>
      <w:r w:rsidRPr="00BF291E">
        <w:rPr>
          <w:rFonts w:ascii="Times New Roman" w:eastAsia="Times New Roman" w:hAnsi="Times New Roman" w:cs="Times New Roman"/>
          <w:color w:val="231F20"/>
          <w:sz w:val="24"/>
          <w:szCs w:val="24"/>
        </w:rPr>
        <w:t xml:space="preserve">.   Liang et al. </w:t>
      </w:r>
      <w:r w:rsidRPr="00BF291E">
        <w:rPr>
          <w:rFonts w:ascii="Times New Roman" w:eastAsia="Times New Roman" w:hAnsi="Times New Roman" w:cs="Times New Roman"/>
          <w:color w:val="231F20"/>
          <w:sz w:val="24"/>
          <w:szCs w:val="24"/>
        </w:rPr>
        <w:fldChar w:fldCharType="begin" w:fldLock="1"/>
      </w:r>
      <w:r w:rsidR="00F72E9E">
        <w:rPr>
          <w:rFonts w:ascii="Times New Roman" w:eastAsia="Times New Roman" w:hAnsi="Times New Roman" w:cs="Times New Roman"/>
          <w:color w:val="231F20"/>
          <w:sz w:val="24"/>
          <w:szCs w:val="24"/>
        </w:rPr>
        <w:instrText>ADDIN CSL_CITATION { "citationItems" : [ { "id" : "ITEM-1", "itemData" : { "ISSN" : "1939-1404", "author" : [ { "dropping-particle" : "", "family" : "Liang", "given" : "Shunlin", "non-dropping-particle" : "", "parse-names" : false, "suffix" : "" }, { "dropping-particle" : "", "family" : "Wang", "given" : "Kaicun", "non-dropping-particle" : "", "parse-names" : false, "suffix" : "" }, { "dropping-particle" : "", "family" : "Zhang", "given" : "Xiaotong", "non-dropping-particle" : "", "parse-names" : false, "suffix" : "" }, { "dropping-particle" : "", "family" : "Wild", "given" : "Martin", "non-dropping-particle" : "", "parse-names" : false, "suffix" : "" } ], "container-title" : "Selected Topics in Applied Earth Observations and Remote Sensing, IEEE Journal of", "id" : "ITEM-1", "issue" : "3", "issued" : { "date-parts" : [ [ "2010" ] ] }, "page" : "225-240", "publisher" : "IEEE", "title" : "Review on estimation of land surface radiation and energy budgets from ground measurement, remote sensing and model simulations", "type" : "article-journal", "volume" : "3" }, "uris" : [ "http://www.mendeley.com/documents/?uuid=30a97593-01fb-4b29-ace2-3a76a91e6cdd" ] } ], "mendeley" : { "manualFormatting" : "(2010)", "previouslyFormattedCitation" : "(Liang et al., 2010)" }, "properties" : { "noteIndex" : 0 }, "schema" : "https://github.com/citation-style-language/schema/raw/master/csl-citation.json" }</w:instrText>
      </w:r>
      <w:r w:rsidRPr="00BF291E">
        <w:rPr>
          <w:rFonts w:ascii="Times New Roman" w:eastAsia="Times New Roman" w:hAnsi="Times New Roman" w:cs="Times New Roman"/>
          <w:color w:val="231F20"/>
          <w:sz w:val="24"/>
          <w:szCs w:val="24"/>
        </w:rPr>
        <w:fldChar w:fldCharType="separate"/>
      </w:r>
      <w:r w:rsidRPr="00BF291E">
        <w:rPr>
          <w:rFonts w:ascii="Times New Roman" w:eastAsia="Times New Roman" w:hAnsi="Times New Roman" w:cs="Times New Roman"/>
          <w:noProof/>
          <w:color w:val="231F20"/>
          <w:sz w:val="24"/>
          <w:szCs w:val="24"/>
        </w:rPr>
        <w:t>(2010)</w:t>
      </w:r>
      <w:r w:rsidRPr="00BF291E">
        <w:rPr>
          <w:rFonts w:ascii="Times New Roman" w:eastAsia="Times New Roman" w:hAnsi="Times New Roman" w:cs="Times New Roman"/>
          <w:color w:val="231F20"/>
          <w:sz w:val="24"/>
          <w:szCs w:val="24"/>
        </w:rPr>
        <w:fldChar w:fldCharType="end"/>
      </w:r>
      <w:r w:rsidRPr="00BF291E">
        <w:rPr>
          <w:rFonts w:ascii="Times New Roman" w:eastAsia="Times New Roman" w:hAnsi="Times New Roman" w:cs="Times New Roman"/>
          <w:color w:val="231F20"/>
          <w:sz w:val="24"/>
          <w:szCs w:val="24"/>
        </w:rPr>
        <w:t xml:space="preserve"> and Liang et al. </w:t>
      </w:r>
      <w:r w:rsidRPr="00BF291E">
        <w:rPr>
          <w:rFonts w:ascii="Times New Roman" w:eastAsia="Times New Roman" w:hAnsi="Times New Roman" w:cs="Times New Roman"/>
          <w:color w:val="231F20"/>
          <w:sz w:val="24"/>
          <w:szCs w:val="24"/>
        </w:rPr>
        <w:fldChar w:fldCharType="begin" w:fldLock="1"/>
      </w:r>
      <w:r w:rsidR="00F72E9E">
        <w:rPr>
          <w:rFonts w:ascii="Times New Roman" w:eastAsia="Times New Roman" w:hAnsi="Times New Roman" w:cs="Times New Roman"/>
          <w:color w:val="231F20"/>
          <w:sz w:val="24"/>
          <w:szCs w:val="24"/>
        </w:rPr>
        <w:instrText>ADDIN CSL_CITATION { "citationItems" : [ { "id" : "ITEM-1", "itemData" : { "author" : [ { "dropping-particle" : "", "family" : "Liang", "given" : "S.", "non-dropping-particle" : "", "parse-names" : false, "suffix" : "" }, { "dropping-particle" : "", "family" : "Zhang", "given" : "X.", "non-dropping-particle" : "", "parse-names" : false, "suffix" : "" }, { "dropping-particle" : "", "family" : "He", "given" : "T.", "non-dropping-particle" : "", "parse-names" : false, "suffix" : "" }, { "dropping-particle" : "", "family" : "Cheng", "given" : "J.", "non-dropping-particle" : "", "parse-names" : false, "suffix" : "" }, { "dropping-particle" : "", "family" : "Wang", "given" : "D.", "non-dropping-particle" : "", "parse-names" : false, "suffix" : "" } ], "container-title" : "Remote Sensing of Energy Fluxes and Soil Moisture Content", "editor" : [ { "dropping-particle" : "", "family" : "Petropoulos", "given" : "G.P.", "non-dropping-particle" : "", "parse-names" : false, "suffix" : "" } ], "id" : "ITEM-1", "issued" : { "date-parts" : [ [ "2013" ] ] }, "page" : "121-162", "publisher" : "Taylor and Francis", "publisher-place" : "New York", "title" : "Remote Sensing of the Land Surface Radiation Budget", "type" : "chapter" }, "uris" : [ "http://www.mendeley.com/documents/?uuid=9d3b0a08-2769-486b-b38b-19f02ca1c619" ] } ], "mendeley" : { "manualFormatting" : "(2013)", "previouslyFormattedCitation" : "(Liang et al., 2013)" }, "properties" : { "noteIndex" : 0 }, "schema" : "https://github.com/citation-style-language/schema/raw/master/csl-citation.json" }</w:instrText>
      </w:r>
      <w:r w:rsidRPr="00BF291E">
        <w:rPr>
          <w:rFonts w:ascii="Times New Roman" w:eastAsia="Times New Roman" w:hAnsi="Times New Roman" w:cs="Times New Roman"/>
          <w:color w:val="231F20"/>
          <w:sz w:val="24"/>
          <w:szCs w:val="24"/>
        </w:rPr>
        <w:fldChar w:fldCharType="separate"/>
      </w:r>
      <w:r w:rsidRPr="00BF291E">
        <w:rPr>
          <w:rFonts w:ascii="Times New Roman" w:eastAsia="Times New Roman" w:hAnsi="Times New Roman" w:cs="Times New Roman"/>
          <w:noProof/>
          <w:color w:val="231F20"/>
          <w:sz w:val="24"/>
          <w:szCs w:val="24"/>
        </w:rPr>
        <w:t>(2013)</w:t>
      </w:r>
      <w:r w:rsidRPr="00BF291E">
        <w:rPr>
          <w:rFonts w:ascii="Times New Roman" w:eastAsia="Times New Roman" w:hAnsi="Times New Roman" w:cs="Times New Roman"/>
          <w:color w:val="231F20"/>
          <w:sz w:val="24"/>
          <w:szCs w:val="24"/>
        </w:rPr>
        <w:fldChar w:fldCharType="end"/>
      </w:r>
      <w:r w:rsidRPr="00BF291E">
        <w:rPr>
          <w:rFonts w:ascii="Times New Roman" w:eastAsia="Times New Roman" w:hAnsi="Times New Roman" w:cs="Times New Roman"/>
          <w:color w:val="231F20"/>
          <w:sz w:val="24"/>
          <w:szCs w:val="24"/>
        </w:rPr>
        <w:t xml:space="preserve"> provide good introductions to commonly used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imes New Roman" w:hAnsi="Times New Roman" w:cs="Times New Roman"/>
          <w:color w:val="231F20"/>
          <w:sz w:val="24"/>
          <w:szCs w:val="24"/>
        </w:rPr>
        <w:t xml:space="preserve"> datasets and associated uncertainties.  For 1979-present, several coarse resolution and downscaled sources exist.  The </w:t>
      </w:r>
      <w:r w:rsidRPr="00BF291E">
        <w:rPr>
          <w:rFonts w:ascii="Times New Roman" w:eastAsia="Times New Roman" w:hAnsi="Times New Roman" w:cs="Times New Roman"/>
          <w:color w:val="231F20"/>
          <w:sz w:val="24"/>
          <w:szCs w:val="24"/>
        </w:rPr>
        <w:lastRenderedPageBreak/>
        <w:t xml:space="preserve">most commonly used is the Global Energy and Water Cycle Experiment Surface Radiation Budget (SRB) </w:t>
      </w:r>
      <w:r w:rsidRPr="00BF291E">
        <w:rPr>
          <w:rFonts w:ascii="Times New Roman" w:eastAsia="Times New Roman" w:hAnsi="Times New Roman" w:cs="Times New Roman"/>
          <w:color w:val="231F20"/>
          <w:sz w:val="24"/>
          <w:szCs w:val="24"/>
        </w:rPr>
        <w:fldChar w:fldCharType="begin" w:fldLock="1"/>
      </w:r>
      <w:r w:rsidR="00F72E9E">
        <w:rPr>
          <w:rFonts w:ascii="Times New Roman" w:eastAsia="Times New Roman" w:hAnsi="Times New Roman" w:cs="Times New Roman"/>
          <w:color w:val="231F20"/>
          <w:sz w:val="24"/>
          <w:szCs w:val="24"/>
        </w:rPr>
        <w:instrText>ADDIN CSL_CITATION { "citationItems" : [ { "id" : "ITEM-1", "itemData" : { "abstract" : "Climatological averages of surface radiation budget parameters, namely, the shortwave and longwave surface radiative fluxes, have been derived for each month of the year on a global scale. These climatological averages were derived from an 8-yr (96 month) time series of monthly average fluxes. The monthly averages were computed using fast radiation parameterizations and satellite data from the International Satellite Cloud Climatology Project and the Earth Radiation Budget Experiment. Results are presented as time series of hemispheric and global averages and as geographical distributions and time-latitude cross sections of climatological averages. The spatial/temporal variabilities of the results were found to be clearly related to the corresponding variabilities of meteorological and other inputs to the parameterizations. Numerous comparisons of the present results were made with available surface measurements for the purpose of validation. In most cases, the differences were found to be within the uncertainties of the measurements. In some cases, where they were large, the differences were attributable to identifiable deficiencies in the meteorological inputs and/or the surface measurements. However, large differences remained unexplained in a few cases. Anomalies of shortwave and longwave surface fluxes during the 1986/87 El Nino-Southern Oscillation episode show a strong relationship with corresponding top-of-atmosphere anomalies derived from an independent data source. Comparisons with results from several general circulation models showed large differences, but, in most cases, these were attributable to well-recognized deficiencies in model simulations. Global annual average downward and net shortwave fluxes were found to be about 185 and 161 W m-2, respectively. These values are 10-20 W m-2 lower than those obtained from the general circulation models, but they are in good agreement with other satellite-derived estimates. Global annual average downward and net longwave fluxes were found to be about 348 and -48 W m-2, respectively, which are about 10-15 W m-2 higher than corresponding values from general circulation models. Atmospheric shortwave absorption derived from the present results is 10-15 W m-2 larger than from the general circulation models, but it is in good agreement with another estimate based on satellite data.", "author" : [ { "dropping-particle" : "", "family" : "Gupta", "given" : "S K", "non-dropping-particle" : "", "parse-names" : false, "suffix" : "" }, { "dropping-particle" : "", "family" : "Ritchey", "given" : "N A", "non-dropping-particle" : "", "parse-names" : false, "suffix" : "" }, { "dropping-particle" : "", "family" : "Wilber", "given" : "A C", "non-dropping-particle" : "", "parse-names" : false, "suffix" : "" }, { "dropping-particle" : "", "family" : "Whitlock", "given" : "C H", "non-dropping-particle" : "", "parse-names" : false, "suffix" : "" }, { "dropping-particle" : "", "family" : "Gibson", "given" : "G G", "non-dropping-particle" : "", "parse-names" : false, "suffix" : "" }, { "dropping-particle" : "", "family" : "Stackhouse", "given" : "P W Jr.", "non-dropping-particle" : "", "parse-names" : false, "suffix" : "" } ], "container-title" : "Journal of Climate", "id" : "ITEM-1", "issue" : "8", "issued" : { "date-parts" : [ [ "1999" ] ] }, "note" : "pdf, includes global map\nJanuary India net lw:  -100 to -80 Wm2\nJuly -40 to -20 Wm2", "page" : "2691-2710", "title" : "A climatology of surface radiation budget derived from satellite data", "type" : "article-journal", "volume" : "12" }, "uris" : [ "http://www.mendeley.com/documents/?uuid=0cfcdb98-00bf-4a16-8e23-1ff7e170de75" ] } ], "mendeley" : { "previouslyFormattedCitation" : "(Gupta et al., 1999)" }, "properties" : { "noteIndex" : 0 }, "schema" : "https://github.com/citation-style-language/schema/raw/master/csl-citation.json" }</w:instrText>
      </w:r>
      <w:r w:rsidRPr="00BF291E">
        <w:rPr>
          <w:rFonts w:ascii="Times New Roman" w:eastAsia="Times New Roman" w:hAnsi="Times New Roman" w:cs="Times New Roman"/>
          <w:color w:val="231F20"/>
          <w:sz w:val="24"/>
          <w:szCs w:val="24"/>
        </w:rPr>
        <w:fldChar w:fldCharType="separate"/>
      </w:r>
      <w:r w:rsidRPr="00BF291E">
        <w:rPr>
          <w:rFonts w:ascii="Times New Roman" w:eastAsia="Times New Roman" w:hAnsi="Times New Roman" w:cs="Times New Roman"/>
          <w:noProof/>
          <w:color w:val="231F20"/>
          <w:sz w:val="24"/>
          <w:szCs w:val="24"/>
        </w:rPr>
        <w:t>(Gupta et al., 1999)</w:t>
      </w:r>
      <w:r w:rsidRPr="00BF291E">
        <w:rPr>
          <w:rFonts w:ascii="Times New Roman" w:eastAsia="Times New Roman" w:hAnsi="Times New Roman" w:cs="Times New Roman"/>
          <w:color w:val="231F20"/>
          <w:sz w:val="24"/>
          <w:szCs w:val="24"/>
        </w:rPr>
        <w:fldChar w:fldCharType="end"/>
      </w:r>
      <w:r w:rsidRPr="00BF291E">
        <w:rPr>
          <w:rFonts w:ascii="Times New Roman" w:eastAsia="Times New Roman" w:hAnsi="Times New Roman" w:cs="Times New Roman"/>
          <w:color w:val="231F20"/>
          <w:sz w:val="24"/>
          <w:szCs w:val="24"/>
        </w:rPr>
        <w:t xml:space="preserve">, which provides 3-hourly shortwave and longwave radiation fluxes at one degree resolution.  These data are generated primarily from the International Satellite Cloud Climatology Project </w:t>
      </w:r>
      <w:r w:rsidRPr="00BF291E">
        <w:rPr>
          <w:rFonts w:ascii="Times New Roman" w:eastAsia="Times New Roman" w:hAnsi="Times New Roman" w:cs="Times New Roman"/>
          <w:color w:val="231F20"/>
          <w:sz w:val="24"/>
          <w:szCs w:val="24"/>
        </w:rPr>
        <w:fldChar w:fldCharType="begin" w:fldLock="1"/>
      </w:r>
      <w:r w:rsidR="00F72E9E">
        <w:rPr>
          <w:rFonts w:ascii="Times New Roman" w:eastAsia="Times New Roman" w:hAnsi="Times New Roman" w:cs="Times New Roman"/>
          <w:color w:val="231F20"/>
          <w:sz w:val="24"/>
          <w:szCs w:val="24"/>
        </w:rPr>
        <w:instrText>ADDIN CSL_CITATION { "citationItems" : [ { "id" : "ITEM-1", "itemData" : { "ISSN" : "0003-0007", "author" : [ { "dropping-particle" : "", "family" : "Schiffer", "given" : "R A", "non-dropping-particle" : "", "parse-names" : false, "suffix" : "" }, { "dropping-particle" : "", "family" : "Rossow", "given" : "William B", "non-dropping-particle" : "", "parse-names" : false, "suffix" : "" } ], "container-title" : "American Meteorological Society, Bulletin", "id" : "ITEM-1", "issued" : { "date-parts" : [ [ "1983" ] ] }, "page" : "779-784", "title" : "The International Satellite Cloud Climatology Project(ISCCP)- The first project of the World Climate Research Programme", "type" : "article-journal", "volume" : "64" }, "uris" : [ "http://www.mendeley.com/documents/?uuid=d838a623-9bcc-47d8-89ee-1fdbbd7652da" ] }, { "id" : "ITEM-2", "itemData" : { "author" : [ { "dropping-particle" : "", "family" : "Rossow", "given" : "W B", "non-dropping-particle" : "", "parse-names" : false, "suffix" : "" }, { "dropping-particle" : "", "family" : "Schiffer", "given" : "R A", "non-dropping-particle" : "", "parse-names" : false, "suffix" : "" } ], "container-title" : "Bulletin of the American Meteorological Society", "id" : "ITEM-2", "issued" : { "date-parts" : [ [ "1991" ] ] }, "note" : "electronic", "page" : "2-20", "title" : "ISCCP cloud data products", "type" : "article-journal", "volume" : "72" }, "uris" : [ "http://www.mendeley.com/documents/?uuid=bb282f4c-82db-437c-b413-858fa4b82b17" ] }, { "id" : "ITEM-3", "itemData" : { "author" : [ { "dropping-particle" : "", "family" : "Rossow", "given" : "W B", "non-dropping-particle" : "", "parse-names" : false, "suffix" : "" }, { "dropping-particle" : "", "family" : "Schiffer", "given" : "R A", "non-dropping-particle" : "", "parse-names" : false, "suffix" : "" } ], "container-title" : "Bulletin of the American Meteorological Society", "id" : "ITEM-3", "issued" : { "date-parts" : [ [ "1999" ] ] }, "note" : "electronic", "title" : "Advances in understanding clouds from ISCCP", "type" : "article-journal", "volume" : "80" }, "uris" : [ "http://www.mendeley.com/documents/?uuid=0749af8e-2bb4-45e8-8505-7b6b9dc6a656" ] } ], "mendeley" : { "previouslyFormattedCitation" : "(Rossow and Schiffer, 1999, 1991; Schiffer and Rossow, 1983)" }, "properties" : { "noteIndex" : 0 }, "schema" : "https://github.com/citation-style-language/schema/raw/master/csl-citation.json" }</w:instrText>
      </w:r>
      <w:r w:rsidRPr="00BF291E">
        <w:rPr>
          <w:rFonts w:ascii="Times New Roman" w:eastAsia="Times New Roman" w:hAnsi="Times New Roman" w:cs="Times New Roman"/>
          <w:color w:val="231F20"/>
          <w:sz w:val="24"/>
          <w:szCs w:val="24"/>
        </w:rPr>
        <w:fldChar w:fldCharType="separate"/>
      </w:r>
      <w:r w:rsidR="00C83606" w:rsidRPr="00C83606">
        <w:rPr>
          <w:rFonts w:ascii="Times New Roman" w:eastAsia="Times New Roman" w:hAnsi="Times New Roman" w:cs="Times New Roman"/>
          <w:noProof/>
          <w:color w:val="231F20"/>
          <w:sz w:val="24"/>
          <w:szCs w:val="24"/>
        </w:rPr>
        <w:t>(Rossow and Schiffer, 1999, 1991; Schiffer and Rossow, 1983)</w:t>
      </w:r>
      <w:r w:rsidRPr="00BF291E">
        <w:rPr>
          <w:rFonts w:ascii="Times New Roman" w:eastAsia="Times New Roman" w:hAnsi="Times New Roman" w:cs="Times New Roman"/>
          <w:color w:val="231F20"/>
          <w:sz w:val="24"/>
          <w:szCs w:val="24"/>
        </w:rPr>
        <w:fldChar w:fldCharType="end"/>
      </w:r>
      <w:r w:rsidRPr="00BF291E">
        <w:rPr>
          <w:rFonts w:ascii="Times New Roman" w:eastAsia="Times New Roman" w:hAnsi="Times New Roman" w:cs="Times New Roman"/>
          <w:color w:val="231F20"/>
          <w:sz w:val="24"/>
          <w:szCs w:val="24"/>
        </w:rPr>
        <w:t xml:space="preserve"> and Global Modeling and Assimilation Office (http://gmao.gsfc.nasa.gov/) meteorology.  The original dataset covering 1983 to 2007 has been expanded to cover from 1979 to present, as part of the Modern ERA-Retrospective Analysis for Research and Applications (MERRA) </w:t>
      </w:r>
      <w:r w:rsidRPr="00BF291E">
        <w:rPr>
          <w:rFonts w:ascii="Times New Roman" w:eastAsia="Times New Roman" w:hAnsi="Times New Roman" w:cs="Times New Roman"/>
          <w:color w:val="231F20"/>
          <w:sz w:val="24"/>
          <w:szCs w:val="24"/>
        </w:rPr>
        <w:fldChar w:fldCharType="begin" w:fldLock="1"/>
      </w:r>
      <w:r w:rsidR="00F72E9E">
        <w:rPr>
          <w:rFonts w:ascii="Times New Roman" w:eastAsia="Times New Roman" w:hAnsi="Times New Roman" w:cs="Times New Roman"/>
          <w:color w:val="231F20"/>
          <w:sz w:val="24"/>
          <w:szCs w:val="24"/>
        </w:rPr>
        <w:instrText>ADDIN CSL_CITATION { "citationItems" : [ { "id" : "ITEM-1", "itemData" : { "ISSN" : "08948755", "abstract" : "The Modern-Era Retrospective Analysis for Research and Applications (MERRA) was undertaken by NASA''s Global Modeling and Assimilation Office with two primary objectives: to place observations from NASA''s Earth Observing System satellites into a climate context and to improve upon the hydrologic cycle represented in earlier generations of reanalyses. Focusing on the satellite era, from 1979 to the present, MERRA has achieved its goals with significant improvements in precipitation and water vapor climatology. Here, a brief overview of the system and some aspects of its performance, including quality assessment diagnostics from innovation and residual statistics, is given. By comparing MERRA with other updated reanalyses [the interim version of the next ECMWF Re-Analysis (ERA-Interim) and the Climate Forecast System Reanalysis (CFSR)], advances made in this new generation of reanalyses, as well as remaining deficiencies, are identified. Although there is little difference between the new reanalyses in many aspects of climate variability, substantial differences remain in poorly constrained quantities such as precipitation and surface fluxes. These differences, due to variations both in the models and in the analysis techniques, are an important measure of the uncertainty in reanalysis products. It is also found that all reanalyses are still quite sensitive to observing system changes. Dealing with this sensitivity remains the most pressing challenge for the next generation of reanalyses. Production has now caught up to the current period and MERRA is being continued as a near-real-time climate analysis. The output is available online through the NASA Goddard Earth Sciences Data and Information Services Center (GES DISC). [ABSTRACT FROM AUTHOR]", "author" : [ { "dropping-particle" : "", "family" : "Rienecker", "given" : "Michele M", "non-dropping-particle" : "", "parse-names" : false, "suffix" : "" }, { "dropping-particle" : "", "family" : "Suarez", "given" : "Max J", "non-dropping-particle" : "", "parse-names" : false, "suffix" : "" }, { "dropping-particle" : "", "family" : "Gelaro", "given" : "Ronald", "non-dropping-particle" : "", "parse-names" : false, "suffix" : "" }, { "dropping-particle" : "", "family" : "Todling", "given" : "Ricardo", "non-dropping-particle" : "", "parse-names" : false, "suffix" : "" }, { "dropping-particle" : "", "family" : "Bacmeister", "given" : "Julio", "non-dropping-particle" : "", "parse-names" : false, "suffix" : "" }, { "dropping-particle" : "", "family" : "Liu", "given" : "Emily", "non-dropping-particle" : "", "parse-names" : false, "suffix" : "" }, { "dropping-particle" : "", "family" : "Bosilovich", "given" : "Michael G", "non-dropping-particle" : "", "parse-names" : false, "suffix" : "" }, { "dropping-particle" : "", "family" : "Schubert", "given" : "Siegfried D", "non-dropping-particle" : "", "parse-names" : false, "suffix" : "" }, { "dropping-particle" : "", "family" : "Takacs", "given" : "Lawrence", "non-dropping-particle" : "", "parse-names" : false, "suffix" : "" }, { "dropping-particle" : "", "family" : "Kim", "given" : "Gi-Kong", "non-dropping-particle" : "", "parse-names" : false, "suffix" : "" }, { "dropping-particle" : "", "family" : "Bloom", "given" : "Stephen", "non-dropping-particle" : "", "parse-names" : false, "suffix" : "" }, { "dropping-particle" : "", "family" : "Chen", "given" : "Junye", "non-dropping-particle" : "", "parse-names" : false, "suffix" : "" }, { "dropping-particle" : "", "family" : "Collins", "given" : "Douglas", "non-dropping-particle" : "", "parse-names" : false, "suffix" : "" }, { "dropping-particle" : "", "family" : "Conaty", "given" : "Austin", "non-dropping-particle" : "", "parse-names" : false, "suffix" : "" }, { "dropping-particle" : "", "family" : "Silva", "given" : "Arlindo", "non-dropping-particle" : "da", "parse-names" : false, "suffix" : "" }, { "dropping-particle" : "", "family" : "Gu", "given" : "Wei", "non-dropping-particle" : "", "parse-names" : false, "suffix" : "" }, { "dropping-particle" : "", "family" : "Joiner", "given" : "Joanna", "non-dropping-particle" : "", "parse-names" : false, "suffix" : "" }, { "dropping-particle" : "", "family" : "Koster", "given" : "Randal D", "non-dropping-particle" : "", "parse-names" : false, "suffix" : "" }, { "dropping-particle" : "", "family" : "Lucchesi", "given" : "Robert", "non-dropping-particle" : "", "parse-names" : false, "suffix" : "" }, { "dropping-particle" : "", "family" : "Molod", "given" : "Andrea", "non-dropping-particle" : "", "parse-names" : false, "suffix" : "" } ], "container-title" : "Journal of Climate", "id" : "ITEM-1", "issue" : "14", "issued" : { "date-parts" : [ [ "2011", "7", "15" ] ] }, "note" : "Accession Number: 62851034; Rienecker, Michele M. 1 Suarez, Max J. 1 Gelaro, Ronald 1 Todling, Ricardo 1 Bacmeister, Julio 1,2 Liu, Emily 1,3 Bosilovich, Michael G. 1 Schubert, Siegfried D. 1 Takacs, Lawrence 1,3 Kim, Gi-Kong 1 Bloom, Stephen 1,3 Chen, Junye 1,4 Collins, Douglas 1,3 Conaty, Austin 1,3 da Silva, Arlindo 1 Gu, Wei 1,3 Joiner, Joanna 5 Koster, Randal D. 1 Lucchesi, Robert 1,3 Molod, Andrea 1,4; Affiliation:  1: Global Modeling and Assimilation Office, NASA Goddard Space Flight Center, Greenbelt, Maryland  2: Goddard Earth Sciences and Technology Center, University of Maryland, Baltimore County, Baltimore, Maryland  3: Science Applications International Corporation, Beltsville, Maryland  4: Earth System Sciences Interdisciplinary Center, University of Maryland, College Park, College Park, Maryland  5: Atmospheric Chemistry and Dynamics Branch, NASA Goddard Space Flight Center, Greenbelt, Maryland; Source Info: Jul2011, Vol. 24 Issue 14, p3624; Subject Term: CLIMATOLOGY; Subject Term: HYDROLOGIC cycle; Subject Term: RESEARCH; Subject Term: PRECIPITATION (Meteorology); Subject Term: UNITED States; Company/Entity: UNITED States. National Aeronautics &amp; Space Administration Company/Entity: UNITED States. National Oceanic &amp; Atmospheric Administration Company/Entity: NATIONAL Centers for Environmental Prediction (U.S.); NAICS/Industry Codes: 927110 Space Research and Technology; NAICS/Industry Codes: 924110 Administration of Air and Water Resource and Solid Waste Management Programs; Number of Pages: 25p; Illustrations: 3 Diagrams, 5 Charts, 15 Graphs, 4 Maps; Document Type: Article", "page" : "3624-3648", "publisher" : "American Meteorological Society", "title" : "MERRA: NASA''s Modern-Era Retrospective Analysis for Research and Applications.", "type" : "article-journal", "volume" : "24" }, "uris" : [ "http://www.mendeley.com/documents/?uuid=25566e20-3e20-42db-b657-7bbb31052927" ] } ], "mendeley" : { "previouslyFormattedCitation" : "(Rienecker et al., 2011)" }, "properties" : { "noteIndex" : 0 }, "schema" : "https://github.com/citation-style-language/schema/raw/master/csl-citation.json" }</w:instrText>
      </w:r>
      <w:r w:rsidRPr="00BF291E">
        <w:rPr>
          <w:rFonts w:ascii="Times New Roman" w:eastAsia="Times New Roman" w:hAnsi="Times New Roman" w:cs="Times New Roman"/>
          <w:color w:val="231F20"/>
          <w:sz w:val="24"/>
          <w:szCs w:val="24"/>
        </w:rPr>
        <w:fldChar w:fldCharType="separate"/>
      </w:r>
      <w:r w:rsidRPr="00BF291E">
        <w:rPr>
          <w:rFonts w:ascii="Times New Roman" w:eastAsia="Times New Roman" w:hAnsi="Times New Roman" w:cs="Times New Roman"/>
          <w:noProof/>
          <w:color w:val="231F20"/>
          <w:sz w:val="24"/>
          <w:szCs w:val="24"/>
        </w:rPr>
        <w:t>(Rienecker et al., 2011)</w:t>
      </w:r>
      <w:r w:rsidRPr="00BF291E">
        <w:rPr>
          <w:rFonts w:ascii="Times New Roman" w:eastAsia="Times New Roman" w:hAnsi="Times New Roman" w:cs="Times New Roman"/>
          <w:color w:val="231F20"/>
          <w:sz w:val="24"/>
          <w:szCs w:val="24"/>
        </w:rPr>
        <w:fldChar w:fldCharType="end"/>
      </w:r>
      <w:r w:rsidRPr="00BF291E">
        <w:rPr>
          <w:rFonts w:ascii="Times New Roman" w:eastAsia="Times New Roman" w:hAnsi="Times New Roman" w:cs="Times New Roman"/>
          <w:color w:val="231F20"/>
          <w:sz w:val="24"/>
          <w:szCs w:val="24"/>
        </w:rPr>
        <w:t xml:space="preserve"> dataset.  MERRA is updated regularly with remote sensing and observed data and fed through a land surface catchment hydrology model, which provides additional outputs and further reduces inconsistencies.  Another one degree resolution surface reanalysis dataset is the Global Land Data Assimilation (GLDAS) </w:t>
      </w:r>
      <w:r w:rsidRPr="00BF291E">
        <w:rPr>
          <w:rFonts w:ascii="Times New Roman" w:eastAsia="Times New Roman" w:hAnsi="Times New Roman" w:cs="Times New Roman"/>
          <w:color w:val="231F20"/>
          <w:sz w:val="24"/>
          <w:szCs w:val="24"/>
        </w:rPr>
        <w:fldChar w:fldCharType="begin" w:fldLock="1"/>
      </w:r>
      <w:r w:rsidR="00F72E9E">
        <w:rPr>
          <w:rFonts w:ascii="Times New Roman" w:eastAsia="Times New Roman" w:hAnsi="Times New Roman" w:cs="Times New Roman"/>
          <w:color w:val="231F20"/>
          <w:sz w:val="24"/>
          <w:szCs w:val="24"/>
        </w:rPr>
        <w:instrText>ADDIN CSL_CITATION { "citationItems" : [ { "id" : "ITEM-1", "itemData" : { "DOI" : "10.1175/BAMS-85-3-381", "ISSN" : "0003-0007", "author" : [ { "dropping-particle" : "", "family" : "Rodell", "given" : "M", "non-dropping-particle" : "", "parse-names" : false, "suffix" : "" }, { "dropping-particle" : "", "family" : "Houser", "given" : "P R", "non-dropping-particle" : "", "parse-names" : false, "suffix" : "" }, { "dropping-particle" : "", "family" : "Jambor", "given" : "U", "non-dropping-particle" : "", "parse-names" : false, "suffix" : "" }, { "dropping-particle" : "", "family" : "Gottschalck", "given" : "J", "non-dropping-particle" : "", "parse-names" : false, "suffix" : "" }, { "dropping-particle" : "", "family" : "Mitchell", "given" : "K", "non-dropping-particle" : "", "parse-names" : false, "suffix" : "" }, { "dropping-particle" : "", "family" : "Meng", "given" : "C-J.", "non-dropping-particle" : "", "parse-names" : false, "suffix" : "" }, { "dropping-particle" : "", "family" : "Arsenault", "given" : "K", "non-dropping-particle" : "", "parse-names" : false, "suffix" : "" }, { "dropping-particle" : "", "family" : "Cosgrove", "given" : "B", "non-dropping-particle" : "", "parse-names" : false, "suffix" : "" }, { "dropping-particle" : "", "family" : "Radakovich", "given" : "J", "non-dropping-particle" : "", "parse-names" : false, "suffix" : "" }, { "dropping-particle" : "", "family" : "Bosilovich", "given" : "M", "non-dropping-particle" : "", "parse-names" : false, "suffix" : "" }, { "dropping-particle" : "", "family" : "Entin*", "given" : "J K", "non-dropping-particle" : "", "parse-names" : false, "suffix" : "" }, { "dropping-particle" : "", "family" : "Walker", "given" : "J P", "non-dropping-particle" : "", "parse-names" : false, "suffix" : "" }, { "dropping-particle" : "", "family" : "Lohmann", "given" : "D", "non-dropping-particle" : "", "parse-names" : false, "suffix" : "" }, { "dropping-particle" : "", "family" : "Toll", "given" : "D", "non-dropping-particle" : "", "parse-names" : false, "suffix" : "" } ], "container-title" : "Bulletin of the American Meteorological Society", "id" : "ITEM-1", "issue" : "3", "issued" : { "date-parts" : [ [ "2004", "3", "1" ] ] }, "note" : "doi: 10.1175/BAMS-85-3-381", "page" : "381-394", "publisher" : "American Meteorological Society", "title" : "The Global Land Data Assimilation System", "type" : "article-journal", "volume" : "85" }, "uris" : [ "http://www.mendeley.com/documents/?uuid=0bddc225-04fe-4164-9758-be3ba0894011" ] } ], "mendeley" : { "previouslyFormattedCitation" : "(Rodell et al., 2004)" }, "properties" : { "noteIndex" : 0 }, "schema" : "https://github.com/citation-style-language/schema/raw/master/csl-citation.json" }</w:instrText>
      </w:r>
      <w:r w:rsidRPr="00BF291E">
        <w:rPr>
          <w:rFonts w:ascii="Times New Roman" w:eastAsia="Times New Roman" w:hAnsi="Times New Roman" w:cs="Times New Roman"/>
          <w:color w:val="231F20"/>
          <w:sz w:val="24"/>
          <w:szCs w:val="24"/>
        </w:rPr>
        <w:fldChar w:fldCharType="separate"/>
      </w:r>
      <w:r w:rsidRPr="00BF291E">
        <w:rPr>
          <w:rFonts w:ascii="Times New Roman" w:eastAsia="Times New Roman" w:hAnsi="Times New Roman" w:cs="Times New Roman"/>
          <w:noProof/>
          <w:color w:val="231F20"/>
          <w:sz w:val="24"/>
          <w:szCs w:val="24"/>
        </w:rPr>
        <w:t>(Rodell et al., 2004)</w:t>
      </w:r>
      <w:r w:rsidRPr="00BF291E">
        <w:rPr>
          <w:rFonts w:ascii="Times New Roman" w:eastAsia="Times New Roman" w:hAnsi="Times New Roman" w:cs="Times New Roman"/>
          <w:color w:val="231F20"/>
          <w:sz w:val="24"/>
          <w:szCs w:val="24"/>
        </w:rPr>
        <w:fldChar w:fldCharType="end"/>
      </w:r>
      <w:r w:rsidRPr="00BF291E">
        <w:rPr>
          <w:rFonts w:ascii="Times New Roman" w:eastAsia="Times New Roman" w:hAnsi="Times New Roman" w:cs="Times New Roman"/>
          <w:color w:val="231F20"/>
          <w:sz w:val="24"/>
          <w:szCs w:val="24"/>
        </w:rPr>
        <w:t xml:space="preserve"> product.  </w:t>
      </w:r>
      <w:r w:rsidRPr="00BF291E">
        <w:rPr>
          <w:rFonts w:ascii="Times New Roman" w:hAnsi="Times New Roman" w:cs="Times New Roman"/>
          <w:sz w:val="24"/>
          <w:szCs w:val="24"/>
        </w:rPr>
        <w:t xml:space="preserve">GLDAS assimilates NOAA/GDAS atmospheric fields, Climate Prediction Center Merged Analysis of Precipitation fields, and observation-driven shortwave and longwave radiation using the Air Force Weather Agency’s </w:t>
      </w:r>
      <w:proofErr w:type="spellStart"/>
      <w:r w:rsidRPr="00BF291E">
        <w:rPr>
          <w:rFonts w:ascii="Times New Roman" w:hAnsi="Times New Roman" w:cs="Times New Roman"/>
          <w:sz w:val="24"/>
          <w:szCs w:val="24"/>
        </w:rPr>
        <w:t>AGRicultural</w:t>
      </w:r>
      <w:proofErr w:type="spellEnd"/>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METeorological</w:t>
      </w:r>
      <w:proofErr w:type="spellEnd"/>
      <w:r w:rsidRPr="00BF291E">
        <w:rPr>
          <w:rFonts w:ascii="Times New Roman" w:hAnsi="Times New Roman" w:cs="Times New Roman"/>
          <w:sz w:val="24"/>
          <w:szCs w:val="24"/>
        </w:rPr>
        <w:t xml:space="preserve"> (AGRIMET) modeling system to parameterize three land surface realizations ((1) NCEP, Oregon State University (OSU), Air Force, and Hydrology Research Laboratory at NWS- NOAH, (2) Community Land Model, Mosaic, and (3) Variable Infiltration Capacity model).  The forcing data for GLDAS, like MERRA, is produced at 3-hourly intervals at one degree resolution from 1948 to present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"Bosilovich", "given" : "Michael", "non-dropping-particle" : "", "parse-names" : false, "suffix" : "" } ], "container-title" : "Earthzine.[Online].", "id" : "ITEM-1", "issue" : "2008/09/26", "issued" : { "date-parts" : [ [ "2008" ] ] }, "title" : "NASA\u2019s modern era retrospective-analysis for research and applications: Integrating Earth observations", "type" : "article-journal", "volume" : "26" }, "uris" : [ "http://www.mendeley.com/documents/?uuid=eac2c4b8-379c-461d-97b0-d080e9ccd83a" ] } ], "mendeley" : { "previouslyFormattedCitation" : "(Bosilovich, 2008)"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(Bosilovich, 2008)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Although at much coarser spatial resolution, two other datasets are commonly used: National Centers for Environmental Prediction–National Center for Atmospheric Research (NCEP-NCAR)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"Kalnay", "given" : "E", "non-dropping-particle" : "", "parse-names" : false, "suffix" : "" }, { "dropping-particle" : "", "family" : "Kanamitsu", "given" : "M", "non-dropping-particle" : "", "parse-names" : false, "suffix" : "" }, { "dropping-particle" : "", "family" : "Kistler", "given" : "R", "non-dropping-particle" : "", "parse-names" : false, "suffix" : "" }, { "dropping-particle" : "", "family" : "Collins", "given" : "W", "non-dropping-particle" : "", "parse-names" : false, "suffix" : "" }, { "dropping-particle" : "", "family" : "Deaven", "given" : "D", "non-dropping-particle" : "", "parse-names" : false, "suffix" : "" }, { "dropping-particle" : "", "family" : "Gandin", "given" : "L", "non-dropping-particle" : "", "parse-names" : false, "suffix" : "" }, { "dropping-particle" : "", "family" : "Iredell", "given" : "M", "non-dropping-particle" : "", "parse-names" : false, "suffix" : "" }, { "dropping-particle" : "", "family" : "Saha", "given" : "S", "non-dropping-particle" : "", "parse-names" : false, "suffix" : "" }, { "dropping-particle" : "", "family" : "White", "given" : "G", "non-dropping-particle" : "", "parse-names" : false, "suffix" : "" }, { "dropping-particle" : "", "family" : "Woollen", "given" : "J", "non-dropping-particle" : "", "parse-names" : false, "suffix" : "" }, { "dropping-particle" : "", "family" : "Zhu", "given" : "Y", "non-dropping-particle" : "", "parse-names" : false, "suffix" : "" }, { "dropping-particle" : "", "family" : "Chelliah", "given" : "M", "non-dropping-particle" : "", "parse-names" : false, "suffix" : "" }, { "dropping-particle" : "", "family" : "Ebisuzaki", "given" : "W", "non-dropping-particle" : "", "parse-names" : false, "suffix" : "" }, { "dropping-particle" : "", "family" : "Higgins", "given" : "W", "non-dropping-particle" : "", "parse-names" : false, "suffix" : "" }, { "dropping-particle" : "", "family" : "Janowiak", "given" : "J", "non-dropping-particle" : "", "parse-names" : false, "suffix" : "" }, { "dropping-particle" : "", "family" : "Mo", "given" : "K C", "non-dropping-particle" : "", "parse-names" : false, "suffix" : "" }, { "dropping-particle" : "", "family" : "Ropelewski", "given" : "C", "non-dropping-particle" : "", "parse-names" : false, "suffix" : "" }, { "dropping-particle" : "", "family" : "Wang", "given" : "J", "non-dropping-particle" : "", "parse-names" : false, "suffix" : "" }, { "dropping-particle" : "", "family" : "Leetmaa", "given" : "A", "non-dropping-particle" : "", "parse-names" : false, "suffix" : "" }, { "dropping-particle" : "", "family" : "Reynolds", "given" : "R", "non-dropping-particle" : "", "parse-names" : false, "suffix" : "" }, { "dropping-particle" : "", "family" : "Jenne", "given" : "R", "non-dropping-particle" : "", "parse-names" : false, "suffix" : "" }, { "dropping-particle" : "", "family" : "Joseph", "given" : "D", "non-dropping-particle" : "", "parse-names" : false, "suffix" : "" } ], "container-title" : "Bulletin of the American Meteorological Society", "id" : "ITEM-1", "issued" : { "date-parts" : [ [ "1996" ] ] }, "page" : "437-472", "title" : "The NCEP/NCAR 40-Year Reanalysis Project", "type" : "article-journal", "volume" : "77" }, "uris" : [ "http://www.mendeley.com/documents/?uuid=84d7eedb-7d14-41cb-a1c4-7f3eab7fe6fa" ] } ], "mendeley" : { "previouslyFormattedCitation" : "(Kalnay et al., 1996)"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(Kalnay et al., 1996)</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European Centre for Medium-range Weather Forecasts (ECMWF) interim reanalysis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"2156-2202", "author" : [ { "dropping-particle" : "", "family" : "Morcrette", "given" : "Jean\u2010Jacques", "non-dropping-particle" : "", "parse-names" : false, "suffix" : "" } ], "container-title" : "Journal of Geophysical Research: Atmospheres (1984\u20132012)", "id" : "ITEM-1", "issue" : "D5", "issued" : { "date-parts" : [ [ "1991" ] ] }, "page" : "9121-9132", "publisher" : "Wiley Online Library", "title" : "Radiation and cloud radiative properties in the European Centre for Medium Range Weather Forecasts forecasting system", "type" : "article-journal", "volume" : "96" }, "uris" : [ "http://www.mendeley.com/documents/?uuid=d9e00dbe-a3c2-4353-b6d3-4182ccfe444b" ] }, { "id" : "ITEM-2", "itemData" : { "abstract" : "The surface downward longwave radiation, computed by the European Centre for Medium-Range Weather Forecasts (ECMWF) forecast system used for the ECMWF 40-yr reanalysis, is compared with surface radiation measurements for the April-May 1999 period, available as part of the Baseline Surface Radiation Network (BSRN), Surface Radiation (SURFRAD), and Atmospheric Radiation Measurement (ARM) programs. Emphasis is put on comparisons on a 1-h basis, as this allows discrepancies to be more easily linked to differences between model description and observations of temperature, humidity, and clouds. It is also possible to compare the model and observed temporal variability in the surface radiation fluxes. Comparisons are first carried out at locations for which the spectral model orography differs from the actual station height. Sensitivity of the model fluxes to various algorithms to correct for this discrepancy is explored. A simple interpolation-extrapolation scheme for pressure, temperature, and specific humidity allows the improvement of model calculations of the longwave surface fluxes in most cases. Intercomparisons of surface longwave radiation are presented for the various longwave radiation schemes operational since the 15-yr ECMWF Re-Analysis (ERA-15) was performed. The Rapid Radiation Transfer Model of Mlawer et al., now operational at ECMWF, is shown to correct for the major underestimation in clear-sky downward longwave radiation seen in ERA-15. Sensitivity calculations are also carried out to explore the role of the cloud optical properties, cloud effective particle size, and aerosols in the representation of the surface downward longwave radiation.", "author" : [ { "dropping-particle" : "", "family" : "Morcrette", "given" : "Jean-Jacques", "non-dropping-particle" : "", "parse-names" : false, "suffix" : "" } ], "container-title" : "Journal of Climate", "id" : "ITEM-2", "issue" : "14", "issued" : { "date-parts" : [ [ "2002" ] ] }, "note" : "pdf", "page" : "1875-1892", "title" : "The surface downward longwave radiation in the ECMWF forecast system", "type" : "article-journal", "volume" : "15" }, "uris" : [ "http://www.mendeley.com/documents/?uuid=8492ed44-40b3-40a6-b191-8221ed8e05b6" ] } ], "mendeley" : { "previouslyFormattedCitation" : "(Morcrette, 1991, 2002)"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(Morcrette, 1991, 2002)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NCEP-NCAR shortwave and longwave fluxes are available at 6-houlry intervals from 1948-present at 2.5 </w:t>
      </w:r>
      <w:r w:rsidRPr="00BF291E">
        <w:rPr>
          <w:rFonts w:ascii="Times New Roman" w:hAnsi="Times New Roman" w:cs="Times New Roman"/>
          <w:sz w:val="24"/>
          <w:szCs w:val="24"/>
        </w:rPr>
        <w:lastRenderedPageBreak/>
        <w:t>degree resolution, while the ECMWF interim shortwave and longwave flux is available at 6-houlry intervals spanning1979-present at 1.5 degree resolution.  Sheffield et al. (2006) uses surface elevation to downscale the NCEP-NCAR to one degree resolution.  Other downscaled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products can be found on the corresponding Princeton University Terrestrial Hydrology Research Group webpage (http://hydrology.princeton.edu/data.php).  </w:t>
      </w:r>
    </w:p>
    <w:p w14:paraId="2E8D6A06" w14:textId="48CB457D" w:rsidR="00BF291E" w:rsidRPr="00BF291E" w:rsidRDefault="00BF291E" w:rsidP="00BF291E">
      <w:pPr>
        <w:spacing w:after="0" w:line="480" w:lineRule="auto"/>
        <w:ind w:firstLine="720"/>
        <w:rPr>
          <w:rFonts w:ascii="Times New Roman" w:eastAsia="Times New Roman" w:hAnsi="Times New Roman" w:cs="Times New Roman"/>
          <w:sz w:val="24"/>
          <w:szCs w:val="24"/>
        </w:rPr>
      </w:pPr>
      <w:r w:rsidRPr="00BF291E">
        <w:rPr>
          <w:rFonts w:ascii="Times New Roman" w:eastAsia="Times New Roman" w:hAnsi="Times New Roman" w:cs="Times New Roman"/>
          <w:sz w:val="24"/>
          <w:szCs w:val="24"/>
        </w:rPr>
        <w:t xml:space="preserve">For regional estimation of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imes New Roman" w:hAnsi="Times New Roman" w:cs="Times New Roman"/>
          <w:sz w:val="24"/>
          <w:szCs w:val="24"/>
        </w:rPr>
        <w:t xml:space="preserve"> after 2000, EO data are incorporated directly or indirectly into one of the aforementioned reanalysis datasets.  These</w:t>
      </w:r>
      <w:r w:rsidR="00A54D1D">
        <w:rPr>
          <w:rFonts w:ascii="Times New Roman" w:eastAsia="Times New Roman" w:hAnsi="Times New Roman" w:cs="Times New Roman"/>
          <w:sz w:val="24"/>
          <w:szCs w:val="24"/>
        </w:rPr>
        <w:t xml:space="preserve"> methods involve</w:t>
      </w:r>
      <w:r w:rsidRPr="00BF291E">
        <w:rPr>
          <w:rFonts w:ascii="Times New Roman" w:eastAsia="Times New Roman" w:hAnsi="Times New Roman" w:cs="Times New Roman"/>
          <w:sz w:val="24"/>
          <w:szCs w:val="24"/>
        </w:rPr>
        <w:t xml:space="preserve"> several assumptions or ground-based estimates of albedo, land surface temperature, and emissivity for model calibration (</w:t>
      </w:r>
      <w:proofErr w:type="spellStart"/>
      <w:r w:rsidRPr="00BF291E">
        <w:rPr>
          <w:rFonts w:ascii="Times New Roman" w:eastAsia="Times New Roman" w:hAnsi="Times New Roman" w:cs="Times New Roman"/>
          <w:sz w:val="24"/>
          <w:szCs w:val="24"/>
        </w:rPr>
        <w:t>Bisht</w:t>
      </w:r>
      <w:proofErr w:type="spellEnd"/>
      <w:r w:rsidRPr="00BF291E">
        <w:rPr>
          <w:rFonts w:ascii="Times New Roman" w:eastAsia="Times New Roman" w:hAnsi="Times New Roman" w:cs="Times New Roman"/>
          <w:sz w:val="24"/>
          <w:szCs w:val="24"/>
        </w:rPr>
        <w:t xml:space="preserve"> et al. 2005).  Since 2000, land surface products from the Moderate Resolution Imaging </w:t>
      </w:r>
      <w:proofErr w:type="spellStart"/>
      <w:r w:rsidRPr="00BF291E">
        <w:rPr>
          <w:rFonts w:ascii="Times New Roman" w:eastAsia="Times New Roman" w:hAnsi="Times New Roman" w:cs="Times New Roman"/>
          <w:sz w:val="24"/>
          <w:szCs w:val="24"/>
        </w:rPr>
        <w:t>Spectroradiometer</w:t>
      </w:r>
      <w:proofErr w:type="spellEnd"/>
      <w:r w:rsidRPr="00BF291E">
        <w:rPr>
          <w:rFonts w:ascii="Times New Roman" w:eastAsia="Times New Roman" w:hAnsi="Times New Roman" w:cs="Times New Roman"/>
          <w:sz w:val="24"/>
          <w:szCs w:val="24"/>
        </w:rPr>
        <w:t xml:space="preserve"> (MODIS), including aerosol depth, temperature, emissivity, air temperature, dew point temperature, and albedo, have been combined and extrapolated from once-a-day measurements to daily flux at a quasi-1km resolution.  The Clouds and Earth's Radiant Energy System (CERES) initially aboard NASA’s Tropical Rainfall Measurement Mission (TRMM) platform and later placed on NASA’s Terra and Aqua platforms, is a radiometer which collects solar-reflected, Earth-emitted, and total radiation to determine Earth’s radiation budget.  Data is available from 2000-present at a 3-houlry, 1 degree resolution.  Data is available from 2000-present as monthly or monthly hourly averages at 1 degree resolution.  The Land Surface Analysis Satellite Applications Facility (LSA-SAF) (</w:t>
      </w:r>
      <w:hyperlink r:id="rId10" w:history="1">
        <w:r w:rsidRPr="00BF291E">
          <w:rPr>
            <w:rFonts w:ascii="Times New Roman" w:eastAsia="Times New Roman" w:hAnsi="Times New Roman" w:cs="Times New Roman"/>
            <w:color w:val="0563C1" w:themeColor="hyperlink"/>
            <w:sz w:val="24"/>
            <w:szCs w:val="24"/>
            <w:u w:val="single"/>
          </w:rPr>
          <w:t>http://landsaf.meteo.pt/</w:t>
        </w:r>
      </w:hyperlink>
      <w:r w:rsidRPr="00BF291E">
        <w:rPr>
          <w:rFonts w:ascii="Times New Roman" w:eastAsia="Times New Roman" w:hAnsi="Times New Roman" w:cs="Times New Roman"/>
          <w:sz w:val="24"/>
          <w:szCs w:val="24"/>
        </w:rPr>
        <w:t xml:space="preserve">) has also developed a radiation budget for the land surface using The Spinning Enhanced Visible and Infrared Imager (SEVIRI) radiometer on board the </w:t>
      </w:r>
      <w:proofErr w:type="spellStart"/>
      <w:r w:rsidRPr="00BF291E">
        <w:rPr>
          <w:rFonts w:ascii="Times New Roman" w:eastAsia="Times New Roman" w:hAnsi="Times New Roman" w:cs="Times New Roman"/>
          <w:sz w:val="24"/>
          <w:szCs w:val="24"/>
        </w:rPr>
        <w:t>Meteosat</w:t>
      </w:r>
      <w:proofErr w:type="spellEnd"/>
      <w:r w:rsidRPr="00BF291E">
        <w:rPr>
          <w:rFonts w:ascii="Times New Roman" w:eastAsia="Times New Roman" w:hAnsi="Times New Roman" w:cs="Times New Roman"/>
          <w:sz w:val="24"/>
          <w:szCs w:val="24"/>
        </w:rPr>
        <w:t xml:space="preserve"> Second Generation (MSG) satellite.  The MSG/SEVIRI platform provides 30-minute 3km resolution albedo, land surface temperature, emissivity, </w:t>
      </w:r>
      <w:r w:rsidRPr="00BF291E">
        <w:rPr>
          <w:rFonts w:ascii="Times New Roman" w:eastAsia="Times New Roman" w:hAnsi="Times New Roman" w:cs="Times New Roman"/>
          <w:i/>
          <w:sz w:val="24"/>
          <w:szCs w:val="24"/>
        </w:rPr>
        <w:t>SW</w:t>
      </w:r>
      <w:r w:rsidRPr="00BF291E">
        <w:rPr>
          <w:rFonts w:ascii="Times New Roman" w:hAnsi="Times New Roman" w:cs="Times New Roman"/>
          <w:i/>
          <w:sz w:val="24"/>
          <w:szCs w:val="24"/>
        </w:rPr>
        <w:t>↓</w:t>
      </w:r>
      <w:r w:rsidRPr="00BF291E">
        <w:rPr>
          <w:rFonts w:ascii="Times New Roman" w:hAnsi="Times New Roman" w:cs="Times New Roman"/>
          <w:sz w:val="24"/>
          <w:szCs w:val="24"/>
        </w:rPr>
        <w:t xml:space="preserve">, and </w:t>
      </w:r>
      <w:r w:rsidRPr="00BF291E">
        <w:rPr>
          <w:rFonts w:ascii="Times New Roman" w:eastAsia="Times New Roman" w:hAnsi="Times New Roman" w:cs="Times New Roman"/>
          <w:i/>
          <w:sz w:val="24"/>
          <w:szCs w:val="24"/>
        </w:rPr>
        <w:t>LW</w:t>
      </w:r>
      <w:r w:rsidRPr="00BF291E">
        <w:rPr>
          <w:rFonts w:ascii="Times New Roman" w:hAnsi="Times New Roman" w:cs="Times New Roman"/>
          <w:i/>
          <w:sz w:val="24"/>
          <w:szCs w:val="24"/>
        </w:rPr>
        <w:t>↓</w:t>
      </w:r>
      <w:r w:rsidRPr="00BF291E">
        <w:rPr>
          <w:rFonts w:ascii="Times New Roman" w:eastAsia="Times New Roman" w:hAnsi="Times New Roman" w:cs="Times New Roman"/>
          <w:sz w:val="24"/>
          <w:szCs w:val="24"/>
        </w:rPr>
        <w:t xml:space="preserve"> information from 2004-present.  Unlike CERES, which </w:t>
      </w:r>
      <w:r w:rsidRPr="00BF291E">
        <w:rPr>
          <w:rFonts w:ascii="Times New Roman" w:eastAsia="Times New Roman" w:hAnsi="Times New Roman" w:cs="Times New Roman"/>
          <w:sz w:val="24"/>
          <w:szCs w:val="24"/>
        </w:rPr>
        <w:lastRenderedPageBreak/>
        <w:t>is a global product, MSG/SEVIRI operational window includes primarily the African and European continents.</w:t>
      </w:r>
    </w:p>
    <w:p w14:paraId="02292420" w14:textId="08EEF238" w:rsidR="00BF291E" w:rsidRPr="00BF291E" w:rsidRDefault="00BF291E" w:rsidP="00BF291E">
      <w:pPr>
        <w:spacing w:after="0" w:line="480" w:lineRule="auto"/>
        <w:ind w:firstLine="720"/>
        <w:rPr>
          <w:rFonts w:ascii="Times New Roman" w:eastAsia="Times New Roman" w:hAnsi="Times New Roman" w:cs="Times New Roman"/>
          <w:sz w:val="24"/>
          <w:szCs w:val="24"/>
        </w:rPr>
      </w:pPr>
      <w:r w:rsidRPr="00BF291E">
        <w:rPr>
          <w:rFonts w:ascii="Times New Roman" w:eastAsia="Times New Roman" w:hAnsi="Times New Roman" w:cs="Times New Roman"/>
          <w:sz w:val="24"/>
          <w:szCs w:val="24"/>
        </w:rPr>
        <w:t xml:space="preserve">Satellite methods to estimate components of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imes New Roman" w:hAnsi="Times New Roman" w:cs="Times New Roman"/>
          <w:sz w:val="24"/>
          <w:szCs w:val="24"/>
        </w:rPr>
        <w:t xml:space="preserve"> are continually evolving and being evaluated against each other, including for </w:t>
      </w:r>
      <w:del w:id="14" w:author="Alex Messina" w:date="2014-09-11T14:50:00Z">
        <w:r w:rsidRPr="00BF291E" w:rsidDel="00937B66">
          <w:rPr>
            <w:rFonts w:ascii="Times New Roman" w:eastAsia="Times New Roman" w:hAnsi="Times New Roman" w:cs="Times New Roman"/>
            <w:sz w:val="24"/>
            <w:szCs w:val="24"/>
          </w:rPr>
          <w:delText xml:space="preserve">shortwave </w:delText>
        </w:r>
      </w:del>
      <w:ins w:id="15" w:author="Alex Messina" w:date="2014-09-11T14:50:00Z">
        <w:r w:rsidR="00937B66">
          <w:rPr>
            <w:rFonts w:ascii="Times New Roman" w:eastAsia="Times New Roman" w:hAnsi="Times New Roman" w:cs="Times New Roman"/>
            <w:sz w:val="24"/>
            <w:szCs w:val="24"/>
          </w:rPr>
          <w:t>SW</w:t>
        </w:r>
      </w:ins>
      <w:ins w:id="16" w:author="Alex Messina" w:date="2014-09-11T14:51:00Z">
        <w:r w:rsidR="00937B66">
          <w:rPr>
            <w:rFonts w:ascii="Cambria Math" w:eastAsia="Times New Roman" w:hAnsi="Cambria Math" w:cs="Times New Roman"/>
            <w:sz w:val="24"/>
            <w:szCs w:val="24"/>
          </w:rPr>
          <w:t>↓</w:t>
        </w:r>
        <w:r w:rsidR="00937B66">
          <w:rPr>
            <w:rFonts w:ascii="Times New Roman" w:eastAsia="Times New Roman" w:hAnsi="Times New Roman" w:cs="Times New Roman"/>
            <w:sz w:val="24"/>
            <w:szCs w:val="24"/>
          </w:rPr>
          <w:t>??</w:t>
        </w:r>
      </w:ins>
      <w:ins w:id="17" w:author="Alex Messina" w:date="2014-09-11T14:50:00Z">
        <w:r w:rsidR="00937B66" w:rsidRPr="00BF291E">
          <w:rPr>
            <w:rFonts w:ascii="Times New Roman" w:eastAsia="Times New Roman" w:hAnsi="Times New Roman" w:cs="Times New Roman"/>
            <w:sz w:val="24"/>
            <w:szCs w:val="24"/>
          </w:rPr>
          <w:t xml:space="preserve"> </w:t>
        </w:r>
      </w:ins>
      <w:r w:rsidRPr="00BF291E">
        <w:rPr>
          <w:rFonts w:ascii="Times New Roman" w:eastAsia="Times New Roman" w:hAnsi="Times New Roman" w:cs="Times New Roman"/>
          <w:sz w:val="24"/>
          <w:szCs w:val="24"/>
        </w:rPr>
        <w:fldChar w:fldCharType="begin" w:fldLock="1"/>
      </w:r>
      <w:r w:rsidR="00F72E9E">
        <w:rPr>
          <w:rFonts w:ascii="Times New Roman" w:eastAsia="Times New Roman" w:hAnsi="Times New Roman" w:cs="Times New Roman"/>
          <w:sz w:val="24"/>
          <w:szCs w:val="24"/>
        </w:rPr>
        <w:instrText>ADDIN CSL_CITATION { "citationItems" : [ { "id" : "ITEM-1", "itemData" : { "DOI" : "10.1029/2012jd018332", "ISBN" : "2156-2202", "abstract" : "During the last two decades, significant progress has been made in assessing the Earth Radiation Balance from satellite observations. Yet, satellite based estimates differ from each other and from those provided by numerical models. Major issues are related to quality of satellite observations, such as the frequent changes in satellite observing systems, degradation of sensors, restricted spectral intervals and viewing geometry of sensors, and changes in the quality of atmospheric inputs that drive the inference schemes. To reduce differences among the satellite based estimates requires, among others, updates to inference schemes so that most recent auxiliary information can be fully utilized. This paper reports on improvements introduced to a methodology developed at the University of Maryland to estimate shortwave (SW) radiative fluxes within the atmosphere system from satellite observations, the implementation of the approach with newly available auxiliary information, evaluation of the downwelling SW flux against ground observations, and comparison with independent satellite methods and numerical models. Specifically, introduced are: new Narrow to Broadband (N/B) transformations and new Angular Distribution Models (ADM) for clear and cloudy sky that incorporate most recent land use classifications; improved aerosol treatment; separation of clouds by phase; improved sun-earth geometry; and implementation at 0.5\u00b0 spatial resolution at 3-hourly intervals integrated to daily and monthly time scales. When compared to an earlier version of the model as implemented at 2.5\u00b0 at global scale and against observations from the globally distributed Baseline Surface Radiation Network (BSRN) stations for a period of six years (at monthly time scale), the bias was reduced from 8.6 (4.6%) to \u22120.5 (0.3%) W/m2, the standard deviation from 16.6 (8.9%) to 14.5 (7.8%) W/m2while the correlation remained high at 0.98 in both cases. Evaluation was also done over oceanic sites as available from the Pilot Research Moored Array in the Tropical Atlantic (PIRATA) moorings and from the Tropical Atmosphere Ocean/Triangle Trans-Ocean Buoy Network (TAO/TRITON) moorings in the tropical Pacific Ocean. Overall, results over oceans were not as good as over land for all the satellite retrievals compared in this study.", "author" : [ { "dropping-particle" : "", "family" : "Ma", "given" : "Y", "non-dropping-particle" : "", "parse-names" : false, "suffix" : "" }, { "dropping-particle" : "", "family" : "Pinker", "given" : "R T", "non-dropping-particle" : "", "parse-names" : false, "suffix" : "" } ], "container-title" : "Journal of Geophysical Research: Atmospheres", "id" : "ITEM-1", "issue" : "D23", "issued" : { "date-parts" : [ [ "2012" ] ] }, "note" : "sebal", "page" : "n/a-n/a", "title" : "Modeling shortwave radiative fluxes from satellites", "type" : "article-journal", "volume" : "117" }, "uris" : [ "http://www.mendeley.com/documents/?uuid=6133495f-5ab3-44bc-b100-fdbb85f81ea9" ] } ], "mendeley" : { "previouslyFormattedCitation" : "(Ma and Pinker, 2012)" }, "properties" : { "noteIndex" : 0 }, "schema" : "https://github.com/citation-style-language/schema/raw/master/csl-citation.json" }</w:instrText>
      </w:r>
      <w:r w:rsidRPr="00BF291E">
        <w:rPr>
          <w:rFonts w:ascii="Times New Roman" w:eastAsia="Times New Roman" w:hAnsi="Times New Roman" w:cs="Times New Roman"/>
          <w:sz w:val="24"/>
          <w:szCs w:val="24"/>
        </w:rPr>
        <w:fldChar w:fldCharType="separate"/>
      </w:r>
      <w:r w:rsidR="00C83606" w:rsidRPr="00C83606">
        <w:rPr>
          <w:rFonts w:ascii="Times New Roman" w:eastAsia="Times New Roman" w:hAnsi="Times New Roman" w:cs="Times New Roman"/>
          <w:noProof/>
          <w:sz w:val="24"/>
          <w:szCs w:val="24"/>
        </w:rPr>
        <w:t>(Ma and Pinker, 2012)</w:t>
      </w:r>
      <w:r w:rsidRPr="00BF291E">
        <w:rPr>
          <w:rFonts w:ascii="Times New Roman" w:eastAsia="Times New Roman" w:hAnsi="Times New Roman" w:cs="Times New Roman"/>
          <w:sz w:val="24"/>
          <w:szCs w:val="24"/>
        </w:rPr>
        <w:fldChar w:fldCharType="end"/>
      </w:r>
      <w:r w:rsidRPr="00BF291E">
        <w:rPr>
          <w:rFonts w:ascii="Times New Roman" w:eastAsia="Times New Roman" w:hAnsi="Times New Roman" w:cs="Times New Roman"/>
          <w:sz w:val="24"/>
          <w:szCs w:val="24"/>
        </w:rPr>
        <w:t xml:space="preserve">, </w:t>
      </w:r>
      <w:del w:id="18" w:author="Alex Messina" w:date="2014-09-11T14:51:00Z">
        <w:r w:rsidRPr="00BF291E" w:rsidDel="00937B66">
          <w:rPr>
            <w:rFonts w:ascii="Times New Roman" w:eastAsia="Times New Roman" w:hAnsi="Times New Roman" w:cs="Times New Roman"/>
            <w:sz w:val="24"/>
            <w:szCs w:val="24"/>
          </w:rPr>
          <w:delText xml:space="preserve">longwave </w:delText>
        </w:r>
      </w:del>
      <w:ins w:id="19" w:author="Alex Messina" w:date="2014-09-11T14:51:00Z">
        <w:r w:rsidR="00937B66">
          <w:rPr>
            <w:rFonts w:ascii="Times New Roman" w:eastAsia="Times New Roman" w:hAnsi="Times New Roman" w:cs="Times New Roman"/>
            <w:sz w:val="24"/>
            <w:szCs w:val="24"/>
          </w:rPr>
          <w:t>LW</w:t>
        </w:r>
        <w:r w:rsidR="00937B66" w:rsidRPr="00BF291E">
          <w:rPr>
            <w:rFonts w:ascii="Times New Roman" w:eastAsia="Times New Roman" w:hAnsi="Times New Roman" w:cs="Times New Roman"/>
            <w:sz w:val="24"/>
            <w:szCs w:val="24"/>
          </w:rPr>
          <w:t xml:space="preserve"> </w:t>
        </w:r>
      </w:ins>
      <w:r w:rsidRPr="00BF291E">
        <w:rPr>
          <w:rFonts w:ascii="Times New Roman" w:eastAsia="Times New Roman" w:hAnsi="Times New Roman" w:cs="Times New Roman"/>
          <w:sz w:val="24"/>
          <w:szCs w:val="24"/>
        </w:rPr>
        <w:fldChar w:fldCharType="begin" w:fldLock="1"/>
      </w:r>
      <w:r w:rsidR="00F72E9E">
        <w:rPr>
          <w:rFonts w:ascii="Times New Roman" w:eastAsia="Times New Roman" w:hAnsi="Times New Roman" w:cs="Times New Roman"/>
          <w:sz w:val="24"/>
          <w:szCs w:val="24"/>
        </w:rPr>
        <w:instrText>ADDIN CSL_CITATION { "citationItems" : [ { "id" : "ITEM-1", "itemData" : { "DOI" : "10.1029/2009JD013635", "ISSN" : "0148-0227", "abstract" : "This study evaluates four satellite-estimated data sets of surface longwave radiation (LW), the Global Energy and Water Cycle Experiment-Surface Radiation Budget (GEWEX-SRB), the International Satellite Cloud Climatology Project-Flux Data (ISCCP-FD), the Clouds and Earth Radiant Energy System-Gridded Radiative Fluxes and Clouds (CERES-FSW), and a newly developed data set from the Moderate Resolution Imaging Spectroradiometer (MODIS), with ground measurements at 15 sites of 2003. GEWEX-SRB (1\ufffd*1\ufffd) and ISCCP-FD (280 km*280 km) irradiance are available at 3-hourly intervals, CERES-FSW (1\ufffd*1\ufffd) and MODIS (1 km*1 km) irradiance are available at satellite overpass time. Evaluation is carried out separately for clear-sky, cloudy sky and all-sky conditions. Results show that, under all-sky conditions, downwelling LW (LWDN) in ISCCP-FD is overestimated while in CERES-FSW it is underestimated; but for LWDN in GEWEX-SRB and upwelling LW (LWUP) in all data sets, estimation errors are region-dependent: no uniform trend can be found. Under clear-sky conditions, LWDN in most data sets is underestimated, with some exceptions; LWUP in GEWEX-SRB and ISCCP-FD is overestimated while in CERES-FSW and MODIS it is underestimated with some exceptions. Under cloudy sky conditions, LWDN is overestimated in GEWEX-SRB and ISCCP-FD while it is underestimated in CERES-FSW; LWUP in most data sets is underestimated, with some exceptions. All data sets perform better when estimating LWUP than LWDN, during the nighttime than during the daytime, and under clear-sky conditions than under cloudy sky conditions. However, there are substantial errors in some regions, such as LWDN overestimation by ISCCP-FD on the Qinghai-Tibetan Plateau. Such errors are related to the errors of input precipitable water vapor, temperature, and elevation differences.", "author" : [ { "dropping-particle" : "", "family" : "Gui", "given" : "Sheng", "non-dropping-particle" : "", "parse-names" : false, "suffix" : "" }, { "dropping-particle" : "", "family" : "Liang", "given" : "Shunlin", "non-dropping-particle" : "", "parse-names" : false, "suffix" : "" }, { "dropping-particle" : "", "family" : "Li", "given" : "Lin", "non-dropping-particle" : "", "parse-names" : false, "suffix" : "" } ], "container-title" : "J. Geophys. Res.", "id" : "ITEM-1", "issue" : "D18", "issued" : { "date-parts" : [ [ "2010", "9", "28" ] ] }, "page" : "D18214", "publisher" : "AGU", "title" : "Evaluation of satellite-estimated surface longwave radiation using ground-based observations", "type" : "article-journal", "volume" : "115" }, "uris" : [ "http://www.mendeley.com/documents/?uuid=b20d3f2e-1781-4c94-a4d3-e6f7ee700056" ] } ], "mendeley" : { "previouslyFormattedCitation" : "(Gui et al., 2010)" }, "properties" : { "noteIndex" : 0 }, "schema" : "https://github.com/citation-style-language/schema/raw/master/csl-citation.json" }</w:instrText>
      </w:r>
      <w:r w:rsidRPr="00BF291E">
        <w:rPr>
          <w:rFonts w:ascii="Times New Roman" w:eastAsia="Times New Roman" w:hAnsi="Times New Roman" w:cs="Times New Roman"/>
          <w:sz w:val="24"/>
          <w:szCs w:val="24"/>
        </w:rPr>
        <w:fldChar w:fldCharType="separate"/>
      </w:r>
      <w:r w:rsidR="00C83606" w:rsidRPr="00C83606">
        <w:rPr>
          <w:rFonts w:ascii="Times New Roman" w:eastAsia="Times New Roman" w:hAnsi="Times New Roman" w:cs="Times New Roman"/>
          <w:noProof/>
          <w:sz w:val="24"/>
          <w:szCs w:val="24"/>
        </w:rPr>
        <w:t>(Gui et al., 2010)</w:t>
      </w:r>
      <w:r w:rsidRPr="00BF291E">
        <w:rPr>
          <w:rFonts w:ascii="Times New Roman" w:eastAsia="Times New Roman" w:hAnsi="Times New Roman" w:cs="Times New Roman"/>
          <w:sz w:val="24"/>
          <w:szCs w:val="24"/>
        </w:rPr>
        <w:fldChar w:fldCharType="end"/>
      </w:r>
      <w:r w:rsidRPr="00BF291E">
        <w:rPr>
          <w:rFonts w:ascii="Times New Roman" w:eastAsia="Times New Roman" w:hAnsi="Times New Roman" w:cs="Times New Roman"/>
          <w:sz w:val="24"/>
          <w:szCs w:val="24"/>
        </w:rPr>
        <w:t xml:space="preserve">, and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imes New Roman" w:hAnsi="Times New Roman" w:cs="Times New Roman"/>
          <w:sz w:val="24"/>
          <w:szCs w:val="24"/>
        </w:rPr>
        <w:t xml:space="preserve"> </w:t>
      </w:r>
      <w:r w:rsidRPr="00BF291E">
        <w:rPr>
          <w:rFonts w:ascii="Times New Roman" w:eastAsia="Times New Roman" w:hAnsi="Times New Roman" w:cs="Times New Roman"/>
          <w:sz w:val="24"/>
          <w:szCs w:val="24"/>
        </w:rPr>
        <w:fldChar w:fldCharType="begin" w:fldLock="1"/>
      </w:r>
      <w:r w:rsidR="00F72E9E">
        <w:rPr>
          <w:rFonts w:ascii="Times New Roman" w:eastAsia="Times New Roman" w:hAnsi="Times New Roman" w:cs="Times New Roman"/>
          <w:sz w:val="24"/>
          <w:szCs w:val="24"/>
        </w:rPr>
        <w:instrText>ADDIN CSL_CITATION { "citationItems" : [ { "id" : "ITEM-1", "itemData" : { "DOI" : "http://dx.doi.org/10.1016/j.rse.2010.02.007", "ISSN" : "0034-4257", "abstract" : "Net radiation is a key component in the surface radiation budget. Numerous studies have developed frameworks to estimate net radiation or its components (upwelling or downwelling longwave and/or shortwave radiation) from remote sensing data for clear sky conditions. Application of existing methodologies to estimate net radiation for cloudy sky conditions from remote sensing sensors remains a significant challenge. In this paper, we present a framework to estimate instantaneous and daily average net radiation under all sky conditions from using the data from the MODerate Resolution Imaging Spectroradiometer (MODIS), onboard from the Terra satellites. Bisht et al. (2005) methodology is used for the clear sky portion of the MODIS overpass; while for cloudy portion of the MODIS overpass an extension of Bisht et al. (2005) methodology is applied. The extension of Bisht et al. (2005) methodology utilizes the MODIS cloud data product (MOD06_L2) for cloud top temperature, cloud fraction, cloud emissivity, cloud optical thickness and land surface temperature for cloudy days. The methodology is applied over the Southern Great Plains (SGP) for a time period covering all seasons of 2006. During the MODIS-Terra overpasses in 2006 over the SGP, only 24% of day-overpasses and 9% of night-overpasses had 75% or more of the study region as cloud free. Thus, this proposed study is applicable to a large portion of the MODIS-Terra overpasses. The root mean square errors (RMSE) of instantaneous and daily average net radiation estimated under cloudy conditions using the MOD06_L2 product, comparing to ground-based measurements are 37 W m\u2212 2 and 38 W m\u2212 2, respectively. The strength of the proposed methodology is that it can rely exclusively on remote sensing data in the absence of ancillary ground observations, thus it has a potential to estimate surface energy budget globally.", "author" : [ { "dropping-particle" : "", "family" : "Bisht", "given" : "Gautam", "non-dropping-particle" : "", "parse-names" : false, "suffix" : "" }, { "dropping-particle" : "", "family" : "Bras", "given" : "Rafael L", "non-dropping-particle" : "", "parse-names" : false, "suffix" : "" } ], "container-title" : "Remote Sensing of Environment", "id" : "ITEM-1", "issue" : "7", "issued" : { "date-parts" : [ [ "2010", "7", "15" ] ] }, "page" : "1522-1534", "title" : "Estimation of net radiation from the MODIS data under all sky conditions: Southern Great Plains case study", "type" : "article-journal", "volume" : "114" }, "uris" : [ "http://www.mendeley.com/documents/?uuid=3a25caaf-0ab4-42e3-afbe-6945df1813c8" ] } ], "mendeley" : { "previouslyFormattedCitation" : "(Bisht and Bras, 2010)" }, "properties" : { "noteIndex" : 0 }, "schema" : "https://github.com/citation-style-language/schema/raw/master/csl-citation.json" }</w:instrText>
      </w:r>
      <w:r w:rsidRPr="00BF291E">
        <w:rPr>
          <w:rFonts w:ascii="Times New Roman" w:eastAsia="Times New Roman" w:hAnsi="Times New Roman" w:cs="Times New Roman"/>
          <w:sz w:val="24"/>
          <w:szCs w:val="24"/>
        </w:rPr>
        <w:fldChar w:fldCharType="separate"/>
      </w:r>
      <w:r w:rsidR="00C83606" w:rsidRPr="00C83606">
        <w:rPr>
          <w:rFonts w:ascii="Times New Roman" w:eastAsia="Times New Roman" w:hAnsi="Times New Roman" w:cs="Times New Roman"/>
          <w:noProof/>
          <w:sz w:val="24"/>
          <w:szCs w:val="24"/>
        </w:rPr>
        <w:t>(Bisht and Bras, 2010)</w:t>
      </w:r>
      <w:r w:rsidRPr="00BF291E">
        <w:rPr>
          <w:rFonts w:ascii="Times New Roman" w:eastAsia="Times New Roman" w:hAnsi="Times New Roman" w:cs="Times New Roman"/>
          <w:sz w:val="24"/>
          <w:szCs w:val="24"/>
        </w:rPr>
        <w:fldChar w:fldCharType="end"/>
      </w:r>
      <w:r w:rsidRPr="00BF291E">
        <w:rPr>
          <w:rFonts w:ascii="Times New Roman" w:eastAsia="Times New Roman" w:hAnsi="Times New Roman" w:cs="Times New Roman"/>
          <w:sz w:val="24"/>
          <w:szCs w:val="24"/>
        </w:rPr>
        <w:t>, and it can be anticipated that re-analysis datasets that incorporate satellite imagery will continue to be improved.</w:t>
      </w:r>
    </w:p>
    <w:p w14:paraId="7F5B9F16" w14:textId="2D28A3FB" w:rsidR="00BF291E" w:rsidRPr="00BF291E" w:rsidRDefault="00BF291E" w:rsidP="00BF291E">
      <w:pPr>
        <w:spacing w:after="0" w:line="480" w:lineRule="auto"/>
        <w:ind w:firstLine="720"/>
        <w:rPr>
          <w:rFonts w:ascii="Times New Roman" w:eastAsia="Times New Roman" w:hAnsi="Times New Roman" w:cs="Times New Roman"/>
          <w:sz w:val="24"/>
          <w:szCs w:val="24"/>
        </w:rPr>
      </w:pPr>
      <w:r w:rsidRPr="00BF291E">
        <w:rPr>
          <w:rFonts w:ascii="Times New Roman" w:hAnsi="Times New Roman" w:cs="Times New Roman"/>
          <w:sz w:val="24"/>
          <w:szCs w:val="24"/>
        </w:rPr>
        <w:t>ET mapping often uses vegetation indices</w:t>
      </w:r>
      <w:ins w:id="20" w:author="Alex Messina" w:date="2014-09-11T14:51:00Z">
        <w:r w:rsidR="00937B66">
          <w:rPr>
            <w:rFonts w:ascii="Times New Roman" w:hAnsi="Times New Roman" w:cs="Times New Roman"/>
            <w:sz w:val="24"/>
            <w:szCs w:val="24"/>
          </w:rPr>
          <w:t xml:space="preserve"> (VI?)</w:t>
        </w:r>
      </w:ins>
      <w:r w:rsidRPr="00BF291E">
        <w:rPr>
          <w:rFonts w:ascii="Times New Roman" w:hAnsi="Times New Roman" w:cs="Times New Roman"/>
          <w:sz w:val="24"/>
          <w:szCs w:val="24"/>
        </w:rPr>
        <w:t xml:space="preserve"> or land surface temperature at higher resolution (e.g. 30m, 250m, 1km) than is available from the global grids of radiation, but not all parts of the radiation budget need to be downscaled in detail.  Incoming shortwave </w:t>
      </w:r>
      <w:r w:rsidRPr="00BF291E">
        <w:rPr>
          <w:rFonts w:ascii="Times New Roman" w:eastAsiaTheme="minorEastAsia" w:hAnsi="Times New Roman" w:cs="Times New Roman"/>
          <w:sz w:val="24"/>
          <w:szCs w:val="24"/>
        </w:rPr>
        <w:t>(</w:t>
      </w:r>
      <m:oMath>
        <m:r>
          <w:rPr>
            <w:rFonts w:ascii="Cambria Math" w:eastAsia="Arial" w:hAnsi="Cambria Math" w:cs="Times New Roman"/>
            <w:sz w:val="24"/>
            <w:szCs w:val="24"/>
          </w:rPr>
          <m:t>SW↓</m:t>
        </m:r>
      </m:oMath>
      <w:r w:rsidRPr="00BF291E">
        <w:rPr>
          <w:rFonts w:ascii="Times New Roman" w:hAnsi="Times New Roman" w:cs="Times New Roman"/>
          <w:sz w:val="24"/>
          <w:szCs w:val="24"/>
        </w:rPr>
        <w:t>) and incoming longwave (</w:t>
      </w:r>
      <m:oMath>
        <m:r>
          <w:rPr>
            <w:rFonts w:ascii="Cambria Math" w:eastAsia="Arial" w:hAnsi="Cambria Math" w:cs="Times New Roman"/>
            <w:sz w:val="24"/>
            <w:szCs w:val="24"/>
          </w:rPr>
          <m:t>LW↓</m:t>
        </m:r>
      </m:oMath>
      <w:r w:rsidRPr="00BF291E">
        <w:rPr>
          <w:rFonts w:ascii="Times New Roman" w:eastAsiaTheme="minorEastAsia" w:hAnsi="Times New Roman" w:cs="Times New Roman"/>
          <w:sz w:val="24"/>
          <w:szCs w:val="24"/>
        </w:rPr>
        <w:t>)</w:t>
      </w:r>
      <w:r w:rsidRPr="00BF291E">
        <w:rPr>
          <w:rFonts w:ascii="Times New Roman" w:hAnsi="Times New Roman" w:cs="Times New Roman"/>
          <w:sz w:val="24"/>
          <w:szCs w:val="24"/>
        </w:rPr>
        <w:t xml:space="preserve"> are determined primarily by atmospheric properties and are therefore often assumed homogeneous over a given cell in the global gridded products, so they can be taken directly from the gridded data, though some applications (e.g. MOD16) interpolate to the resolution of the other satellite imagery used to map vegetation indices or radiometric surface temperature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"0034-4257", "abstract" : "MODIS global evapotranspiration (ET) products by Mu et al. [Mu, Q., Heinsch, F. A., Zhao, M., Running, S. W. (2007). Development of a global evapotranspiration algorithm based on MODIS and global meteorology data. Remote Sensing of Environment, 111, 519\u00e2\u20ac\u201c536. doi: 10.1016/j.rse.2007.04.015] are the first regular 1-km2 land surface ET dataset for the 109.03&amp;#xa0;Million&amp;#xa0;km2 global vegetated land areas at an 8-day interval. In this study, we have further improved the ET algorithm in Mu et al. (2007a, hereafter called old algorithm) by 1) simplifying the calculation of vegetation cover fraction; 2) calculating ET as the sum of daytime and nighttime components; 3) adding soil heat flux calculation; 4) improving estimates of stomatal conductance, aerodynamic resistance and boundary layer resistance; 5) separating dry canopy surface from the wet; and 6) dividing soil surface into saturated wet surface and moist surface. We compared the improved algorithm with the old one both globally and locally at 46 eddy flux towers. The global annual total ET over the vegetated land surface is 62.8&amp;#xa0;\u00c3\u2014&amp;#xa0;103&amp;#xa0;km3, agrees very well with other reported estimates of 65.5&amp;#xa0;\u00c3\u2014&amp;#xa0;103&amp;#xa0;km3 over the terrestrial land surface, which is much higher than 45.8&amp;#xa0;\u00c3\u2014&amp;#xa0;103&amp;#xa0;km3 estimated with the old algorithm. For ET evaluation at eddy flux towers, the improved algorithm reduces mean absolute bias (MAE) of daily ET from 0.39&amp;#xa0;mm day\u00e2\u02c6\u20191 to 0.33&amp;#xa0;mm&amp;#xa0;day\u00e2\u02c6\u20191 driven by tower meteorological data, and from 0.40&amp;#xa0;mm&amp;#xa0;day\u00e2\u02c6\u20191 to 0.31&amp;#xa0;mm&amp;#xa0;day\u00e2\u02c6\u20191 driven by GMAO data, a global meteorological reanalysis dataset. MAE values by the improved ET algorithm are 24.6% and 24.1% of the ET measured from towers, within the range (10\u00e2\u20ac\u201c30%) of the reported uncertainties in ET measurements, implying an enhanced accuracy of the improved algorithm. Compared to the old algorithm, the improved algorithm increases the skill score with tower-driven ET estimates from 0.50 to 0.55, and from 0.46 to 0.53 with GMAO-driven ET. Based on these results, the improved ET algorithm has a better performance in generating global ET data products, providing critical information on global terrestrial water and energy cycles and environmental changes.", "author" : [ { "dropping-particle" : "", "family" : "Mu", "given" : "Qiaozhen",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"ITEM-1", "issue" : "8", "issued" : { "date-parts" : [ [ "2011" ] ] }, "note" : "doi: 10.1016/j.rse.2011.02.019", "page" : "1781-1800", "title" : "Improvements to a MODIS global terrestrial evapotranspiration algorithm", "type" : "article-journal", "volume" : "115" }, "uris" : [ "http://www.mendeley.com/documents/?uuid=bfdb8e0e-a8bf-4620-a35d-458e31d41dd7" ] } ], "mendeley" : { "previouslyFormattedCitation" : "(Mu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(Mu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MOD16 calculates net longwave as a function grid-cell average air temperature, which is in turn taken from the global gridded dataset (GMAO MERRA) and interpolated to 1km using non-linear interpolation on the four nearest neighbors (Mu et al, 2007).</w:t>
      </w:r>
    </w:p>
    <w:p w14:paraId="78F3096D" w14:textId="77777777" w:rsidR="00BF291E" w:rsidRPr="00BF291E" w:rsidRDefault="00BF291E" w:rsidP="00BF291E">
      <w:pPr>
        <w:keepNext/>
        <w:keepLines/>
        <w:spacing w:after="0" w:line="480" w:lineRule="auto"/>
        <w:outlineLvl w:val="2"/>
        <w:rPr>
          <w:rFonts w:ascii="Times New Roman" w:eastAsia="Times New Roman" w:hAnsi="Times New Roman" w:cstheme="majorBidi"/>
          <w:b/>
          <w:i/>
          <w:sz w:val="24"/>
          <w:szCs w:val="24"/>
        </w:rPr>
      </w:pPr>
      <w:bookmarkStart w:id="21" w:name="_Toc397088764"/>
      <w:r w:rsidRPr="00BF291E">
        <w:rPr>
          <w:rFonts w:ascii="Times New Roman" w:eastAsia="Times New Roman" w:hAnsi="Times New Roman" w:cstheme="majorBidi"/>
          <w:b/>
          <w:i/>
          <w:sz w:val="24"/>
          <w:szCs w:val="24"/>
        </w:rPr>
        <w:t xml:space="preserve">3.2.1.2 </w:t>
      </w:r>
      <w:proofErr w:type="gramStart"/>
      <w:r w:rsidRPr="00BF291E">
        <w:rPr>
          <w:rFonts w:ascii="Times New Roman" w:eastAsia="Times New Roman" w:hAnsi="Times New Roman" w:cstheme="majorBidi"/>
          <w:b/>
          <w:i/>
          <w:sz w:val="24"/>
          <w:szCs w:val="24"/>
        </w:rPr>
        <w:t>Outgoing</w:t>
      </w:r>
      <w:proofErr w:type="gramEnd"/>
      <w:r w:rsidRPr="00BF291E">
        <w:rPr>
          <w:rFonts w:ascii="Times New Roman" w:eastAsia="Times New Roman" w:hAnsi="Times New Roman" w:cstheme="majorBidi"/>
          <w:b/>
          <w:i/>
          <w:sz w:val="24"/>
          <w:szCs w:val="24"/>
        </w:rPr>
        <w:t xml:space="preserve"> shortwave and longwave at high spatial resolution</w:t>
      </w:r>
      <w:bookmarkEnd w:id="21"/>
      <w:r w:rsidRPr="00BF291E">
        <w:rPr>
          <w:rFonts w:ascii="Times New Roman" w:eastAsiaTheme="majorEastAsia" w:hAnsi="Times New Roman" w:cstheme="majorBidi"/>
          <w:b/>
          <w:i/>
          <w:sz w:val="24"/>
          <w:szCs w:val="24"/>
        </w:rPr>
        <w:t xml:space="preserve"> </w:t>
      </w:r>
    </w:p>
    <w:p w14:paraId="1EBD83E0" w14:textId="598ACBC9"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In contrast to incoming radiation, outgoing shortwave and outgoing longwave depend on land surface properties and so may exhibit significant spatial variation over short distances, particularly in agricultural areas with sharp boundaries in vegetation with different levels of soil moisture stress.  Algorithms for calculating albedo from Landsat imagery are included in several ET estimation models, including </w:t>
      </w:r>
      <w:commentRangeStart w:id="22"/>
      <w:r w:rsidRPr="00BF291E">
        <w:rPr>
          <w:rFonts w:ascii="Times New Roman" w:hAnsi="Times New Roman" w:cs="Times New Roman"/>
          <w:sz w:val="24"/>
          <w:szCs w:val="24"/>
        </w:rPr>
        <w:t>METRIC</w:t>
      </w:r>
      <w:commentRangeEnd w:id="22"/>
      <w:r w:rsidR="00937B66">
        <w:rPr>
          <w:rStyle w:val="CommentReference"/>
        </w:rPr>
        <w:commentReference w:id="22"/>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"10.1061/(ASCE)0733-9437(2007)133:4(380)", "ISSN" : "0733-9437", "author" : [ { "dropping-particle" : "", "family" : "Allen", "given" : "Richard G.", "non-dropping-particle" : "", "parse-names" : false, "suffix" : "" }, { "dropping-particle" : "", "family" : "Tasumi", "given" : "Masahiro", "non-dropping-particle" : "", "parse-names" : false, "suffix" : "" }, { "dropping-particle" : "", "family" : "Trezza", "given" : "Ricardo", "non-dropping-particle" : "", "parse-names" : false, "suffix" : "" } ], "container-title" : "Journal of Irrigation and Drainage Engineering", "id" : "ITEM-1", "issue" : "4", "issued" : { "date-parts" : [ [ "2007", "8", "1" ] ] }, "note" : "doi: 10.1061/(ASCE)0733-9437(2007)133:4(380)", "page" : "380-394", "publisher" : "American Society of Civil Engineers", "title" : "Satellite-Based Energy Balance for Mapping Evapotranspiration with Internalized Calibration (METRIC)\u2014Model", "type" : "article-journal", "volume" : "133" }, "uris" : [ "http://www.mendeley.com/documents/?uuid=011411a1-ac45-4cfe-856d-5ffba6798fc3" ] } ], "mendeley" : { "previouslyFormattedCitation" : "(Allen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et al.,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an albedo product is directly available for MODIS (MOD43B3).  A review of the methods is also presented in Liang et al </w:t>
      </w:r>
      <w:r w:rsidRPr="00BF291E">
        <w:rPr>
          <w:rFonts w:ascii="Times New Roman" w:hAnsi="Times New Roman" w:cs="Times New Roman"/>
          <w:sz w:val="24"/>
          <w:szCs w:val="24"/>
        </w:rPr>
        <w:lastRenderedPageBreak/>
        <w:t xml:space="preserve">(2013).  Outgoing longwave radiation can be calculated at high spatial resolution using surface radiometric temperature from satellite imagery and an estimate of the surface emissivity.  This approach is used in the METRIC and SEBAL models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"10.1061/(ASCE)0733-9437(2007)133:4(380)", "ISSN" : "0733-9437", "author" : [ { "dropping-particle" : "", "family" : "Allen", "given" : "Richard G.", "non-dropping-particle" : "", "parse-names" : false, "suffix" : "" }, { "dropping-particle" : "", "family" : "Tasumi", "given" : "Masahiro", "non-dropping-particle" : "", "parse-names" : false, "suffix" : "" }, { "dropping-particle" : "", "family" : "Trezza", "given" : "Ricardo", "non-dropping-particle" : "", "parse-names" : false, "suffix" : "" } ], "container-title" : "Journal of Irrigation and Drainage Engineering", "id" : "ITEM-1", "issue" : "4", "issued" : { "date-parts" : [ [ "2007", "8", "1" ] ] }, "note" : "doi: 10.1061/(ASCE)0733-9437(2007)133:4(380)", "page" : "380-394", "publisher" : "American Society of Civil Engineers", "title" : "Satellite-Based Energy Balance for Mapping Evapotranspiration with Internalized Calibration (METRIC)\u2014Model", "type" : "article-journal", "volume" : "133" }, "uris" : [ "http://www.mendeley.com/documents/?uuid=011411a1-ac45-4cfe-856d-5ffba6798fc3" ] } ], "mendeley" : { "previouslyFormattedCitation" : "(Allen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et al.,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in many other applications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"0034-4257", "abstract" : "A simple scheme is proposed to estimate instantaneous net radiation over large heterogeneous areas for clear sky days using only remote sensing observations. Our method attempts to develop an algorithm which primarily uses remote sensing information and eliminates the need for ground information as model input, by using various land and atmospheric data products available from Terra\u00e2\u20ac\u201cMODIS. It explicitly recognizes the need for spatially varied parameters and provides a distributed net radiation map over large heterogeneous domain with fine spatial resolution. Since instantaneous net radiation estimates have limited scope compared to daily average values or diurnal cycle, a sinusoidal model is proposed to estimate diurnal cycle of net radiation. The sinusoidal model is capable of retrieving the diurnal variations of net radiation with a single instantaneous net radiation estimate from the satellite. Preliminary results, using data over Southern Great Plains, show good agreement with ground-based observations. It appears that the methodology presented here can estimate instantaneous and daily net radiation with comparable accuracy to those of current methods that use ground-based observations and mainly provide point estimates.", "author" : [ { "dropping-particle" : "", "family" : "Bisht", "given" : "Gautam", "non-dropping-particle" : "", "parse-names" : false, "suffix" : "" }, { "dropping-particle" : "", "family" : "Venturini", "given" : "Virginia", "non-dropping-particle" : "", "parse-names" : false, "suffix" : "" }, { "dropping-particle" : "", "family" : "Islam", "given" : "Shafiqul", "non-dropping-particle" : "", "parse-names" : false, "suffix" : "" }, { "dropping-particle" : "", "family" : "Jiang", "given" : "Le", "non-dropping-particle" : "", "parse-names" : false, "suffix" : "" } ], "container-title" : "Remote Sensing of Environment", "id" : "ITEM-1", "issue" : "1", "issued" : { "date-parts" : [ [ "2005" ] ] }, "note" : "doi: 10.1016/j.rse.2005.03.014", "page" : "52-67", "title" : "Estimation of the net radiation using MODIS (Moderate Resolution Imaging Spectroradiometer) data for clear sky days", "type" : "article-journal", "volume" : "97" }, "uris" : [ "http://www.mendeley.com/documents/?uuid=6d70de63-b595-4f8d-ae34-183b6fab4d39" ] }, { "id" : "ITEM-2", "itemData" : { "ISSN" : "0034-4257", "abstract" : "This paper develops a statistical regression method to estimate the instantaneous Downwelling Surface Longwave Radiation (DSLR) for cloud-free skies using only the satellite-based radiances measured at the Top Of the Atmosphere (TOA), and subsequently combines the DSLR with the MODIS land surface temperature/emissivity products (MOD11_L2) to estimate the instantaneous Net Surface Longwave Radiation (NSLR). The proposed method relates the DSLR directly to the TOA radiances in the MODIS Thermal InfraRed (TIR) channels provided that the terrain altitude and the satellite Viewing Zenith Angle (VZA) are known. The simulation analysis shows that the instantaneous DSLR could be estimated by the proposed method with the Root Mean Square Error (RMSE) of 12.4\u00a0W/m2 for VZA&amp;#xa0;=&amp;#xa0;0 and terrain altitude z&amp;#xa0;=&amp;#xa0;0\u00a0km. Similar results are obtained for the other VZAs and altitudes. Considering the MODIS instrumental errors of 0.25\u00a0K for the TOA brightness temperatures in channels 28, 33 and 34, and of 0.05\u00a0K for channels 29 and 31, and of 0.35\u00a0K for channel 36, the overall retrieval accuracy in terms of the RMSE is decreased to 13.1\u00a0W/m2 for the instantaneous DSLR. Moreover, a comparison of MODIS derived DSLR and NSLR are done with the field measurements made at six sites of the Surface Radiation Budget Network (SURFRAD) in the United States for days with cloud-free conditions at the moment of MODIS overpass in 2006. The results show that the bias, RMSE and the square of the correlation coefficient (R2) between the MODIS derived DSLR with the proposed method and the field measured DSLR are 20.3\u00a0W/m2, 30.1\u00a0W/m2 and 0.91 respectively, and bias&amp;#xa0;=&amp;#xa0;11.7\u00a0W/m2, RMSE&amp;#xa0;=&amp;#xa0;26.1\u00a0W/m2 and R2&amp;#xa0;=&amp;#xa0;0.94 for NSLR. In addition, the scheme proposed by Bisht et al. [Bisht, G., Venturini, V., Islam, S., &amp;amp; Jiang, L. (2005). Estimation of the net radiation using MODIS (Moderate Resolution Imaging Spectroradiometer) data for clear-sky days. Remote Sensing of Environment, 97, 52\u201367], which requires the MODIS atmospheric profile product (MOD07) and also the MODIS land surface temperature/emissivity products (MOD11_L2) as inputs, is used to estimate the instantaneous DSLR and NSLR for comparison with the field measurements as well as the MODIS derived DSLR and NSLR using our proposed method. The results of the comparisons show that, at least for our cases, our proposed method for estimating DSLR from the MODIS radiances at the TOA and the resultant NSLR\u2026", "author" : [ { "dropping-particle" : "", "family" : "Tang", "given" : "Bohui", "non-dropping-particle" : "", "parse-names" : false, "suffix" : "" }, { "dropping-particle" : "", "family" : "Li", "given" : "Zhao-Liang", "non-dropping-particle" : "", "parse-names" : false, "suffix" : "" } ], "container-title" : "Remote Sensing of Environment", "id" : "ITEM-2", "issue" : "9", "issued" : { "date-parts" : [ [ "2008", "9", "15" ] ] }, "note" : "This paper develops a statistical regression method to estimate the instantaneous Downwelling Surface Longwave Radiation (DSLR) for cloud-free skies using only the satellite-based radiances measured at the Top Of the Atmosphere (TOA), and subsequently combines the DSLR with the MODIS land surface temperature/emissivity products (MOD11_L2) to estimate the instantaneous Net Surface Longwave Radiation (NSLR). The proposed method relates the DSLR directly to the TOA radiances in the MODIS Thermal InfraRed (TIR) channels provided that the terrain altitude and the satellite Viewing Zenith Angle (VZA) are known. The simulation analysis shows that the instantaneous DSLR could be estimated by the proposed method with the Root Mean Square Error (RMSE) of 12.4\u00a0W/m2 for VZA&amp;#xa0;=&amp;#xa0;0 and terrain altitude z&amp;#xa0;=&amp;#xa0;0\u00a0km. Similar results are obtained for the other VZAs and altitudes. Considering the MODIS instrumental errors of 0.25\u00a0K for the TOA brightness temperatures in channels 28, 33 and 34, and of 0.05\u00a0K for channels 29 and 31, and of 0.35\u00a0K for channel 36, the overall retrieval accuracy in terms of the RMSE is decreased to 13.1\u00a0W/m2 for the instantaneous DSLR. Moreover, a comparison of MODIS derived DSLR and NSLR are done with the field measurements made at six sites of the Surface Radiation Budget Network (SURFRAD) in the United States for days with cloud-free conditions at the moment of MODIS overpass in 2006. The results show that the bias, RMSE and the square of the correlation coefficient (R2) between the MODIS derived DSLR with the proposed method and the field measured DSLR are 20.3\u00a0W/m2, 30.1\u00a0W/m2 and 0.91 respectively, and bias&amp;#xa0;=&amp;#xa0;11.7\u00a0W/m2, RMSE&amp;#xa0;=&amp;#xa0;26.1\u00a0W/m2 and R2&amp;#xa0;=&amp;#xa0;0.94 for NSLR. In addition, the scheme proposed by Bisht et al. [Bisht, G., Venturini, V., Islam, S., &amp;amp; Jiang, L. (2005). Estimation of the net radiation using MODIS (Moderate Resolution Imaging Spectroradiometer) data for clear-sky days. Remote Sensing of Environment, 97, 52\u201367], which requires the MODIS atmospheric profile product (MOD07) and also the MODIS land surface temperature/emissivity products (MOD11_L2) as inputs, is used to estimate the instantaneous DSLR and NSLR for comparison with the field measurements as well as the MODIS derived DSLR and NSLR using our proposed method. The results of the comparisons show that, at least for our cases, our proposed method for estimating DSLR from the MODIS radiances at the TOA and the resultant NSLR gives results comparable to those estimated with Bisht et al.'s scheme [Bisht, G., Venturini, V., Islam, S., &amp;amp; Jiang, L. (2005). Estimation of the net radiation using MODIS (Moderate Resolution Imaging Spectroradiometer) data for clear-sky days. Remote Sensing of Environment, 97, 52\u201367].", "page" : "3482-3492", "title" : "Estimation of instantaneous net surface longwave radiation from MODIS cloud-free data", "type" : "article-journal", "volume" : "112" }, "uris" : [ "http://www.mendeley.com/documents/?uuid=79e47347-842e-4f98-b2fe-b18d8c8d4507" ] } ], "mendeley" : { "previouslyFormattedCitation" : "(Bisht et al., 2005; Tang and Li, 2008)"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(Bisht et al., 2005; Tang and Li, 2008)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40D6F573" w14:textId="77777777" w:rsidTr="005B1C5E">
        <w:tc>
          <w:tcPr>
            <w:tcW w:w="4788" w:type="dxa"/>
          </w:tcPr>
          <w:p w14:paraId="6778E3CB" w14:textId="77777777" w:rsidR="00BF291E" w:rsidRPr="00BF291E" w:rsidRDefault="00BF291E" w:rsidP="00BF291E">
            <w:pPr>
              <w:spacing w:after="200"/>
              <w:rPr>
                <w:rFonts w:ascii="Times New Roman" w:eastAsiaTheme="minorEastAsia" w:hAnsi="Times New Roman" w:cs="Times New Roman"/>
                <w:bCs/>
                <w:sz w:val="24"/>
                <w:szCs w:val="24"/>
              </w:rPr>
            </w:pPr>
            <m:oMath>
              <m:r>
                <m:rPr>
                  <m:sty m:val="bi"/>
                </m:rPr>
                <w:rPr>
                  <w:rFonts w:ascii="Cambria Math" w:eastAsia="Arial" w:hAnsi="Cambria Math" w:cs="Times New Roman"/>
                  <w:sz w:val="24"/>
                  <w:szCs w:val="24"/>
                </w:rPr>
                <m:t>LW↑</m:t>
              </m:r>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ε</m:t>
                  </m:r>
                </m:e>
                <m:sub>
                  <m:r>
                    <m:rPr>
                      <m:sty m:val="bi"/>
                    </m:rPr>
                    <w:rPr>
                      <w:rFonts w:ascii="Cambria Math" w:hAnsi="Cambria Math" w:cs="Times New Roman"/>
                      <w:sz w:val="24"/>
                      <w:szCs w:val="24"/>
                    </w:rPr>
                    <m:t>o</m:t>
                  </m:r>
                </m:sub>
              </m:sSub>
              <m:r>
                <m:rPr>
                  <m:sty m:val="bi"/>
                </m:rPr>
                <w:rPr>
                  <w:rFonts w:ascii="Cambria Math" w:hAnsi="Cambria Math" w:cs="Times New Roman"/>
                  <w:sz w:val="24"/>
                  <w:szCs w:val="24"/>
                </w:rPr>
                <m:t>σ</m:t>
              </m:r>
              <m:sSubSup>
                <m:sSubSupPr>
                  <m:ctrlPr>
                    <w:rPr>
                      <w:rFonts w:ascii="Cambria Math" w:hAnsi="Cambria Math" w:cs="Times New Roman"/>
                      <w:bCs/>
                      <w:i/>
                      <w:sz w:val="24"/>
                      <w:szCs w:val="24"/>
                    </w:rPr>
                  </m:ctrlPr>
                </m:sSubSupPr>
                <m:e>
                  <m:r>
                    <m:rPr>
                      <m:sty m:val="bi"/>
                    </m:rPr>
                    <w:rPr>
                      <w:rFonts w:ascii="Cambria Math" w:hAnsi="Cambria Math" w:cs="Times New Roman"/>
                      <w:sz w:val="24"/>
                      <w:szCs w:val="24"/>
                    </w:rPr>
                    <m:t>T</m:t>
                  </m:r>
                </m:e>
                <m:sub>
                  <m:r>
                    <m:rPr>
                      <m:sty m:val="bi"/>
                    </m:rPr>
                    <w:rPr>
                      <w:rFonts w:ascii="Cambria Math" w:hAnsi="Cambria Math" w:cs="Times New Roman"/>
                      <w:sz w:val="24"/>
                      <w:szCs w:val="24"/>
                    </w:rPr>
                    <m:t>R</m:t>
                  </m:r>
                </m:sub>
                <m:sup>
                  <m:r>
                    <m:rPr>
                      <m:sty m:val="bi"/>
                    </m:rPr>
                    <w:rPr>
                      <w:rFonts w:ascii="Cambria Math" w:hAnsi="Cambria Math" w:cs="Times New Roman"/>
                      <w:sz w:val="24"/>
                      <w:szCs w:val="24"/>
                    </w:rPr>
                    <m:t>4</m:t>
                  </m:r>
                </m:sup>
              </m:sSubSup>
            </m:oMath>
            <w:r w:rsidRPr="00BF291E">
              <w:rPr>
                <w:rFonts w:ascii="Times New Roman" w:eastAsiaTheme="minorEastAsia" w:hAnsi="Times New Roman" w:cs="Times New Roman"/>
                <w:bCs/>
                <w:sz w:val="24"/>
                <w:szCs w:val="24"/>
              </w:rPr>
              <w:t xml:space="preserve">  </w:t>
            </w:r>
          </w:p>
        </w:tc>
        <w:tc>
          <w:tcPr>
            <w:tcW w:w="4788" w:type="dxa"/>
          </w:tcPr>
          <w:p w14:paraId="23C7BE29" w14:textId="77777777" w:rsidR="00BF291E" w:rsidRPr="00BF291E" w:rsidRDefault="00BF291E" w:rsidP="00BF291E">
            <w:pPr>
              <w:spacing w:after="200"/>
              <w:jc w:val="center"/>
              <w:rPr>
                <w:rFonts w:ascii="Times New Roman" w:hAnsi="Times New Roman" w:cs="Times New Roman"/>
                <w:bCs/>
                <w:sz w:val="18"/>
                <w:szCs w:val="18"/>
              </w:rPr>
            </w:pPr>
            <w:r w:rsidRPr="00BF291E">
              <w:rPr>
                <w:rFonts w:ascii="Times New Roman" w:hAnsi="Times New Roman" w:cs="Times New Roman"/>
                <w:bCs/>
                <w:sz w:val="18"/>
                <w:szCs w:val="18"/>
              </w:rPr>
              <w:t xml:space="preserve">( </w:t>
            </w:r>
            <w:r w:rsidRPr="00BF291E">
              <w:rPr>
                <w:rFonts w:ascii="Times New Roman" w:hAnsi="Times New Roman" w:cs="Times New Roman"/>
                <w:bCs/>
                <w:sz w:val="18"/>
                <w:szCs w:val="18"/>
              </w:rPr>
              <w:fldChar w:fldCharType="begin"/>
            </w:r>
            <w:r w:rsidRPr="00BF291E">
              <w:rPr>
                <w:rFonts w:ascii="Times New Roman" w:hAnsi="Times New Roman" w:cs="Times New Roman"/>
                <w:bCs/>
                <w:sz w:val="18"/>
                <w:szCs w:val="18"/>
              </w:rPr>
              <w:instrText xml:space="preserve"> SEQ ( \* ARABIC </w:instrText>
            </w:r>
            <w:r w:rsidRPr="00BF291E">
              <w:rPr>
                <w:rFonts w:ascii="Times New Roman" w:hAnsi="Times New Roman" w:cs="Times New Roman"/>
                <w:bCs/>
                <w:sz w:val="18"/>
                <w:szCs w:val="18"/>
              </w:rPr>
              <w:fldChar w:fldCharType="separate"/>
            </w:r>
            <w:r w:rsidRPr="00BF291E">
              <w:rPr>
                <w:rFonts w:ascii="Times New Roman" w:hAnsi="Times New Roman" w:cs="Times New Roman"/>
                <w:bCs/>
                <w:noProof/>
                <w:sz w:val="18"/>
                <w:szCs w:val="18"/>
              </w:rPr>
              <w:t>2</w:t>
            </w:r>
            <w:r w:rsidRPr="00BF291E">
              <w:rPr>
                <w:rFonts w:ascii="Times New Roman" w:hAnsi="Times New Roman" w:cs="Times New Roman"/>
                <w:bCs/>
                <w:sz w:val="18"/>
                <w:szCs w:val="18"/>
              </w:rPr>
              <w:fldChar w:fldCharType="end"/>
            </w:r>
            <w:r w:rsidRPr="00BF291E">
              <w:rPr>
                <w:rFonts w:ascii="Times New Roman" w:hAnsi="Times New Roman" w:cs="Times New Roman"/>
                <w:bCs/>
                <w:sz w:val="18"/>
                <w:szCs w:val="18"/>
              </w:rPr>
              <w:t xml:space="preserve"> )</w:t>
            </w:r>
          </w:p>
        </w:tc>
      </w:tr>
    </w:tbl>
    <w:p w14:paraId="11930C5B" w14:textId="569B3B62" w:rsidR="00BF291E" w:rsidRPr="00BF291E" w:rsidRDefault="00BF291E" w:rsidP="00BF291E">
      <w:pPr>
        <w:spacing w:after="0" w:line="480" w:lineRule="auto"/>
        <w:rPr>
          <w:rFonts w:ascii="Times New Roman" w:hAnsi="Times New Roman" w:cs="Times New Roman"/>
          <w:sz w:val="24"/>
          <w:szCs w:val="24"/>
        </w:rPr>
      </w:pPr>
      <w:proofErr w:type="gramStart"/>
      <w:r w:rsidRPr="00BF291E">
        <w:rPr>
          <w:rFonts w:ascii="Times New Roman" w:hAnsi="Times New Roman" w:cs="Times New Roman"/>
          <w:sz w:val="24"/>
          <w:szCs w:val="24"/>
        </w:rPr>
        <w:t>where</w:t>
      </w:r>
      <w:proofErr w:type="gramEnd"/>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ε</w:t>
      </w:r>
      <w:r w:rsidRPr="00BF291E">
        <w:rPr>
          <w:rFonts w:ascii="Times New Roman" w:hAnsi="Times New Roman" w:cs="Times New Roman"/>
          <w:sz w:val="24"/>
          <w:szCs w:val="24"/>
          <w:vertAlign w:val="subscript"/>
        </w:rPr>
        <w:t>o</w:t>
      </w:r>
      <w:proofErr w:type="spellEnd"/>
      <w:r w:rsidRPr="00BF291E">
        <w:rPr>
          <w:rFonts w:ascii="Times New Roman" w:hAnsi="Times New Roman" w:cs="Times New Roman"/>
          <w:sz w:val="24"/>
          <w:szCs w:val="24"/>
        </w:rPr>
        <w:t xml:space="preserve"> is the broad-band surface emissivity, σ is the Stefan-Boltzmann constant (5.67 x 10</w:t>
      </w:r>
      <w:r w:rsidRPr="00BF291E">
        <w:rPr>
          <w:rFonts w:ascii="Times New Roman" w:hAnsi="Times New Roman" w:cs="Times New Roman"/>
          <w:sz w:val="24"/>
          <w:szCs w:val="24"/>
          <w:vertAlign w:val="superscript"/>
        </w:rPr>
        <w:t xml:space="preserve">-8 </w:t>
      </w:r>
      <w:r w:rsidRPr="00BF291E">
        <w:rPr>
          <w:rFonts w:ascii="Times New Roman" w:hAnsi="Times New Roman" w:cs="Times New Roman"/>
          <w:sz w:val="24"/>
          <w:szCs w:val="24"/>
        </w:rPr>
        <w:t>W 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K</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and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is the radiometric surface temperature, which is often assumed equal to the surface temperature.  Some remote sensing products include estimates of </w:t>
      </w:r>
      <w:proofErr w:type="spellStart"/>
      <w:r w:rsidRPr="00BF291E">
        <w:rPr>
          <w:rFonts w:ascii="Times New Roman" w:hAnsi="Times New Roman" w:cs="Times New Roman"/>
          <w:sz w:val="24"/>
          <w:szCs w:val="24"/>
        </w:rPr>
        <w:t>ε</w:t>
      </w:r>
      <w:r w:rsidRPr="00BF291E">
        <w:rPr>
          <w:rFonts w:ascii="Times New Roman" w:hAnsi="Times New Roman" w:cs="Times New Roman"/>
          <w:sz w:val="24"/>
          <w:szCs w:val="24"/>
          <w:vertAlign w:val="subscript"/>
        </w:rPr>
        <w:t>o</w:t>
      </w:r>
      <w:proofErr w:type="spellEnd"/>
      <w:r w:rsidRPr="00BF291E">
        <w:rPr>
          <w:rFonts w:ascii="Times New Roman" w:hAnsi="Times New Roman" w:cs="Times New Roman"/>
          <w:sz w:val="24"/>
          <w:szCs w:val="24"/>
        </w:rPr>
        <w:t>, including MODIS and ASTER, though there may be significant errors over heterogeneous landscapes</w:t>
      </w:r>
      <w:r w:rsidRPr="00BF291E">
        <w:rPr>
          <w:rFonts w:ascii="Times New Roman" w:hAnsi="Times New Roman" w:cs="Times New Roman"/>
          <w:sz w:val="24"/>
          <w:szCs w:val="24"/>
          <w:vertAlign w:val="subscript"/>
        </w:rPr>
        <w:t xml:space="preserv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"Liang", "given" : "S.", "non-dropping-particle" : "", "parse-names" : false, "suffix" : "" }, { "dropping-particle" : "", "family" : "Zhang", "given" : "X.", "non-dropping-particle" : "", "parse-names" : false, "suffix" : "" }, { "dropping-particle" : "", "family" : "He", "given" : "T.", "non-dropping-particle" : "", "parse-names" : false, "suffix" : "" }, { "dropping-particle" : "", "family" : "Cheng", "given" : "J.", "non-dropping-particle" : "", "parse-names" : false, "suffix" : "" }, { "dropping-particle" : "", "family" : "Wang", "given" : "D.", "non-dropping-particle" : "", "parse-names" : false, "suffix" : "" } ], "container-title" : "Remote Sensing of Energy Fluxes and Soil Moisture Content", "editor" : [ { "dropping-particle" : "", "family" : "Petropoulos", "given" : "G.P.", "non-dropping-particle" : "", "parse-names" : false, "suffix" : "" } ], "id" : "ITEM-1", "issued" : { "date-parts" : [ [ "2013" ] ] }, "page" : "121-162", "publisher" : "Taylor and Francis", "publisher-place" : "New York", "title" : "Remote Sensing of the Land Surface Radiation Budget", "type" : "chapter" }, "uris" : [ "http://www.mendeley.com/documents/?uuid=9d3b0a08-2769-486b-b38b-19f02ca1c619" ] } ], "mendeley" : { "previouslyFormattedCitation" : "(Liang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(Liang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p w14:paraId="514DAECA" w14:textId="77777777" w:rsidR="00BF291E" w:rsidRPr="00BF291E" w:rsidRDefault="00BF291E" w:rsidP="00BF291E">
      <w:pPr>
        <w:keepNext/>
        <w:keepLines/>
        <w:spacing w:before="40" w:after="0"/>
        <w:outlineLvl w:val="2"/>
        <w:rPr>
          <w:rFonts w:ascii="Times New Roman" w:eastAsiaTheme="majorEastAsia" w:hAnsi="Times New Roman" w:cs="Times New Roman"/>
          <w:b/>
          <w:i/>
          <w:sz w:val="24"/>
          <w:szCs w:val="24"/>
        </w:rPr>
      </w:pPr>
      <w:bookmarkStart w:id="23" w:name="_Toc397088765"/>
      <w:r w:rsidRPr="00BF291E">
        <w:rPr>
          <w:rFonts w:ascii="Times New Roman" w:eastAsiaTheme="majorEastAsia" w:hAnsi="Times New Roman" w:cs="Times New Roman"/>
          <w:b/>
          <w:i/>
          <w:sz w:val="24"/>
          <w:szCs w:val="24"/>
        </w:rPr>
        <w:t>3.2.1.3. Available energy and the ground heat flux</w:t>
      </w:r>
      <w:bookmarkEnd w:id="23"/>
    </w:p>
    <w:p w14:paraId="2C3749E9" w14:textId="4231858F" w:rsidR="00BF291E" w:rsidRPr="00BF291E" w:rsidRDefault="00BF291E" w:rsidP="00BF291E">
      <w:pPr>
        <w:spacing w:line="480" w:lineRule="auto"/>
        <w:ind w:firstLine="720"/>
        <w:rPr>
          <w:rFonts w:ascii="Times New Roman" w:hAnsi="Times New Roman" w:cs="Times New Roman"/>
          <w:sz w:val="24"/>
          <w:szCs w:val="24"/>
        </w:rPr>
      </w:pPr>
      <w:r w:rsidRPr="00BF291E">
        <w:rPr>
          <w:rFonts w:ascii="Cambria" w:hAnsi="Cambria" w:cs="Times New Roman"/>
          <w:sz w:val="24"/>
          <w:szCs w:val="24"/>
        </w:rPr>
        <w:t xml:space="preserve">Available energy is the amount of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Cambria" w:hAnsi="Cambria" w:cs="Times New Roman"/>
          <w:sz w:val="24"/>
          <w:szCs w:val="24"/>
        </w:rPr>
        <w:t xml:space="preserve"> left over after accounting for the ground heat flux (G; </w:t>
      </w:r>
      <w:r w:rsidRPr="00BF291E">
        <w:rPr>
          <w:rFonts w:ascii="Times New Roman" w:hAnsi="Times New Roman" w:cs="Times New Roman"/>
          <w:sz w:val="24"/>
          <w:szCs w:val="24"/>
        </w:rPr>
        <w:t>W/m</w:t>
      </w:r>
      <w:r w:rsidRPr="00BF291E">
        <w:rPr>
          <w:rFonts w:ascii="Times New Roman" w:hAnsi="Times New Roman" w:cs="Times New Roman"/>
          <w:sz w:val="24"/>
          <w:szCs w:val="24"/>
          <w:vertAlign w:val="superscript"/>
        </w:rPr>
        <w:t>2</w:t>
      </w:r>
      <w:r w:rsidRPr="00BF291E">
        <w:rPr>
          <w:rFonts w:ascii="Cambria" w:hAnsi="Cambria" w:cs="Times New Roman"/>
          <w:sz w:val="24"/>
          <w:szCs w:val="24"/>
        </w:rPr>
        <w:t xml:space="preserve">), and is calculated as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Cambria" w:hAnsi="Cambria" w:cs="Times New Roman"/>
          <w:sz w:val="24"/>
          <w:szCs w:val="24"/>
        </w:rPr>
        <w:t xml:space="preserve">-G.  </w:t>
      </w:r>
      <w:r w:rsidRPr="00BF291E">
        <w:rPr>
          <w:rFonts w:ascii="Times New Roman" w:hAnsi="Times New Roman" w:cs="Times New Roman"/>
          <w:sz w:val="24"/>
          <w:szCs w:val="24"/>
        </w:rPr>
        <w:t xml:space="preserve">G is usually close to zero over 24-hour periods and is assumed to be zero in several methods (e.g.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_Ref385253851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Table </w:t>
      </w:r>
      <w:r w:rsidRPr="00BF291E">
        <w:rPr>
          <w:rFonts w:ascii="Times New Roman" w:hAnsi="Times New Roman" w:cs="Times New Roman"/>
          <w:b/>
          <w:i/>
          <w:noProof/>
          <w:sz w:val="24"/>
          <w:szCs w:val="24"/>
        </w:rPr>
        <w:t>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but G can be significant at the instant of satellite overpass and is particularly important for energy-based methods.  Instantaneous G can account for up to 50% of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for sparse vegetation and can average 20-30% for NDVI values up to around 0.6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"Bastiaanssen", "given" : "W G M", "non-dropping-particle" : "", "parse-names" : false, "suffix" : "" }, { "dropping-particle" : "", "family" : "Menenti", "given" : "M", "non-dropping-particle" : "", "parse-names" : false, "suffix" : "" }, { "dropping-particle" : "", "family" : "Feddes", "given" : "R A", "non-dropping-particle" : "", "parse-names" : false, "suffix" : "" }, { "dropping-particle" : "", "family" : "Holtslag", "given" : "A A M", "non-dropping-particle" : "", "parse-names" : false, "suffix" : "" } ], "container-title" : "Journal of Hydrology", "id" : "ITEM-1", "issued" : { "date-parts" : [ [ "1998" ] ] }, "note" : "paper", "page" : "198-212", "title" : "A remote sensing surface energy balance algorithm for land (SEBAL) 1. Formulation", "type" : "article-journal", "volume" : "212-213" }, "uris" : [ "http://www.mendeley.com/documents/?uuid=d8941822-5d3f-49ba-9607-e8c53db0b048" ] } ], "mendeley" : { "previouslyFormattedCitation" : "(Bastiaanssen et al., 1998)"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(Bastiaanssen et al., 1998)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so it cannot be neglected unless there is a high canopy cover fraction.   Instantaneous G can be calculated with a variety of algorithms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"http://dx.doi.org/10.1016/j.agrformet.2007.07.004", "ISSN" : "0168-1923", "abstract" : "In this paper we pledge that physically based equations should be combined with remote sensing techniques to enable a more theoretically rigorous estimation of area-average soil heat flux, G. A standard physical equation (i.e. the analytical or exact method) for the estimation of G, in combination with a simple, but theoretically derived, equation for soil thermal inertia (\u0393), provides the basis for a more transparent and readily interpretable method for the estimation of G; without the requirement for in situ instrumentation. Moreover, such an approach ensures a more universally applicable method than those derived from purely empirical studies (employing vegetation indices and albedo, for example).  Hence, a new equation for the estimation of \u0393 (for homogeneous soils) is discussed in this paper which only requires knowledge of soil type, which is readily obtainable from extant soil databases and surveys, in combination with a coarse estimate of moisture status. This approach can be used to obtain area-averaged estimates of \u0393 (and thus G, as explained in paper II) which is important for large-scale energy balance studies that employ aircraft or satellite data. Furthermore, this method also relaxes the instrumental demand for studies at the plot and field scale (no requirement for in situ soil temperature sensors, soil heat flux plates and/or thermal conductivity sensors). ", "author" : [ { "dropping-particle" : "", "family" : "Murray", "given" : "T", "non-dropping-particle" : "", "parse-names" : false, "suffix" : "" }, { "dropping-particle" : "", "family" : "Verhoef", "given" : "A", "non-dropping-particle" : "", "parse-names" : false, "suffix" : "" } ], "container-title" : "Agricultural and Forest Meteorology", "id" : "ITEM-1", "issue" : "1\u20132", "issued" : { "date-parts" : [ [ "2007", "11", "12" ] ] }, "page" : "80-87", "title" : "Moving towards a more mechanistic approach in the determination of soil heat flux from remote measurements: I. A universal approach to calculate thermal inertia", "type" : "article-journal", "volume" : "147" }, "uris" : [ "http://www.mendeley.com/documents/?uuid=6dee06d5-2315-430b-8766-81d71c5dcede" ] } ], "mendeley" : { "previouslyFormattedCitation" : "(Murray and Verhoef,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(Murray and Verhoef,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simplest of which is to assume that G is a constant fraction of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usually between 0.2 and 0.5 at midday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"Choudhury", "given" : "B. J.", "non-dropping-particle" : "", "parse-names" : false, "suffix" : "" } ], "container-title" : "Theory and applications of optical remote sensing", "id" : "ITEM-1", "issued" : { "date-parts" : [ [ "1989" ] ] }, "page" : "628-690", "title" : "Estimating evaporation and carbon assimilation using infrared temperature data", "type" : "chapter" }, "uris" : [ "http://www.mendeley.com/documents/?uuid=e04ba93f-0777-4ac6-879f-8dc47c504ecd" ] } ], "mendeley" : { "previouslyFormattedCitation" : "(Choudhury, 1989)"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(Choudhury, 1989)</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with specific model applications using constant values of, for example, 0.35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"0168-1923", "author" : [ { "dropping-particle" : "", "family" : "Norman", "given" : "John M", "non-dropping-particle" : "", "parse-names" : false, "suffix" : "" }, { "dropping-particle" : "", "family" : "Kustas", "given" : "William P", "non-dropping-particle" : "", "parse-names" : false, "suffix" : "" }, { "dropping-particle" : "", "family" : "Humes", "given" : "Karen S", "non-dropping-particle" : "", "parse-names" : false, "suffix" : "" } ], "container-title" : "Agricultural and Forest Meteorology", "id" : "ITEM-1", "issue" : "3", "issued" : { "date-parts" : [ [ "1995" ] ] }, "page" : "263-293", "publisher" : "Elsevier", "title" : "Source approach for estimating soil and vegetation energy fluxes in observations of directional radiometric surface temperature", "type" : "article-journal", "volume" : "77" }, "uris" : [ "http://www.mendeley.com/documents/?uuid=5bbc2a56-8508-4dd8-acb6-8b53c1e67023" ] } ], "mendeley" : { "previouslyFormattedCitation" : "(Norman et al., 1995)"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(Norman et al., 1995)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or 0.31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"http://dx.doi.org/10.1016/S0034-4257(96)00215-5", "ISSN" : "0034-4257", "author" : [ { "dropping-particle" : "", "family" : "Anderson", "given" : "M C", "non-dropping-particle" : "", "parse-names" : false, "suffix" : "" }, { "dropping-particle" : "", "family" : "Norman", "given" : "J M", "non-dropping-particle" : "", "parse-names" : false, "suffix" : "" }, { "dropping-particle" : "", "family" : "Diak", "given" : "G R", "non-dropping-particle" : "", "parse-names" : false, "suffix" : "" }, { "dropping-particle" : "", "family" : "Kustas", "given" : "W P", "non-dropping-particle" : "", "parse-names" : false, "suffix" : "" }, { "dropping-particle" : "", "family" : "Mecikalski", "given" : "J R", "non-dropping-particle" : "", "parse-names" : false, "suffix" : "" } ], "container-title" : "Remote Sensing of Environment", "id" : "ITEM-1", "issue" : "2", "issued" : { "date-parts" : [ [ "1997", "5" ] ] }, "note" : "ALEXI", "page" : "195-216", "title" : "A two-source time-integrated model for estimating surface fluxes using thermal infrared remote sensing", "type" : "article-journal", "volume" : "60" }, "uris" : [ "http://www.mendeley.com/documents/?uuid=b12f5f1a-1b33-4012-8adb-f0059234e1f7" ] } ], "mendeley" : { "previouslyFormattedCitation" : "(Anderson et al., 1997)"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(Anderson et al., 1997)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Other models include those where G/R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is a function of NDVI, which is applicable over vegetated areas but not water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"Morse", "given" : "A", "non-dropping-particle" : "", "parse-names" : false, "suffix" : "" }, { "dropping-particle" : "", "family" : "Tasumi", "given" : "M", "non-dropping-particle" : "", "parse-names" : false, "suffix" : "" }, { "dropping-particle" : "", "family" : "Allen", "given" : "R G", "non-dropping-particle" : "", "parse-names" : false, "suffix" : "" }, { "dropping-particle" : "", "family" : "Kramber", "given" : "W J", "non-dropping-particle" : "", "parse-names" : false, "suffix" : "" } ], "id" : "ITEM-1", "issued" : { "date-parts" : [ [ "2000" ] ] }, "note" : "SEBAL, electronic", "publisher" : "Idaho Department of Water Resources", "publisher-place" : "University of Idaho", "title" : "Application of the SEBAL methodology for estimating consumptive use of water and streamflow depletion in the Bear River Basin of Idaho through remote sensing", "type" : "article" }, "uris" : [ "http://www.mendeley.com/documents/?uuid=f60f8ff7-0ac9-48eb-92fc-09847096e363" ] } ], "mendeley" : { "previouslyFormattedCitation" : "(Morse et al., 2000)"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(Morse et al., 2000)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65CE1F18" w14:textId="77777777" w:rsidTr="005B1C5E">
        <w:tc>
          <w:tcPr>
            <w:tcW w:w="4788" w:type="dxa"/>
          </w:tcPr>
          <w:p w14:paraId="601B30E8" w14:textId="77777777" w:rsidR="00BF291E" w:rsidRPr="00BF291E" w:rsidRDefault="00BF291E" w:rsidP="00BF291E">
            <w:pPr>
              <w:spacing w:after="200"/>
              <w:rPr>
                <w:rFonts w:ascii="Times New Roman" w:eastAsiaTheme="minorEastAsia" w:hAnsi="Times New Roman" w:cs="Times New Roman"/>
                <w:bCs/>
                <w:sz w:val="24"/>
                <w:szCs w:val="24"/>
              </w:rPr>
            </w:pPr>
            <m:oMathPara>
              <m:oMath>
                <m:r>
                  <m:rPr>
                    <m:sty m:val="bi"/>
                  </m:rPr>
                  <w:rPr>
                    <w:rFonts w:ascii="Cambria Math" w:hAnsi="Cambria Math" w:cs="Times New Roman"/>
                    <w:sz w:val="24"/>
                    <w:szCs w:val="24"/>
                  </w:rPr>
                  <w:lastRenderedPageBreak/>
                  <m:t>G=0.30*</m:t>
                </m:r>
                <m:d>
                  <m:dPr>
                    <m:ctrlPr>
                      <w:rPr>
                        <w:rFonts w:ascii="Cambria Math" w:hAnsi="Cambria Math" w:cs="Times New Roman"/>
                        <w:bCs/>
                        <w:i/>
                        <w:sz w:val="24"/>
                        <w:szCs w:val="24"/>
                      </w:rPr>
                    </m:ctrlPr>
                  </m:dPr>
                  <m:e>
                    <m:r>
                      <m:rPr>
                        <m:sty m:val="bi"/>
                      </m:rPr>
                      <w:rPr>
                        <w:rFonts w:ascii="Cambria Math" w:hAnsi="Cambria Math" w:cs="Times New Roman"/>
                        <w:sz w:val="24"/>
                        <w:szCs w:val="24"/>
                      </w:rPr>
                      <m:t>1-0.98</m:t>
                    </m:r>
                    <m:sSup>
                      <m:sSupPr>
                        <m:ctrlPr>
                          <w:rPr>
                            <w:rFonts w:ascii="Cambria Math" w:hAnsi="Cambria Math" w:cs="Times New Roman"/>
                            <w:bCs/>
                            <w:i/>
                            <w:sz w:val="24"/>
                            <w:szCs w:val="24"/>
                          </w:rPr>
                        </m:ctrlPr>
                      </m:sSupPr>
                      <m:e>
                        <m:r>
                          <m:rPr>
                            <m:sty m:val="bi"/>
                          </m:rPr>
                          <w:rPr>
                            <w:rFonts w:ascii="Cambria Math" w:hAnsi="Cambria Math" w:cs="Times New Roman"/>
                            <w:sz w:val="24"/>
                            <w:szCs w:val="24"/>
                          </w:rPr>
                          <m:t>NDVI</m:t>
                        </m:r>
                      </m:e>
                      <m:sup>
                        <m:r>
                          <m:rPr>
                            <m:sty m:val="bi"/>
                          </m:rPr>
                          <w:rPr>
                            <w:rFonts w:ascii="Cambria Math" w:hAnsi="Cambria Math" w:cs="Times New Roman"/>
                            <w:sz w:val="24"/>
                            <w:szCs w:val="24"/>
                          </w:rPr>
                          <m:t>4</m:t>
                        </m:r>
                      </m:sup>
                    </m:sSup>
                  </m:e>
                </m:d>
                <m:r>
                  <m:rPr>
                    <m:sty m:val="bi"/>
                  </m:rPr>
                  <w:rPr>
                    <w:rFonts w:ascii="Cambria Math" w:hAnsi="Cambria Math" w:cs="Times New Roman"/>
                    <w:sz w:val="24"/>
                    <w:szCs w:val="24"/>
                  </w:rPr>
                  <m:t>Rn</m:t>
                </m:r>
              </m:oMath>
            </m:oMathPara>
          </w:p>
        </w:tc>
        <w:tc>
          <w:tcPr>
            <w:tcW w:w="4788" w:type="dxa"/>
          </w:tcPr>
          <w:p w14:paraId="0E301624"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3</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2F8BC884" w14:textId="066BF128" w:rsidR="00BF291E" w:rsidRPr="00BF291E" w:rsidRDefault="00BF291E" w:rsidP="00BF291E">
      <w:pPr>
        <w:spacing w:after="0" w:line="480" w:lineRule="auto"/>
        <w:rPr>
          <w:rFonts w:ascii="Times New Roman" w:eastAsiaTheme="minorEastAsia" w:hAnsi="Times New Roman" w:cs="Times New Roman"/>
          <w:sz w:val="24"/>
          <w:szCs w:val="24"/>
        </w:rPr>
      </w:pPr>
      <w:r w:rsidRPr="00BF291E">
        <w:rPr>
          <w:rFonts w:ascii="Times New Roman" w:hAnsi="Times New Roman" w:cs="Times New Roman"/>
          <w:sz w:val="24"/>
          <w:szCs w:val="24"/>
        </w:rPr>
        <w:t>G can also be estimated by a more complicated empirical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_Ref385254026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 xml:space="preserve">Table </w:t>
      </w:r>
      <w:r w:rsidRPr="00BF291E">
        <w:rPr>
          <w:rFonts w:ascii="Times New Roman" w:hAnsi="Times New Roman" w:cs="Times New Roman"/>
          <w:noProof/>
          <w:sz w:val="24"/>
          <w:szCs w:val="24"/>
        </w:rPr>
        <w:t>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that describes heat transfer using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w:t>
      </w:r>
      <w:r w:rsidRPr="00BF291E">
        <w:rPr>
          <w:rFonts w:ascii="Times New Roman" w:hAnsi="Times New Roman" w:cs="Times New Roman"/>
          <w:sz w:val="24"/>
          <w:szCs w:val="24"/>
          <w:vertAlign w:val="subscript"/>
        </w:rPr>
        <w:t xml:space="preserve"> </w:t>
      </w:r>
      <w:r w:rsidRPr="00BF291E">
        <w:rPr>
          <w:rFonts w:ascii="Times New Roman" w:hAnsi="Times New Roman" w:cs="Times New Roman"/>
          <w:sz w:val="24"/>
          <w:szCs w:val="24"/>
        </w:rPr>
        <w:t xml:space="preserve">albedo and an extinction factor that describes attenuation of radiation through canopies using NDVI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"10.1016/0168-1923(86)90069-9", "ISSN" : "01681923", "author" : [ { "dropping-particle" : "", "family" : "Clothier", "given" : "B E", "non-dropping-particle" : "", "parse-names" : false, "suffix" : "" }, { "dropping-particle" : "", "family" : "Clawson", "given" : "K L", "non-dropping-particle" : "", "parse-names" : false, "suffix" : "" }, { "dropping-particle" : "", "family" : "Pinter", "given" : "Paul J", "non-dropping-particle" : "", "parse-names" : false, "suffix" : "" }, { "dropping-particle" : "", "family" : "Moran", "given" : "M Susan", "non-dropping-particle" : "", "parse-names" : false, "suffix" : "" }, { "dropping-particle" : "", "family" : "Reginato", "given" : "R.J.", "non-dropping-particle" : "", "parse-names" : false, "suffix" : "" }, { "dropping-particle" : "", "family" : "Jackson", "given" : "R D", "non-dropping-particle" : "", "parse-names" : false, "suffix" : "" } ], "container-title" : "Agricultural and Forest Meteorology", "id" : "ITEM-1", "issue" : "4", "issued" : { "date-parts" : [ [ "1986" ] ] }, "page" : "319-329", "title" : "Estimation of soil heat flux from net radiation during the growth of alfalfa", "type" : "article-journal", "volume" : "37" }, "uris" : [ "http://www.mendeley.com/documents/?uuid=a1fb3af0-0f05-44ec-a428-357b6cdeaf50", "http://www.mendeley.com/documents/?uuid=073c9a0d-cf32-42d4-bb6d-83abb037614e" ] }, { "id" : "ITEM-2", "itemData" : { "author" : [ { "dropping-particle" : "", "family" : "Choudhury", "given" : "B. J.", "non-dropping-particle" : "", "parse-names" : false, "suffix" : "" } ], "container-title" : "Theory and applications of optical remote sensing", "id" : "ITEM-2", "issued" : { "date-parts" : [ [ "1989" ] ] }, "page" : "628-690", "title" : "Estimating evaporation and carbon assimilation using infrared temperature data", "type" : "chapter" }, "uris" : [ "http://www.mendeley.com/documents/?uuid=6dc8b1d5-4700-4a0d-8527-f68b0c956a46", "http://www.mendeley.com/documents/?uuid=e04ba93f-0777-4ac6-879f-8dc47c504ecd" ] }, { "id" : "ITEM-3", "itemData" : { "DOI" : "10.1016/0168-1923(90)90033-3", "ISSN" : "01681923", "author" : [ { "dropping-particle" : "", "family" : "Kustas", "given" : "William P.", "non-dropping-particle" : "", "parse-names" : false, "suffix" : "" }, { "dropping-particle" : "", "family" : "Daughtry", "given" : "C", "non-dropping-particle" : "", "parse-names" : false, "suffix" : "" } ], "container-title" : "Agricultural and Forest Meteorology", "id" : "ITEM-3", "issue" : "3", "issued" : { "date-parts" : [ [ "1990" ] ] }, "page" : "205-223", "title" : "Estimation of the soil heat flux/net radiation ratio from spectral data", "type" : "article-journal", "volume" : "49" }, "uris" : [ "http://www.mendeley.com/documents/?uuid=aef29e9d-7d17-47b0-acf9-99a6c5ed4556", "http://www.mendeley.com/documents/?uuid=14e5d043-d523-40d0-8c2a-7ba8e2f29c6c" ] }, { "id" : "ITEM-4", "itemData" : { "author" : [ { "dropping-particle" : "", "family" : "Oevelen", "given" : "P.J.", "non-dropping-particle" : "Van", "parse-names" : false, "suffix" : "" } ], "id" : "ITEM-4", "issued" : { "date-parts" : [ [ "1991" ] ] }, "publisher" : "Wageningen University, The Netherlands", "title" : "Determination of the available energy for evapotranspiration with remote sensing", "type" : "thesis" }, "uris" : [ "http://www.mendeley.com/documents/?uuid=89841e57-3ed6-4d02-aed8-2829d93cb462", "http://www.mendeley.com/documents/?uuid=696f3346-f0b0-43d4-86e7-e8b711bc0696" ] } ], "mendeley" : { "previouslyFormattedCitation" : "(Choudhury, 1989; Clothier et al., 1986; Kustas and Daughtry, 1990; Van Oevelen, 1991)"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(Choudhury, 1989; Clothier et al., 1986; Kustas and Daughtry, 1990; Van Oevelen, 1991)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More detailed approaches incorporate soil properties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"http://dx.doi.org/10.1016/j.agrformet.2007.07.004", "ISSN" : "0168-1923", "abstract" : "In this paper we pledge that physically based equations should be combined with remote sensing techniques to enable a more theoretically rigorous estimation of area-average soil heat flux, G. A standard physical equation (i.e. the analytical or exact method) for the estimation of G, in combination with a simple, but theoretically derived, equation for soil thermal inertia (\u0393), provides the basis for a more transparent and readily interpretable method for the estimation of G; without the requirement for in situ instrumentation. Moreover, such an approach ensures a more universally applicable method than those derived from purely empirical studies (employing vegetation indices and albedo, for example).  Hence, a new equation for the estimation of \u0393 (for homogeneous soils) is discussed in this paper which only requires knowledge of soil type, which is readily obtainable from extant soil databases and surveys, in combination with a coarse estimate of moisture status. This approach can be used to obtain area-averaged estimates of \u0393 (and thus G, as explained in paper II) which is important for large-scale energy balance studies that employ aircraft or satellite data. Furthermore, this method also relaxes the instrumental demand for studies at the plot and field scale (no requirement for in situ soil temperature sensors, soil heat flux plates and/or thermal conductivity sensors). ", "author" : [ { "dropping-particle" : "", "family" : "Murray", "given" : "T", "non-dropping-particle" : "", "parse-names" : false, "suffix" : "" }, { "dropping-particle" : "", "family" : "Verhoef", "given" : "A", "non-dropping-particle" : "", "parse-names" : false, "suffix" : "" } ], "container-title" : "Agricultural and Forest Meteorology", "id" : "ITEM-1", "issue" : "1\u20132", "issued" : { "date-parts" : [ [ "2007", "11", "12" ] ] }, "page" : "80-87", "title" : "Moving towards a more mechanistic approach in the determination of soil heat flux from remote measurements: I. A universal approach to calculate thermal inertia", "type" : "article-journal", "volume" : "147" }, "uris" : [ "http://www.mendeley.com/documents/?uuid=6dee06d5-2315-430b-8766-81d71c5dcede" ] } ], "mendeley" : { "previouslyFormattedCitation" : "(Murray and Verhoef,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(Murray and Verhoef,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Using empirical equations, the error in G is often around 20-30%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"Petropoulos", "given" : "G. P.", "non-dropping-particle" : "", "parse-names" : false, "suffix" : "" } ], "container-title" : "Remote Sensing of Energy Fluxes and Soil Moisture Content", "editor" : [ { "dropping-particle" : "", "family" : "Petropoulos", "given" : "G.P.", "non-dropping-particle" : "", "parse-names" : false, "suffix" : "" } ], "id" : "ITEM-1", "issued" : { "date-parts" : [ [ "2013" ] ] }, "page" : "49-84", "publisher" : "Taylor and Francis", "publisher-place" : "New York", "title" : "Remote Sensing of Surface Turbulent Energy Fluxes", "type" : "chapter" }, "uris" : [ "http://www.mendeley.com/documents/?uuid=0007a39f-5ee2-442a-b954-24c6b29361c0" ] } ], "mendeley" : { "previouslyFormattedCitation" : "(Petropoulos,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(Petropoulos,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r w:rsidRPr="00BF291E">
        <w:rPr>
          <w:rFonts w:ascii="Times New Roman" w:eastAsiaTheme="minorEastAsia" w:hAnsi="Times New Roman" w:cs="Times New Roman"/>
          <w:sz w:val="24"/>
          <w:szCs w:val="24"/>
        </w:rPr>
        <w:t xml:space="preserve">Over water bodies, G is usually larger and requires a different equation, often calibrated to local measurements (Morse et al., 2000).  There has been no systematic comparison of the equations in different climatic and land surface conditions, so the user is recommended to try a few equations for G to test the sensitivity of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heme="minorEastAsia" w:hAnsi="Times New Roman" w:cs="Times New Roman"/>
          <w:sz w:val="24"/>
          <w:szCs w:val="24"/>
        </w:rPr>
        <w:t>-G to the equation used.</w:t>
      </w:r>
    </w:p>
    <w:p w14:paraId="20983FE7" w14:textId="77777777" w:rsidR="00BF291E" w:rsidRPr="00BF291E" w:rsidRDefault="00BF291E" w:rsidP="00BF291E">
      <w:pPr>
        <w:keepNext/>
        <w:keepLines/>
        <w:spacing w:after="0" w:line="480" w:lineRule="auto"/>
        <w:outlineLvl w:val="1"/>
        <w:rPr>
          <w:rFonts w:ascii="Times New Roman" w:eastAsiaTheme="majorEastAsia" w:hAnsi="Times New Roman" w:cs="Times New Roman"/>
          <w:b/>
          <w:sz w:val="24"/>
          <w:szCs w:val="24"/>
        </w:rPr>
      </w:pPr>
      <w:bookmarkStart w:id="24" w:name="_Toc397088766"/>
      <w:proofErr w:type="gramStart"/>
      <w:r w:rsidRPr="00BF291E">
        <w:rPr>
          <w:rFonts w:ascii="Times New Roman" w:eastAsiaTheme="majorEastAsia" w:hAnsi="Times New Roman" w:cs="Times New Roman"/>
          <w:b/>
          <w:sz w:val="24"/>
          <w:szCs w:val="24"/>
        </w:rPr>
        <w:t>3.2.2  Vegetation</w:t>
      </w:r>
      <w:proofErr w:type="gramEnd"/>
      <w:r w:rsidRPr="00BF291E">
        <w:rPr>
          <w:rFonts w:ascii="Times New Roman" w:eastAsiaTheme="majorEastAsia" w:hAnsi="Times New Roman" w:cs="Times New Roman"/>
          <w:b/>
          <w:sz w:val="24"/>
          <w:szCs w:val="24"/>
        </w:rPr>
        <w:t>-based methods for ET estimation</w:t>
      </w:r>
      <w:bookmarkEnd w:id="24"/>
    </w:p>
    <w:p w14:paraId="0BD8537E" w14:textId="1DD0FD6F" w:rsidR="00BF291E" w:rsidRPr="00BF291E" w:rsidRDefault="00BF291E" w:rsidP="00BF291E">
      <w:pPr>
        <w:spacing w:after="0"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Vegetation-based methods to estimate ET use an index of vegetation biomass or leaf area index to calculate crop ET.  One of the most widely available global ET datasets, MOD16, uses a variant of the Penman-</w:t>
      </w:r>
      <w:proofErr w:type="spellStart"/>
      <w:r w:rsidRPr="00BF291E">
        <w:rPr>
          <w:rFonts w:ascii="Times New Roman" w:hAnsi="Times New Roman" w:cs="Times New Roman"/>
          <w:sz w:val="24"/>
          <w:szCs w:val="24"/>
        </w:rPr>
        <w:t>Monteith</w:t>
      </w:r>
      <w:proofErr w:type="spellEnd"/>
      <w:r w:rsidRPr="00BF291E">
        <w:rPr>
          <w:rFonts w:ascii="Times New Roman" w:hAnsi="Times New Roman" w:cs="Times New Roman"/>
          <w:sz w:val="24"/>
          <w:szCs w:val="24"/>
        </w:rPr>
        <w:t xml:space="preserve"> equation to estimate ET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"0034-4257", "abstract" : "MODIS global evapotranspiration (ET) products by Mu et al. [Mu, Q., Heinsch, F. A., Zhao, M., Running, S. W. (2007). Development of a global evapotranspiration algorithm based on MODIS and global meteorology data. Remote Sensing of Environment, 111, 519\u00e2\u20ac\u201c536. doi: 10.1016/j.rse.2007.04.015] are the first regular 1-km2 land surface ET dataset for the 109.03&amp;#xa0;Million&amp;#xa0;km2 global vegetated land areas at an 8-day interval. In this study, we have further improved the ET algorithm in Mu et al. (2007a, hereafter called old algorithm) by 1) simplifying the calculation of vegetation cover fraction; 2) calculating ET as the sum of daytime and nighttime components; 3) adding soil heat flux calculation; 4) improving estimates of stomatal conductance, aerodynamic resistance and boundary layer resistance; 5) separating dry canopy surface from the wet; and 6) dividing soil surface into saturated wet surface and moist surface. We compared the improved algorithm with the old one both globally and locally at 46 eddy flux towers. The global annual total ET over the vegetated land surface is 62.8&amp;#xa0;\u00c3\u2014&amp;#xa0;103&amp;#xa0;km3, agrees very well with other reported estimates of 65.5&amp;#xa0;\u00c3\u2014&amp;#xa0;103&amp;#xa0;km3 over the terrestrial land surface, which is much higher than 45.8&amp;#xa0;\u00c3\u2014&amp;#xa0;103&amp;#xa0;km3 estimated with the old algorithm. For ET evaluation at eddy flux towers, the improved algorithm reduces mean absolute bias (MAE) of daily ET from 0.39&amp;#xa0;mm day\u00e2\u02c6\u20191 to 0.33&amp;#xa0;mm&amp;#xa0;day\u00e2\u02c6\u20191 driven by tower meteorological data, and from 0.40&amp;#xa0;mm&amp;#xa0;day\u00e2\u02c6\u20191 to 0.31&amp;#xa0;mm&amp;#xa0;day\u00e2\u02c6\u20191 driven by GMAO data, a global meteorological reanalysis dataset. MAE values by the improved ET algorithm are 24.6% and 24.1% of the ET measured from towers, within the range (10\u00e2\u20ac\u201c30%) of the reported uncertainties in ET measurements, implying an enhanced accuracy of the improved algorithm. Compared to the old algorithm, the improved algorithm increases the skill score with tower-driven ET estimates from 0.50 to 0.55, and from 0.46 to 0.53 with GMAO-driven ET. Based on these results, the improved ET algorithm has a better performance in generating global ET data products, providing critical information on global terrestrial water and energy cycles and environmental changes.", "author" : [ { "dropping-particle" : "", "family" : "Mu", "given" : "Qiaozhen",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"ITEM-1", "issue" : "8", "issued" : { "date-parts" : [ [ "2011" ] ] }, "note" : "doi: 10.1016/j.rse.2011.02.019", "page" : "1781-1800", "title" : "Improvements to a MODIS global terrestrial evapotranspiration algorithm", "type" : "article-journal", "volume" : "115" }, "uris" : [ "http://www.mendeley.com/documents/?uuid=bfdb8e0e-a8bf-4620-a35d-458e31d41dd7" ] }, { "id" : "ITEM-2", "itemData" : { "ISBN" : "0034-4257", "abstract" : "The objective of this research is to develop a global remote sensing evapotranspiration (ET) algorithm based on Cleugh et al.'s [Cleugh, H.A., R. Leuning, Q. Mu, S.W. Running (2007) Regional evaporation estimates from flux tower and MODIS satellite data. Remote Sensing of Environment 106, page 285\u00e2\u20ac\u201c304- 2007 (doi: 10.1016/j.rse.2006.07.007).] Penman\u00e2\u20ac\u201cMonteith based ET (RS-PM). Our algorithm considers both the surface energy partitioning process and environmental constraints on ET. We use ground-based meteorological observations and remote sensing data from the MODerate Resolution Imaging Spectroradiometer (MODIS) to estimate global ET by (1) adding vapor pressure deficit and minimum air temperature constraints on stomatal conductance; (2) using leaf area index as a scalar for estimating canopy conductance; (3) replacing the Normalized Difference Vegetation Index with the Enhanced Vegetation Index thereby also changing the equation for calculation of the vegetation cover fraction (FC); and (4) adding a calculation of soil evaporation to the previously proposed RS-PM method. We evaluate our algorithm using ET observations at 19 AmeriFlux eddy covariance flux towers. We calculated ET with both our Revised RS-PM algorithm and the RS-PM algorithm using Global Modeling and Assimilation Office (GMAO v. 4.0.0) meteorological data and compared the resulting ET estimates with observations. Results indicate that our Revised RS-PM algorithm substantially reduces the root mean square error (RMSE) of the 8-day latent heat flux (LE) averaged over the 19 towers from 64.6\u00c2\u00a0W/m2 (RS-PM algorithm) to 27.3\u00c2\u00a0W/m2 (Revised RS-PM) with tower meteorological data, and from 71.9\u00c2\u00a0W/m2 to 29.5\u00c2\u00a0W/m2 with GMAO meteorological data. The average LE bias of the tower-driven LE estimates to the LE observations changed from 39.9\u00c2\u00a0W/m2 to \u00e2\u02c6\u2019&amp;#xa0;5.8\u00c2\u00a0W/m2 and from 48.2\u00c2\u00a0W/m2 to \u00e2\u02c6\u2019&amp;#xa0;1.3\u00c2\u00a0W/m2 driven by GMAO data. The correlation coefficients increased slightly from 0.70 to 0.76 with the use of tower meteorological data. We then apply our Revised RS-PM algorithm to the globe using 0.05\u00c2\u00b0 MODIS remote sensing data and reanalysis meteorological data to obtain the annual global ET (MODIS ET) for 2001. As expected, the spatial pattern of the MODIS ET agrees well with that of the MODIS global terrestrial gross and net primary production (MOD17 GPP/NPP), with the highest ET over tropical forests and the lowest ET values in dry areas with short growing seasons. This MODIS ET product prov\u2026", "author" : [ { "dropping-particle" : "", "family" : "Mu", "given" : "Qiaozhen", "non-dropping-particle" : "", "parse-names" : false, "suffix" : "" }, { "dropping-particle" : "", "family" : "Heinsch", "given" : "Faith Ann",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"ITEM-2", "issue" : "4", "issued" : { "date-parts" : [ [ "2007" ] ] }, "note" : "doi: 10.1016/j.rse.2007.04.015", "page" : "519-536", "title" : "Development of a global evapotranspiration algorithm based on MODIS and global meteorology data", "type" : "article-journal", "volume" : "111" }, "uris" : [ "http://www.mendeley.com/documents/?uuid=d29e68a4-1827-452b-a8c2-b3506b9e050e" ] }, { "id" : "ITEM-3", "itemData" : { "author" : [ { "dropping-particle" : "", "family" : "Nishida", "given" : "K.", "non-dropping-particle" : "", "parse-names" : false, "suffix" : "" }, { "dropping-particle" : "", "family" : "Nemani", "given" : "RR", "non-dropping-particle" : "", "parse-names" : false, "suffix" : "" } ], "container-title" : "\u2026 and Remote Sensing, \u2026", "id" : "ITEM-3", "issue" : "2", "issued" : { "date-parts" : [ [ "2003" ] ] }, "page" : "493-501", "title" : "Development of an evapotranspiration index from Aqua/MODIS for monitoring surface moisture status", "type" : "article-journal", "volume" : "41" }, "uris" : [ "http://www.mendeley.com/documents/?uuid=16a81954-16b2-4bc4-945e-82d1733d8ae2" ] }, { "id" : "ITEM-4", "itemData" : { "DOI" : "10.1029/2007WR006562", "ISSN" : "1944-7973", "abstract" : "We introduce a simple biophysical model for surface conductance, Gs, for use with remotely sensed leaf area index (Lai) data and the Penman-Monteith (PM) equation to calculate daily average evaporation, E, at kilometer spatial resolution. The model for Gs has six parameters that represent canopy physiological processes and soil evaporation: gsx, maximum stomatal conductance; Q50 and D50, the values of solar radiation and atmospheric humidity deficit when the stomatal conductance is half its maximum; kQ and kA, extinction coefficients for visible radiation and available energy; and f, the ratio of soil evaporation to the equilibrium rate corresponding to the energy absorbed at the soil surface. Model parameters were estimated using 2\u20133 years of data from 15 flux station sites covering a wide range of climate and vegetation types globally. The PM estimates of E are best when all six parameters in the Gs model are optimized at each site, but there is no significant reduction in model performance when Q50, D50, kQ, and kA are held constant across sites and gsx and f are optimized (linear regression of modeled mean daily evaporation versus measurements: slope = 0.83, intercept = 0.22 mm/d, R2 = 0.80, and N = 10623). The average systematic root-mean-square error in daytime mean evaporation was 0.27 mm/d (range 0.09\u20130.50 mm/d) for the 15 sites. The average unsystematic component was 0.48 mm/d (range 0.28\u20130.71 mm/d). The new model for Gs with two parameters yields better estimates of E than an earlier, simple model Gs = cLLai, where cL is an optimized parameter. Our study confirms that the PM equation provides reliable estimates of evaporation rates from land surfaces at daily time scales and kilometer space scales when remotely sensed leaf area indices are incorporated into a simple biophysical model for surface conductance. Developing remote sensing techniques to measure the temporal and spatial variation in f is expected to enhance the utility of the model proposed in this paper.", "author" : [ { "dropping-particle" : "", "family" : "Leuning", "given" : "Ray", "non-dropping-particle" : "", "parse-names" : false, "suffix" : "" }, { "dropping-particle" : "", "family" : "Zhang", "given" : "Y Q", "non-dropping-particle" : "", "parse-names" : false, "suffix" : "" }, { "dropping-particle" : "", "family" : "Rajaud", "given" : "Amelie", "non-dropping-particle" : "", "parse-names" : false, "suffix" : "" }, { "dropping-particle" : "", "family" : "Cleugh", "given" : "Helen", "non-dropping-particle" : "", "parse-names" : false, "suffix" : "" }, { "dropping-particle" : "", "family" : "Tu", "given" : "Kevin", "non-dropping-particle" : "", "parse-names" : false, "suffix" : "" } ], "container-title" : "Water Resources Research", "id" : "ITEM-4", "issue" : "10", "issued" : { "date-parts" : [ [ "2008", "10", "1" ] ] }, "page" : "W10419", "title" : "A simple surface conductance model to estimate regional evaporation using MODIS leaf area index and the Penman-Monteith equation", "type" : "article-journal", "volume" : "44" }, "uris" : [ "http://www.mendeley.com/documents/?uuid=f95a42de-e149-4093-bd46-39dec1930335" ] } ], "mendeley" : { "previouslyFormattedCitation" : "(Leuning et al., 2008; Mu et al., 2011, 2007; Nishida and Nemani, 2003)"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(Leuning et al., 2008; Mu et al., 2011, 2007; Nishida and Nemani, 2003)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MOD16 is also referred to as PM-Mu in the literature.  MOD16 and several other vegetation-based methods use the Penman-</w:t>
      </w:r>
      <w:proofErr w:type="spellStart"/>
      <w:r w:rsidRPr="00BF291E">
        <w:rPr>
          <w:rFonts w:ascii="Times New Roman" w:hAnsi="Times New Roman" w:cs="Times New Roman"/>
          <w:sz w:val="24"/>
          <w:szCs w:val="24"/>
        </w:rPr>
        <w:t>Monteith</w:t>
      </w:r>
      <w:proofErr w:type="spellEnd"/>
      <w:r w:rsidRPr="00BF291E">
        <w:rPr>
          <w:rFonts w:ascii="Times New Roman" w:hAnsi="Times New Roman" w:cs="Times New Roman"/>
          <w:sz w:val="24"/>
          <w:szCs w:val="24"/>
        </w:rPr>
        <w:t xml:space="preserve"> equation to calculate ET from crop canopies and soil surfaces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"0034-4257", "abstract" : "MODIS global evapotranspiration (ET) products by Mu et al. [Mu, Q., Heinsch, F. A., Zhao, M., Running, S. W. (2007). Development of a global evapotranspiration algorithm based on MODIS and global meteorology data. Remote Sensing of Environment, 111, 519\u00e2\u20ac\u201c536. doi: 10.1016/j.rse.2007.04.015] are the first regular 1-km2 land surface ET dataset for the 109.03&amp;#xa0;Million&amp;#xa0;km2 global vegetated land areas at an 8-day interval. In this study, we have further improved the ET algorithm in Mu et al. (2007a, hereafter called old algorithm) by 1) simplifying the calculation of vegetation cover fraction; 2) calculating ET as the sum of daytime and nighttime components; 3) adding soil heat flux calculation; 4) improving estimates of stomatal conductance, aerodynamic resistance and boundary layer resistance; 5) separating dry canopy surface from the wet; and 6) dividing soil surface into saturated wet surface and moist surface. We compared the improved algorithm with the old one both globally and locally at 46 eddy flux towers. The global annual total ET over the vegetated land surface is 62.8&amp;#xa0;\u00c3\u2014&amp;#xa0;103&amp;#xa0;km3, agrees very well with other reported estimates of 65.5&amp;#xa0;\u00c3\u2014&amp;#xa0;103&amp;#xa0;km3 over the terrestrial land surface, which is much higher than 45.8&amp;#xa0;\u00c3\u2014&amp;#xa0;103&amp;#xa0;km3 estimated with the old algorithm. For ET evaluation at eddy flux towers, the improved algorithm reduces mean absolute bias (MAE) of daily ET from 0.39&amp;#xa0;mm day\u00e2\u02c6\u20191 to 0.33&amp;#xa0;mm&amp;#xa0;day\u00e2\u02c6\u20191 driven by tower meteorological data, and from 0.40&amp;#xa0;mm&amp;#xa0;day\u00e2\u02c6\u20191 to 0.31&amp;#xa0;mm&amp;#xa0;day\u00e2\u02c6\u20191 driven by GMAO data, a global meteorological reanalysis dataset. MAE values by the improved ET algorithm are 24.6% and 24.1% of the ET measured from towers, within the range (10\u00e2\u20ac\u201c30%) of the reported uncertainties in ET measurements, implying an enhanced accuracy of the improved algorithm. Compared to the old algorithm, the improved algorithm increases the skill score with tower-driven ET estimates from 0.50 to 0.55, and from 0.46 to 0.53 with GMAO-driven ET. Based on these results, the improved ET algorithm has a better performance in generating global ET data products, providing critical information on global terrestrial water and energy cycles and environmental changes.", "author" : [ { "dropping-particle" : "", "family" : "Mu", "given" : "Qiaozhen",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"ITEM-1", "issue" : "8", "issued" : { "date-parts" : [ [ "2011" ] ] }, "note" : "doi: 10.1016/j.rse.2011.02.019", "page" : "1781-1800", "title" : "Improvements to a MODIS global terrestrial evapotranspiration algorithm", "type" : "article-journal", "volume" : "115" }, "uris" : [ "http://www.mendeley.com/documents/?uuid=bfdb8e0e-a8bf-4620-a35d-458e31d41dd7" ] } ], "mendeley" : { "previouslyFormattedCitation" : "(Mu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(Mu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3E4A2DB9" w14:textId="77777777" w:rsidTr="005B1C5E">
        <w:trPr>
          <w:trHeight w:val="1188"/>
        </w:trPr>
        <w:tc>
          <w:tcPr>
            <w:tcW w:w="4788" w:type="dxa"/>
          </w:tcPr>
          <w:p w14:paraId="0507C2B2" w14:textId="77777777" w:rsidR="00BF291E" w:rsidRPr="00BF291E" w:rsidRDefault="00BF291E" w:rsidP="00BF291E">
            <w:pPr>
              <w:spacing w:line="480" w:lineRule="auto"/>
              <w:rPr>
                <w:rFonts w:ascii="Times New Roman" w:eastAsiaTheme="minorEastAsia" w:hAnsi="Times New Roman" w:cs="Times New Roman"/>
                <w:bCs/>
                <w:sz w:val="24"/>
                <w:szCs w:val="24"/>
              </w:rPr>
            </w:pPr>
            <m:oMath>
              <m:r>
                <m:rPr>
                  <m:sty m:val="bi"/>
                </m:rPr>
                <w:rPr>
                  <w:rFonts w:ascii="Cambria Math" w:hAnsi="Cambria Math" w:cs="Times New Roman"/>
                  <w:sz w:val="24"/>
                  <w:szCs w:val="24"/>
                </w:rPr>
                <m:t>λET=</m:t>
              </m:r>
              <m:f>
                <m:fPr>
                  <m:ctrlPr>
                    <w:rPr>
                      <w:rFonts w:ascii="Cambria Math" w:hAnsi="Cambria Math" w:cs="Times New Roman"/>
                      <w:bCs/>
                      <w:i/>
                      <w:sz w:val="24"/>
                      <w:szCs w:val="24"/>
                    </w:rPr>
                  </m:ctrlPr>
                </m:fPr>
                <m:num>
                  <m:r>
                    <m:rPr>
                      <m:sty m:val="bi"/>
                    </m:rPr>
                    <w:rPr>
                      <w:rFonts w:ascii="Cambria Math" w:hAnsi="Cambria Math" w:cs="Times New Roman"/>
                      <w:sz w:val="24"/>
                      <w:szCs w:val="24"/>
                    </w:rPr>
                    <m:t>s</m:t>
                  </m:r>
                  <m:d>
                    <m:dPr>
                      <m:ctrlPr>
                        <w:rPr>
                          <w:rFonts w:ascii="Cambria Math" w:hAnsi="Cambria Math" w:cs="Times New Roman"/>
                          <w:bCs/>
                          <w:i/>
                          <w:sz w:val="24"/>
                          <w:szCs w:val="24"/>
                        </w:rPr>
                      </m:ctrlPr>
                    </m:dPr>
                    <m:e>
                      <m:r>
                        <m:rPr>
                          <m:sty m:val="bi"/>
                        </m:rPr>
                        <w:rPr>
                          <w:rFonts w:ascii="Cambria Math" w:hAnsi="Cambria Math" w:cs="Times New Roman"/>
                          <w:sz w:val="24"/>
                          <w:szCs w:val="24"/>
                        </w:rPr>
                        <m:t>Rn-G</m:t>
                      </m:r>
                    </m:e>
                  </m:d>
                  <m:r>
                    <m:rPr>
                      <m:sty m:val="bi"/>
                    </m:rPr>
                    <w:rPr>
                      <w:rFonts w:ascii="Cambria Math" w:hAnsi="Cambria Math" w:cs="Times New Roman"/>
                      <w:sz w:val="24"/>
                      <w:szCs w:val="24"/>
                    </w:rPr>
                    <m:t>+ρ</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p</m:t>
                      </m:r>
                    </m:sub>
                  </m:sSub>
                  <m:r>
                    <m:rPr>
                      <m:sty m:val="bi"/>
                    </m:rPr>
                    <w:rPr>
                      <w:rFonts w:ascii="Cambria Math" w:hAnsi="Cambria Math" w:cs="Times New Roman"/>
                      <w:sz w:val="24"/>
                      <w:szCs w:val="24"/>
                    </w:rPr>
                    <m:t>D/</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a</m:t>
                      </m:r>
                    </m:sub>
                  </m:sSub>
                </m:num>
                <m:den>
                  <m:r>
                    <m:rPr>
                      <m:sty m:val="bi"/>
                    </m:rPr>
                    <w:rPr>
                      <w:rFonts w:ascii="Cambria Math" w:hAnsi="Cambria Math" w:cs="Times New Roman"/>
                      <w:sz w:val="24"/>
                      <w:szCs w:val="24"/>
                    </w:rPr>
                    <m:t>s+γ</m:t>
                  </m:r>
                  <m:d>
                    <m:dPr>
                      <m:ctrlPr>
                        <w:rPr>
                          <w:rFonts w:ascii="Cambria Math" w:hAnsi="Cambria Math" w:cs="Times New Roman"/>
                          <w:bCs/>
                          <w:i/>
                          <w:sz w:val="24"/>
                          <w:szCs w:val="24"/>
                        </w:rPr>
                      </m:ctrlPr>
                    </m:dPr>
                    <m:e>
                      <m:r>
                        <m:rPr>
                          <m:sty m:val="bi"/>
                        </m:rPr>
                        <w:rPr>
                          <w:rFonts w:ascii="Cambria Math" w:hAnsi="Cambria Math" w:cs="Times New Roman"/>
                          <w:sz w:val="24"/>
                          <w:szCs w:val="24"/>
                        </w:rPr>
                        <m:t>1+</m:t>
                      </m:r>
                      <m:f>
                        <m:fPr>
                          <m:type m:val="lin"/>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s</m:t>
                              </m:r>
                            </m:sub>
                          </m:sSub>
                        </m:num>
                        <m:den>
                          <m:sSub>
                            <m:sSubPr>
                              <m:ctrlPr>
                                <w:rPr>
                                  <w:rFonts w:ascii="Cambria Math" w:hAnsi="Cambria Math" w:cs="Times New Roman"/>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a</m:t>
                              </m:r>
                            </m:sub>
                          </m:sSub>
                        </m:den>
                      </m:f>
                    </m:e>
                  </m:d>
                </m:den>
              </m:f>
            </m:oMath>
            <w:r w:rsidRPr="00BF291E">
              <w:rPr>
                <w:rFonts w:ascii="Times New Roman" w:eastAsiaTheme="minorEastAsia" w:hAnsi="Times New Roman" w:cs="Times New Roman"/>
                <w:bCs/>
                <w:sz w:val="24"/>
                <w:szCs w:val="24"/>
              </w:rPr>
              <w:t xml:space="preserve">     </w:t>
            </w:r>
          </w:p>
        </w:tc>
        <w:tc>
          <w:tcPr>
            <w:tcW w:w="4788" w:type="dxa"/>
          </w:tcPr>
          <w:p w14:paraId="15C4E9CD" w14:textId="77777777" w:rsidR="00BF291E" w:rsidRPr="00BF291E" w:rsidRDefault="00BF291E" w:rsidP="00BF291E">
            <w:pPr>
              <w:spacing w:line="480" w:lineRule="auto"/>
              <w:jc w:val="center"/>
              <w:rPr>
                <w:rFonts w:ascii="Times New Roman" w:hAnsi="Times New Roman" w:cs="Times New Roman"/>
                <w:bCs/>
                <w:sz w:val="24"/>
                <w:szCs w:val="24"/>
              </w:rPr>
            </w:pPr>
            <w:bookmarkStart w:id="25" w:name="_Ref385249590"/>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4</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bookmarkEnd w:id="25"/>
          </w:p>
        </w:tc>
      </w:tr>
    </w:tbl>
    <w:p w14:paraId="3EC8DA4A" w14:textId="7D97A88B" w:rsidR="00BF291E" w:rsidRPr="00BF291E" w:rsidRDefault="00BF291E" w:rsidP="00BF291E">
      <w:pPr>
        <w:spacing w:after="0"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 xml:space="preserve">where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is latent heat flux (W 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w:t>
      </w:r>
      <w:commentRangeStart w:id="26"/>
      <w:r w:rsidRPr="00BF291E">
        <w:rPr>
          <w:rFonts w:ascii="Times New Roman" w:hAnsi="Times New Roman" w:cs="Times New Roman"/>
          <w:sz w:val="24"/>
          <w:szCs w:val="24"/>
        </w:rPr>
        <w:t>ET is mean daily evapotranspiration (mm s</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converted to mm d</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by multiplying by 86400 s d</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w:t>
      </w:r>
      <w:commentRangeEnd w:id="26"/>
      <w:r w:rsidR="00937B66">
        <w:rPr>
          <w:rStyle w:val="CommentReference"/>
        </w:rPr>
        <w:commentReference w:id="26"/>
      </w:r>
      <w:commentRangeStart w:id="27"/>
      <w:r w:rsidRPr="00BF291E">
        <w:rPr>
          <w:rFonts w:ascii="Times New Roman" w:hAnsi="Times New Roman" w:cs="Times New Roman"/>
          <w:sz w:val="24"/>
          <w:szCs w:val="24"/>
        </w:rPr>
        <w:t>λ is the latent heat of vaporization (~2.26 x 10</w:t>
      </w:r>
      <w:r w:rsidRPr="00BF291E">
        <w:rPr>
          <w:rFonts w:ascii="Times New Roman" w:hAnsi="Times New Roman" w:cs="Times New Roman"/>
          <w:sz w:val="24"/>
          <w:szCs w:val="24"/>
          <w:vertAlign w:val="superscript"/>
        </w:rPr>
        <w:t>6</w:t>
      </w:r>
      <w:r w:rsidRPr="00BF291E">
        <w:rPr>
          <w:rFonts w:ascii="Times New Roman" w:hAnsi="Times New Roman" w:cs="Times New Roman"/>
          <w:sz w:val="24"/>
          <w:szCs w:val="24"/>
        </w:rPr>
        <w:t xml:space="preserve"> J kg</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w:t>
      </w:r>
      <w:commentRangeEnd w:id="27"/>
      <w:r w:rsidR="00937B66">
        <w:rPr>
          <w:rStyle w:val="CommentReference"/>
        </w:rPr>
        <w:commentReference w:id="27"/>
      </w:r>
      <w:r w:rsidRPr="00BF291E">
        <w:rPr>
          <w:rFonts w:ascii="Times New Roman" w:hAnsi="Times New Roman" w:cs="Times New Roman"/>
          <w:sz w:val="24"/>
          <w:szCs w:val="24"/>
        </w:rPr>
        <w:t>s is the slope of the curve relating saturated vapor pressure (</w:t>
      </w:r>
      <w:proofErr w:type="spellStart"/>
      <w:r w:rsidRPr="00BF291E">
        <w:rPr>
          <w:rFonts w:ascii="Times New Roman" w:hAnsi="Times New Roman" w:cs="Times New Roman"/>
          <w:sz w:val="24"/>
          <w:szCs w:val="24"/>
        </w:rPr>
        <w:t>e</w:t>
      </w:r>
      <w:r w:rsidRPr="00BF291E">
        <w:rPr>
          <w:rFonts w:ascii="Times New Roman" w:hAnsi="Times New Roman" w:cs="Times New Roman"/>
          <w:sz w:val="24"/>
          <w:szCs w:val="24"/>
          <w:vertAlign w:val="subscript"/>
        </w:rPr>
        <w:t>sat</w:t>
      </w:r>
      <w:proofErr w:type="spellEnd"/>
      <w:r w:rsidRPr="00BF291E">
        <w:rPr>
          <w:rFonts w:ascii="Times New Roman" w:hAnsi="Times New Roman" w:cs="Times New Roman"/>
          <w:sz w:val="24"/>
          <w:szCs w:val="24"/>
        </w:rPr>
        <w:t xml:space="preserve"> in Pa) to air temperature (Pa K</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ρ is air density (kg m</w:t>
      </w:r>
      <w:r w:rsidRPr="00BF291E">
        <w:rPr>
          <w:rFonts w:ascii="Times New Roman" w:hAnsi="Times New Roman" w:cs="Times New Roman"/>
          <w:sz w:val="24"/>
          <w:szCs w:val="24"/>
          <w:vertAlign w:val="superscript"/>
        </w:rPr>
        <w:t>-3</w:t>
      </w:r>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C</w:t>
      </w:r>
      <w:r w:rsidRPr="00BF291E">
        <w:rPr>
          <w:rFonts w:ascii="Times New Roman" w:hAnsi="Times New Roman" w:cs="Times New Roman"/>
          <w:sz w:val="24"/>
          <w:szCs w:val="24"/>
          <w:vertAlign w:val="subscript"/>
        </w:rPr>
        <w:t>p</w:t>
      </w:r>
      <w:proofErr w:type="spellEnd"/>
      <w:r w:rsidRPr="00BF291E">
        <w:rPr>
          <w:rFonts w:ascii="Times New Roman" w:hAnsi="Times New Roman" w:cs="Times New Roman"/>
          <w:sz w:val="24"/>
          <w:szCs w:val="24"/>
        </w:rPr>
        <w:t xml:space="preserve"> is the specific heat capacity of air (J kg</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K</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D is the vapor pressure </w:t>
      </w:r>
      <w:r w:rsidRPr="00BF291E">
        <w:rPr>
          <w:rFonts w:ascii="Times New Roman" w:hAnsi="Times New Roman" w:cs="Times New Roman"/>
          <w:sz w:val="24"/>
          <w:szCs w:val="24"/>
        </w:rPr>
        <w:lastRenderedPageBreak/>
        <w:t>deficit (</w:t>
      </w:r>
      <w:proofErr w:type="spellStart"/>
      <w:r w:rsidRPr="00BF291E">
        <w:rPr>
          <w:rFonts w:ascii="Times New Roman" w:hAnsi="Times New Roman" w:cs="Times New Roman"/>
          <w:sz w:val="24"/>
          <w:szCs w:val="24"/>
        </w:rPr>
        <w:t>e</w:t>
      </w:r>
      <w:r w:rsidRPr="00BF291E">
        <w:rPr>
          <w:rFonts w:ascii="Times New Roman" w:hAnsi="Times New Roman" w:cs="Times New Roman"/>
          <w:sz w:val="24"/>
          <w:szCs w:val="24"/>
          <w:vertAlign w:val="subscript"/>
        </w:rPr>
        <w:t>sat</w:t>
      </w:r>
      <w:proofErr w:type="spellEnd"/>
      <w:r w:rsidRPr="00BF291E">
        <w:rPr>
          <w:rFonts w:ascii="Times New Roman" w:hAnsi="Times New Roman" w:cs="Times New Roman"/>
          <w:sz w:val="24"/>
          <w:szCs w:val="24"/>
        </w:rPr>
        <w:t xml:space="preserve">-e, where </w:t>
      </w:r>
      <w:proofErr w:type="spellStart"/>
      <w:r w:rsidRPr="00BF291E">
        <w:rPr>
          <w:rFonts w:ascii="Times New Roman" w:hAnsi="Times New Roman" w:cs="Times New Roman"/>
          <w:sz w:val="24"/>
          <w:szCs w:val="24"/>
        </w:rPr>
        <w:t>e</w:t>
      </w:r>
      <w:proofErr w:type="spellEnd"/>
      <w:r w:rsidRPr="00BF291E">
        <w:rPr>
          <w:rFonts w:ascii="Times New Roman" w:hAnsi="Times New Roman" w:cs="Times New Roman"/>
          <w:sz w:val="24"/>
          <w:szCs w:val="24"/>
        </w:rPr>
        <w:t xml:space="preserve"> is actual vapor pressure in Pa), </w:t>
      </w:r>
      <w:proofErr w:type="spellStart"/>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a</w:t>
      </w:r>
      <w:proofErr w:type="spellEnd"/>
      <w:r w:rsidRPr="00BF291E">
        <w:rPr>
          <w:rFonts w:ascii="Times New Roman" w:hAnsi="Times New Roman" w:cs="Times New Roman"/>
          <w:sz w:val="24"/>
          <w:szCs w:val="24"/>
        </w:rPr>
        <w:t xml:space="preserve"> is the aerodynamic surface resistance (s m</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γ is the </w:t>
      </w:r>
      <w:proofErr w:type="spellStart"/>
      <w:r w:rsidRPr="00BF291E">
        <w:rPr>
          <w:rFonts w:ascii="Times New Roman" w:hAnsi="Times New Roman" w:cs="Times New Roman"/>
          <w:sz w:val="24"/>
          <w:szCs w:val="24"/>
        </w:rPr>
        <w:t>psych</w:t>
      </w:r>
      <w:ins w:id="28" w:author="Alex Messina" w:date="2014-09-11T14:57:00Z">
        <w:r w:rsidR="00937B66">
          <w:rPr>
            <w:rFonts w:ascii="Times New Roman" w:hAnsi="Times New Roman" w:cs="Times New Roman"/>
            <w:sz w:val="24"/>
            <w:szCs w:val="24"/>
          </w:rPr>
          <w:t>r</w:t>
        </w:r>
      </w:ins>
      <w:r w:rsidRPr="00BF291E">
        <w:rPr>
          <w:rFonts w:ascii="Times New Roman" w:hAnsi="Times New Roman" w:cs="Times New Roman"/>
          <w:sz w:val="24"/>
          <w:szCs w:val="24"/>
        </w:rPr>
        <w:t>ometric</w:t>
      </w:r>
      <w:proofErr w:type="spellEnd"/>
      <w:r w:rsidRPr="00BF291E">
        <w:rPr>
          <w:rFonts w:ascii="Times New Roman" w:hAnsi="Times New Roman" w:cs="Times New Roman"/>
          <w:sz w:val="24"/>
          <w:szCs w:val="24"/>
        </w:rPr>
        <w:t xml:space="preserve"> constant (</w:t>
      </w:r>
      <w:r w:rsidRPr="00BF291E">
        <w:rPr>
          <w:rFonts w:ascii="Cambria Math" w:hAnsi="Cambria Math" w:cs="Cambria Math"/>
          <w:sz w:val="24"/>
          <w:szCs w:val="24"/>
        </w:rPr>
        <w:t>∼</w:t>
      </w:r>
      <w:r w:rsidRPr="00BF291E">
        <w:rPr>
          <w:rFonts w:ascii="Times New Roman" w:hAnsi="Times New Roman" w:cs="Times New Roman"/>
          <w:sz w:val="24"/>
          <w:szCs w:val="24"/>
        </w:rPr>
        <w:t xml:space="preserve">0.066 </w:t>
      </w:r>
      <w:proofErr w:type="spellStart"/>
      <w:r w:rsidRPr="00BF291E">
        <w:rPr>
          <w:rFonts w:ascii="Times New Roman" w:hAnsi="Times New Roman" w:cs="Times New Roman"/>
          <w:sz w:val="24"/>
          <w:szCs w:val="24"/>
        </w:rPr>
        <w:t>kPa</w:t>
      </w:r>
      <w:proofErr w:type="spellEnd"/>
      <w:r w:rsidRPr="00BF291E">
        <w:rPr>
          <w:rFonts w:ascii="Times New Roman" w:hAnsi="Times New Roman" w:cs="Times New Roman"/>
          <w:sz w:val="24"/>
          <w:szCs w:val="24"/>
        </w:rPr>
        <w:t xml:space="preserve"> °C</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or as calculated in Mu et al, 2007), and </w:t>
      </w:r>
      <w:proofErr w:type="spellStart"/>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s</w:t>
      </w:r>
      <w:proofErr w:type="spellEnd"/>
      <w:r w:rsidRPr="00BF291E">
        <w:rPr>
          <w:rFonts w:ascii="Times New Roman" w:hAnsi="Times New Roman" w:cs="Times New Roman"/>
          <w:sz w:val="24"/>
          <w:szCs w:val="24"/>
        </w:rPr>
        <w:t xml:space="preserve"> is the resistance of the land surface or plant canopy to ET (s m</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-G is for the 24-hour period, so G is usually close to zero.  Several of these parameters (s, γ, ρ, </w:t>
      </w:r>
      <w:proofErr w:type="spellStart"/>
      <w:r w:rsidRPr="00BF291E">
        <w:rPr>
          <w:rFonts w:ascii="Times New Roman" w:hAnsi="Times New Roman" w:cs="Times New Roman"/>
          <w:sz w:val="24"/>
          <w:szCs w:val="24"/>
        </w:rPr>
        <w:t>C</w:t>
      </w:r>
      <w:r w:rsidRPr="00BF291E">
        <w:rPr>
          <w:rFonts w:ascii="Times New Roman" w:hAnsi="Times New Roman" w:cs="Times New Roman"/>
          <w:sz w:val="24"/>
          <w:szCs w:val="24"/>
          <w:vertAlign w:val="subscript"/>
        </w:rPr>
        <w:t>p</w:t>
      </w:r>
      <w:proofErr w:type="spellEnd"/>
      <w:r w:rsidRPr="00BF291E">
        <w:rPr>
          <w:rFonts w:ascii="Times New Roman" w:hAnsi="Times New Roman" w:cs="Times New Roman"/>
          <w:sz w:val="24"/>
          <w:szCs w:val="24"/>
        </w:rPr>
        <w:t xml:space="preserve">, e, </w:t>
      </w:r>
      <w:proofErr w:type="spellStart"/>
      <w:r w:rsidRPr="00BF291E">
        <w:rPr>
          <w:rFonts w:ascii="Times New Roman" w:hAnsi="Times New Roman" w:cs="Times New Roman"/>
          <w:sz w:val="24"/>
          <w:szCs w:val="24"/>
        </w:rPr>
        <w:t>e</w:t>
      </w:r>
      <w:r w:rsidRPr="00BF291E">
        <w:rPr>
          <w:rFonts w:ascii="Times New Roman" w:hAnsi="Times New Roman" w:cs="Times New Roman"/>
          <w:sz w:val="24"/>
          <w:szCs w:val="24"/>
          <w:vertAlign w:val="subscript"/>
        </w:rPr>
        <w:t>sat</w:t>
      </w:r>
      <w:proofErr w:type="spellEnd"/>
      <w:r w:rsidRPr="00BF291E">
        <w:rPr>
          <w:rFonts w:ascii="Times New Roman" w:hAnsi="Times New Roman" w:cs="Times New Roman"/>
          <w:sz w:val="24"/>
          <w:szCs w:val="24"/>
        </w:rPr>
        <w:t xml:space="preserve">) are determined from either global gridded or local meteorological data or elevation and do not depend on satellite-derived vegetation characteristics.  The two main parameters that control ET for different vegetation types and different levels of soil moisture stress are </w:t>
      </w:r>
      <w:proofErr w:type="spellStart"/>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a</w:t>
      </w:r>
      <w:proofErr w:type="spellEnd"/>
      <w:r w:rsidRPr="00BF291E">
        <w:rPr>
          <w:rFonts w:ascii="Times New Roman" w:hAnsi="Times New Roman" w:cs="Times New Roman"/>
          <w:sz w:val="24"/>
          <w:szCs w:val="24"/>
        </w:rPr>
        <w:t xml:space="preserve"> and, more importantly, </w:t>
      </w:r>
      <w:proofErr w:type="spellStart"/>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s</w:t>
      </w:r>
      <w:proofErr w:type="spellEnd"/>
      <w:r w:rsidRPr="00BF291E">
        <w:rPr>
          <w:rFonts w:ascii="Times New Roman" w:hAnsi="Times New Roman" w:cs="Times New Roman"/>
          <w:sz w:val="24"/>
          <w:szCs w:val="24"/>
        </w:rPr>
        <w:t xml:space="preserve">.  The meteorological inputs are taken from either local meteorological stations or gridded global meteorological datasets, and include air temperature, which is used to calculate </w:t>
      </w:r>
      <w:proofErr w:type="spellStart"/>
      <w:r w:rsidRPr="00BF291E">
        <w:rPr>
          <w:rFonts w:ascii="Times New Roman" w:hAnsi="Times New Roman" w:cs="Times New Roman"/>
          <w:sz w:val="24"/>
          <w:szCs w:val="24"/>
        </w:rPr>
        <w:t>e</w:t>
      </w:r>
      <w:r w:rsidRPr="00BF291E">
        <w:rPr>
          <w:rFonts w:ascii="Times New Roman" w:hAnsi="Times New Roman" w:cs="Times New Roman"/>
          <w:sz w:val="24"/>
          <w:szCs w:val="24"/>
          <w:vertAlign w:val="subscript"/>
        </w:rPr>
        <w:t>sat</w:t>
      </w:r>
      <w:proofErr w:type="spellEnd"/>
      <w:r w:rsidRPr="00BF291E">
        <w:rPr>
          <w:rFonts w:ascii="Times New Roman" w:hAnsi="Times New Roman" w:cs="Times New Roman"/>
          <w:sz w:val="24"/>
          <w:szCs w:val="24"/>
        </w:rPr>
        <w:t>, and relative humidity, which is used to calculate e.  Both temperature and RH are measured at a specified height, usually 1.25, 2, or 3 m above the ground.</w:t>
      </w:r>
    </w:p>
    <w:p w14:paraId="3A6B18AF" w14:textId="2052256A" w:rsidR="00BF291E" w:rsidRPr="00BF291E" w:rsidRDefault="00BF291E" w:rsidP="00BF291E">
      <w:pPr>
        <w:spacing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ab/>
        <w:t xml:space="preserve">Alternatively, the Priestley-Taylor equation has been used in global models, particularly the PT-JPL model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"0034-4257", "author" : [ { "dropping-particle" : "", "family" : "Fisher", "given" : "Joshua B", "non-dropping-particle" : "", "parse-names" : false, "suffix" : "" }, { "dropping-particle" : "", "family" : "Tu", "given" : "Kevin P", "non-dropping-particle" : "", "parse-names" : false, "suffix" : "" }, { "dropping-particle" : "", "family" : "Baldocchi", "given" : "Dennis D", "non-dropping-particle" : "", "parse-names" : false, "suffix" : "" } ], "container-title" : "Remote Sensing of Environment", "id" : "ITEM-1", "issue" : "3", "issued" : { "date-parts" : [ [ "2008" ] ] }, "page" : "901-919", "publisher" : "Elsevier", "title" : "Global estimates of the land\u2013atmosphere water flux based on monthly AVHRR and ISLSCP-II data, validated at 16 FLUXNET sites", "type" : "article-journal", "volume" : "112" }, "uris" : [ "http://www.mendeley.com/documents/?uuid=81b22a78-3b6d-4964-8dc8-b4442640224f" ] } ], "mendeley" : { "previouslyFormattedCitation" : "(Fisher et al., 2008)"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(Fisher et al., 2008)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and in several scatterplot methods (Jiang and Islam, 2001):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3DEE760B" w14:textId="77777777" w:rsidTr="005B1C5E">
        <w:tc>
          <w:tcPr>
            <w:tcW w:w="4788" w:type="dxa"/>
          </w:tcPr>
          <w:p w14:paraId="399EB636" w14:textId="77777777" w:rsidR="00BF291E" w:rsidRPr="00BF291E" w:rsidRDefault="00BF291E" w:rsidP="00BF291E">
            <w:pPr>
              <w:spacing w:after="200"/>
              <w:rPr>
                <w:rFonts w:ascii="Times New Roman" w:eastAsiaTheme="minorEastAsia" w:hAnsi="Times New Roman" w:cs="Times New Roman"/>
                <w:bCs/>
                <w:sz w:val="24"/>
                <w:szCs w:val="24"/>
              </w:rPr>
            </w:pPr>
            <w:bookmarkStart w:id="29" w:name="_Ref385246422"/>
            <m:oMath>
              <m:r>
                <m:rPr>
                  <m:sty m:val="bi"/>
                </m:rPr>
                <w:rPr>
                  <w:rFonts w:ascii="Cambria Math" w:hAnsi="Cambria Math" w:cs="Times New Roman"/>
                  <w:sz w:val="24"/>
                  <w:szCs w:val="24"/>
                </w:rPr>
                <m:t>λET=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α</m:t>
                  </m:r>
                </m:e>
                <m:sub>
                  <m:r>
                    <m:rPr>
                      <m:sty m:val="bi"/>
                    </m:rPr>
                    <w:rPr>
                      <w:rFonts w:ascii="Cambria Math" w:hAnsi="Cambria Math" w:cs="Times New Roman"/>
                      <w:sz w:val="24"/>
                      <w:szCs w:val="24"/>
                    </w:rPr>
                    <m:t>PT</m:t>
                  </m:r>
                </m:sub>
              </m:sSub>
              <m:f>
                <m:fPr>
                  <m:ctrlPr>
                    <w:rPr>
                      <w:rFonts w:ascii="Cambria Math" w:hAnsi="Cambria Math" w:cs="Times New Roman"/>
                      <w:bCs/>
                      <w:i/>
                      <w:sz w:val="24"/>
                      <w:szCs w:val="24"/>
                    </w:rPr>
                  </m:ctrlPr>
                </m:fPr>
                <m:num>
                  <m:r>
                    <m:rPr>
                      <m:sty m:val="bi"/>
                    </m:rPr>
                    <w:rPr>
                      <w:rFonts w:ascii="Cambria Math" w:hAnsi="Cambria Math" w:cs="Times New Roman"/>
                      <w:sz w:val="24"/>
                      <w:szCs w:val="24"/>
                    </w:rPr>
                    <m:t>s</m:t>
                  </m:r>
                </m:num>
                <m:den>
                  <m:r>
                    <m:rPr>
                      <m:sty m:val="bi"/>
                    </m:rPr>
                    <w:rPr>
                      <w:rFonts w:ascii="Cambria Math" w:hAnsi="Cambria Math" w:cs="Times New Roman"/>
                      <w:sz w:val="24"/>
                      <w:szCs w:val="24"/>
                    </w:rPr>
                    <m:t>s+γ</m:t>
                  </m:r>
                </m:den>
              </m:f>
              <m:r>
                <m:rPr>
                  <m:sty m:val="bi"/>
                </m:rPr>
                <w:rPr>
                  <w:rFonts w:ascii="Cambria Math" w:hAnsi="Cambria Math" w:cs="Times New Roman"/>
                  <w:sz w:val="24"/>
                  <w:szCs w:val="24"/>
                </w:rPr>
                <m:t>(Rn-G)</m:t>
              </m:r>
            </m:oMath>
            <w:bookmarkEnd w:id="29"/>
            <w:r w:rsidRPr="00BF291E">
              <w:rPr>
                <w:rFonts w:ascii="Times New Roman" w:eastAsiaTheme="minorEastAsia" w:hAnsi="Times New Roman" w:cs="Times New Roman"/>
                <w:bCs/>
                <w:sz w:val="24"/>
                <w:szCs w:val="24"/>
              </w:rPr>
              <w:t xml:space="preserve"> </w:t>
            </w:r>
          </w:p>
        </w:tc>
        <w:tc>
          <w:tcPr>
            <w:tcW w:w="4788" w:type="dxa"/>
          </w:tcPr>
          <w:p w14:paraId="18C0F7C8" w14:textId="77777777" w:rsidR="00BF291E" w:rsidRPr="00BF291E" w:rsidRDefault="00BF291E" w:rsidP="00BF291E">
            <w:pPr>
              <w:spacing w:after="200"/>
              <w:jc w:val="center"/>
              <w:rPr>
                <w:rFonts w:ascii="Times New Roman" w:hAnsi="Times New Roman" w:cs="Times New Roman"/>
                <w:bCs/>
                <w:sz w:val="24"/>
                <w:szCs w:val="24"/>
              </w:rPr>
            </w:pPr>
            <w:bookmarkStart w:id="30" w:name="_Ref385249611"/>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5</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bookmarkEnd w:id="30"/>
          </w:p>
        </w:tc>
      </w:tr>
    </w:tbl>
    <w:p w14:paraId="00335B4B" w14:textId="77777777" w:rsidR="00BF291E" w:rsidRPr="00BF291E" w:rsidRDefault="00BF291E" w:rsidP="00BF291E">
      <w:pPr>
        <w:spacing w:line="480" w:lineRule="auto"/>
        <w:contextualSpacing/>
        <w:rPr>
          <w:rFonts w:ascii="Times New Roman" w:hAnsi="Times New Roman" w:cs="Times New Roman"/>
          <w:sz w:val="24"/>
          <w:szCs w:val="24"/>
        </w:rPr>
      </w:pPr>
      <w:proofErr w:type="gramStart"/>
      <w:r w:rsidRPr="00BF291E">
        <w:rPr>
          <w:rFonts w:ascii="Times New Roman" w:hAnsi="Times New Roman" w:cs="Times New Roman"/>
          <w:sz w:val="24"/>
          <w:szCs w:val="24"/>
        </w:rPr>
        <w:t>where</w:t>
      </w:r>
      <w:proofErr w:type="gramEnd"/>
      <w:r w:rsidRPr="00BF291E">
        <w:rPr>
          <w:rFonts w:ascii="Times New Roman" w:hAnsi="Times New Roman" w:cs="Times New Roman"/>
          <w:sz w:val="24"/>
          <w:szCs w:val="24"/>
        </w:rPr>
        <w:t xml:space="preserve"> α</w:t>
      </w:r>
      <w:r w:rsidRPr="00BF291E">
        <w:rPr>
          <w:rFonts w:ascii="Times New Roman" w:hAnsi="Times New Roman" w:cs="Times New Roman"/>
          <w:sz w:val="24"/>
          <w:szCs w:val="24"/>
          <w:vertAlign w:val="subscript"/>
        </w:rPr>
        <w:t>PT</w:t>
      </w:r>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unitless</w:t>
      </w:r>
      <w:proofErr w:type="spellEnd"/>
      <w:r w:rsidRPr="00BF291E">
        <w:rPr>
          <w:rFonts w:ascii="Times New Roman" w:hAnsi="Times New Roman" w:cs="Times New Roman"/>
          <w:sz w:val="24"/>
          <w:szCs w:val="24"/>
        </w:rPr>
        <w:t>) is an empirical coefficient.  For open water and vegetation without soil moisture limitation, α</w:t>
      </w:r>
      <w:r w:rsidRPr="00BF291E">
        <w:rPr>
          <w:rFonts w:ascii="Times New Roman" w:hAnsi="Times New Roman" w:cs="Times New Roman"/>
          <w:sz w:val="24"/>
          <w:szCs w:val="24"/>
          <w:vertAlign w:val="subscript"/>
        </w:rPr>
        <w:t>PT</w:t>
      </w:r>
      <w:r w:rsidRPr="00BF291E">
        <w:rPr>
          <w:rFonts w:ascii="Times New Roman" w:hAnsi="Times New Roman" w:cs="Times New Roman"/>
          <w:sz w:val="24"/>
          <w:szCs w:val="24"/>
        </w:rPr>
        <w:t xml:space="preserve"> is 1.26, though adjustments may be applied in different environments.   </w:t>
      </w:r>
      <w:proofErr w:type="spellStart"/>
      <w:proofErr w:type="gramStart"/>
      <w:r w:rsidRPr="00BF291E">
        <w:rPr>
          <w:rFonts w:ascii="Cambria Math" w:hAnsi="Cambria Math" w:cs="Times New Roman"/>
          <w:sz w:val="24"/>
          <w:szCs w:val="24"/>
        </w:rPr>
        <w:t>λ</w:t>
      </w:r>
      <w:r w:rsidRPr="00BF291E">
        <w:rPr>
          <w:rFonts w:ascii="Times New Roman" w:hAnsi="Times New Roman" w:cs="Times New Roman"/>
          <w:sz w:val="24"/>
          <w:szCs w:val="24"/>
        </w:rPr>
        <w:t>ET</w:t>
      </w:r>
      <w:proofErr w:type="spellEnd"/>
      <w:proofErr w:type="gramEnd"/>
      <w:r w:rsidRPr="00BF291E">
        <w:rPr>
          <w:rFonts w:ascii="Times New Roman" w:hAnsi="Times New Roman" w:cs="Times New Roman"/>
          <w:sz w:val="24"/>
          <w:szCs w:val="24"/>
        </w:rPr>
        <w:t xml:space="preserve"> can be converted to ET in mm by dividing by the latent head of vaporization (λ = 2.45 MJ/kg) (Allen et al., 1998) and an appropriate time constant (e.g. to convert from mm s</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to mm d</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κ below).  </w:t>
      </w:r>
    </w:p>
    <w:p w14:paraId="4D41F0D0" w14:textId="1F5F08F5"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Reference ET (</w:t>
      </w:r>
      <w:proofErr w:type="spellStart"/>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o</w:t>
      </w:r>
      <w:proofErr w:type="spellEnd"/>
      <w:r w:rsidRPr="00BF291E">
        <w:rPr>
          <w:rFonts w:ascii="Times New Roman" w:hAnsi="Times New Roman" w:cs="Times New Roman"/>
          <w:sz w:val="24"/>
          <w:szCs w:val="24"/>
        </w:rPr>
        <w:t xml:space="preserve">) is calculated using either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_Ref385249611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 xml:space="preserve">( </w:t>
      </w:r>
      <w:r w:rsidRPr="00BF291E">
        <w:rPr>
          <w:rFonts w:ascii="Times New Roman" w:hAnsi="Times New Roman" w:cs="Times New Roman"/>
          <w:noProof/>
          <w:sz w:val="24"/>
          <w:szCs w:val="24"/>
        </w:rPr>
        <w:t>5</w:t>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or </w:t>
      </w:r>
      <w:del w:id="31" w:author="Alex Messina" w:date="2014-09-11T14:58:00Z">
        <w:r w:rsidRPr="00BF291E" w:rsidDel="00F76E6A">
          <w:rPr>
            <w:rFonts w:ascii="Times New Roman" w:hAnsi="Times New Roman" w:cs="Times New Roman"/>
            <w:sz w:val="24"/>
            <w:szCs w:val="24"/>
          </w:rPr>
          <w:delText xml:space="preserve">with </w:delText>
        </w:r>
      </w:del>
      <w:r w:rsidRPr="00BF291E">
        <w:rPr>
          <w:rFonts w:ascii="Times New Roman" w:hAnsi="Times New Roman" w:cs="Times New Roman"/>
          <w:sz w:val="24"/>
          <w:szCs w:val="24"/>
        </w:rPr>
        <w:t xml:space="preserve">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_Ref385249590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 xml:space="preserve">( </w:t>
      </w:r>
      <w:r w:rsidRPr="00BF291E">
        <w:rPr>
          <w:rFonts w:ascii="Times New Roman" w:hAnsi="Times New Roman" w:cs="Times New Roman"/>
          <w:noProof/>
          <w:sz w:val="24"/>
          <w:szCs w:val="24"/>
        </w:rPr>
        <w:t>4</w:t>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with </w:t>
      </w:r>
      <w:proofErr w:type="spellStart"/>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a</w:t>
      </w:r>
      <w:proofErr w:type="spellEnd"/>
      <w:r w:rsidRPr="00BF291E">
        <w:rPr>
          <w:rFonts w:ascii="Times New Roman" w:hAnsi="Times New Roman" w:cs="Times New Roman"/>
          <w:sz w:val="24"/>
          <w:szCs w:val="24"/>
        </w:rPr>
        <w:t xml:space="preserve"> and </w:t>
      </w:r>
      <w:proofErr w:type="spellStart"/>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s</w:t>
      </w:r>
      <w:proofErr w:type="spellEnd"/>
      <w:r w:rsidRPr="00BF291E">
        <w:rPr>
          <w:rFonts w:ascii="Times New Roman" w:hAnsi="Times New Roman" w:cs="Times New Roman"/>
          <w:sz w:val="24"/>
          <w:szCs w:val="24"/>
        </w:rPr>
        <w:t xml:space="preserve"> parameters for a reference surface, for example a grass 12 cm tall with an </w:t>
      </w:r>
      <w:proofErr w:type="spellStart"/>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s</w:t>
      </w:r>
      <w:proofErr w:type="spellEnd"/>
      <w:r w:rsidRPr="00BF291E">
        <w:rPr>
          <w:rFonts w:ascii="Times New Roman" w:hAnsi="Times New Roman" w:cs="Times New Roman"/>
          <w:sz w:val="24"/>
          <w:szCs w:val="24"/>
        </w:rPr>
        <w:t xml:space="preserve"> of 70 s m</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lastRenderedPageBreak/>
        <w:t xml:space="preserve">and albedo 0.23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"Allen", "given" : "Richard G", "non-dropping-particle" : "", "parse-names" : false, "suffix" : "" }, { "dropping-particle" : "", "family" : "Pereira", "given" : "Luis S", "non-dropping-particle" : "", "parse-names" : false, "suffix" : "" }, { "dropping-particle" : "", "family" : "Raes", "given" : "Dirk", "non-dropping-particle" : "", "parse-names" : false, "suffix" : "" }, { "dropping-particle" : "", "family" : "Smith", "given" : "Martin", "non-dropping-particle" : "", "parse-names" : false, "suffix" : "" } ], "container-title" : "FAO, Rome", "id" : "ITEM-1", "issued" : { "date-parts" : [ [ "1998" ] ] }, "publisher-place" : "Rome", "title" : "Crop evapotranspiration-Guidelines for computing crop water requirements-FAO Irrigation and drainage paper 56", "type" : "report", "volume" : "300" }, "uris" : [ "http://www.mendeley.com/documents/?uuid=01208811-2c6a-4243-8c6b-cbb0c77cda0b" ] } ], "mendeley" : { "previouslyFormattedCitation" : "(Allen et al., 1998)"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et al., 1998)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Two basic approaches are used in their application to estimate actual ET:  crop coefficient methods, and canopy resistance methods.</w:t>
      </w:r>
    </w:p>
    <w:p w14:paraId="75C0279D" w14:textId="390EC84F" w:rsidR="00BF291E" w:rsidRPr="00BF291E" w:rsidRDefault="00BF291E" w:rsidP="00BF291E">
      <w:pPr>
        <w:keepNext/>
        <w:keepLines/>
        <w:spacing w:before="40" w:after="0"/>
        <w:outlineLvl w:val="2"/>
        <w:rPr>
          <w:rFonts w:ascii="Times New Roman" w:eastAsiaTheme="majorEastAsia" w:hAnsi="Times New Roman" w:cstheme="majorBidi"/>
          <w:b/>
          <w:i/>
          <w:sz w:val="24"/>
          <w:szCs w:val="24"/>
        </w:rPr>
      </w:pPr>
      <w:bookmarkStart w:id="32" w:name="_Toc397088767"/>
      <w:r w:rsidRPr="00BF291E">
        <w:rPr>
          <w:rFonts w:ascii="Times New Roman" w:eastAsiaTheme="majorEastAsia" w:hAnsi="Times New Roman" w:cstheme="majorBidi"/>
          <w:b/>
          <w:i/>
          <w:sz w:val="24"/>
          <w:szCs w:val="24"/>
        </w:rPr>
        <w:t xml:space="preserve">3.2.2.1. </w:t>
      </w:r>
      <w:r w:rsidR="001C5155">
        <w:rPr>
          <w:rFonts w:ascii="Times New Roman" w:eastAsiaTheme="majorEastAsia" w:hAnsi="Times New Roman" w:cstheme="majorBidi"/>
          <w:b/>
          <w:i/>
          <w:sz w:val="24"/>
          <w:szCs w:val="24"/>
        </w:rPr>
        <w:t xml:space="preserve">Empirical </w:t>
      </w:r>
      <w:r w:rsidR="00E32979">
        <w:rPr>
          <w:rFonts w:ascii="Times New Roman" w:eastAsiaTheme="majorEastAsia" w:hAnsi="Times New Roman" w:cstheme="majorBidi"/>
          <w:b/>
          <w:i/>
          <w:sz w:val="24"/>
          <w:szCs w:val="24"/>
        </w:rPr>
        <w:t xml:space="preserve">vegetation </w:t>
      </w:r>
      <w:r w:rsidR="001C5155">
        <w:rPr>
          <w:rFonts w:ascii="Times New Roman" w:eastAsiaTheme="majorEastAsia" w:hAnsi="Times New Roman" w:cstheme="majorBidi"/>
          <w:b/>
          <w:i/>
          <w:sz w:val="24"/>
          <w:szCs w:val="24"/>
        </w:rPr>
        <w:t>methods:  Crop coefficient</w:t>
      </w:r>
      <w:r w:rsidRPr="00BF291E">
        <w:rPr>
          <w:rFonts w:ascii="Times New Roman" w:eastAsiaTheme="majorEastAsia" w:hAnsi="Times New Roman" w:cstheme="majorBidi"/>
          <w:b/>
          <w:i/>
          <w:sz w:val="24"/>
          <w:szCs w:val="24"/>
        </w:rPr>
        <w:t>s</w:t>
      </w:r>
      <w:bookmarkEnd w:id="32"/>
    </w:p>
    <w:p w14:paraId="67BCA845" w14:textId="77777777" w:rsidR="00BF291E" w:rsidRPr="00BF291E" w:rsidRDefault="00BF291E" w:rsidP="00BF291E">
      <w:pPr>
        <w:spacing w:line="480" w:lineRule="auto"/>
        <w:contextualSpacing/>
        <w:rPr>
          <w:rFonts w:ascii="Times New Roman" w:hAnsi="Times New Roman" w:cs="Times New Roman"/>
          <w:i/>
          <w:sz w:val="24"/>
          <w:szCs w:val="24"/>
        </w:rPr>
      </w:pPr>
      <w:r w:rsidRPr="00BF291E">
        <w:rPr>
          <w:rFonts w:ascii="Times New Roman" w:hAnsi="Times New Roman" w:cs="Times New Roman"/>
          <w:i/>
          <w:sz w:val="24"/>
          <w:szCs w:val="24"/>
        </w:rPr>
        <w:t>3.2.2.1.1. Calibration methods</w:t>
      </w:r>
    </w:p>
    <w:p w14:paraId="4B90512F" w14:textId="421C36AE" w:rsidR="00BF291E" w:rsidRPr="00BF291E" w:rsidRDefault="00BF291E" w:rsidP="00BF291E">
      <w:pPr>
        <w:spacing w:before="240"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ab/>
        <w:t>Crop coefficient methods calculate ET as the product of potential ET for a reference crop, also called the reference ET (</w:t>
      </w:r>
      <w:proofErr w:type="spellStart"/>
      <w:proofErr w:type="gramStart"/>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o</w:t>
      </w:r>
      <w:proofErr w:type="spellEnd"/>
      <w:proofErr w:type="gramEnd"/>
      <w:r w:rsidRPr="00BF291E">
        <w:rPr>
          <w:rFonts w:ascii="Times New Roman" w:hAnsi="Times New Roman" w:cs="Times New Roman"/>
          <w:sz w:val="24"/>
          <w:szCs w:val="24"/>
        </w:rPr>
        <w:t xml:space="preserve">) and a crop coefficient.  In the original FAO-56 model of crop ET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"Allen", "given" : "Richard G", "non-dropping-particle" : "", "parse-names" : false, "suffix" : "" }, { "dropping-particle" : "", "family" : "Pereira", "given" : "Luis S", "non-dropping-particle" : "", "parse-names" : false, "suffix" : "" }, { "dropping-particle" : "", "family" : "Raes", "given" : "Dirk", "non-dropping-particle" : "", "parse-names" : false, "suffix" : "" }, { "dropping-particle" : "", "family" : "Smith", "given" : "Martin", "non-dropping-particle" : "", "parse-names" : false, "suffix" : "" } ], "container-title" : "FAO, Rome", "id" : "ITEM-1", "issued" : { "date-parts" : [ [ "1998" ] ] }, "publisher-place" : "Rome", "title" : "Crop evapotranspiration-Guidelines for computing crop water requirements-FAO Irrigation and drainage paper 56", "type" : "report", "volume" : "300" }, "uris" : [ "http://www.mendeley.com/documents/?uuid=01208811-2c6a-4243-8c6b-cbb0c77cda0b" ] } ], "mendeley" : { "previouslyFormattedCitation" : "(Allen et al., 1998)"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et al., 1998)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 the crop coefficient is separated into a coefficient describing the effect of crop type and growth stage (K</w:t>
      </w:r>
      <w:r w:rsidRPr="00BF291E">
        <w:rPr>
          <w:rFonts w:ascii="Times New Roman" w:hAnsi="Times New Roman" w:cs="Times New Roman"/>
          <w:sz w:val="24"/>
          <w:szCs w:val="24"/>
          <w:vertAlign w:val="subscript"/>
        </w:rPr>
        <w:t>c</w:t>
      </w:r>
      <w:r w:rsidRPr="00BF291E">
        <w:rPr>
          <w:rFonts w:ascii="Times New Roman" w:hAnsi="Times New Roman" w:cs="Times New Roman"/>
          <w:sz w:val="24"/>
          <w:szCs w:val="24"/>
        </w:rPr>
        <w:t xml:space="preserve">) </w:t>
      </w:r>
      <w:commentRangeStart w:id="33"/>
      <w:r w:rsidRPr="00BF291E">
        <w:rPr>
          <w:rFonts w:ascii="Times New Roman" w:hAnsi="Times New Roman" w:cs="Times New Roman"/>
          <w:sz w:val="24"/>
          <w:szCs w:val="24"/>
        </w:rPr>
        <w:t>and the effect of soil moisture stress (K</w:t>
      </w:r>
      <w:r w:rsidRPr="00BF291E">
        <w:rPr>
          <w:rFonts w:ascii="Times New Roman" w:hAnsi="Times New Roman" w:cs="Times New Roman"/>
          <w:sz w:val="24"/>
          <w:szCs w:val="24"/>
          <w:vertAlign w:val="subscript"/>
        </w:rPr>
        <w:t>s</w:t>
      </w:r>
      <w:r w:rsidRPr="00BF291E">
        <w:rPr>
          <w:rFonts w:ascii="Times New Roman" w:hAnsi="Times New Roman" w:cs="Times New Roman"/>
          <w:sz w:val="24"/>
          <w:szCs w:val="24"/>
        </w:rPr>
        <w:t xml:space="preserve">).  </w:t>
      </w:r>
      <w:commentRangeEnd w:id="33"/>
      <w:r w:rsidR="00A92310">
        <w:rPr>
          <w:rStyle w:val="CommentReference"/>
        </w:rPr>
        <w:commentReference w:id="33"/>
      </w:r>
      <w:r w:rsidRPr="00BF291E">
        <w:rPr>
          <w:rFonts w:ascii="Times New Roman" w:hAnsi="Times New Roman" w:cs="Times New Roman"/>
          <w:sz w:val="24"/>
          <w:szCs w:val="24"/>
        </w:rPr>
        <w:t>The product (</w:t>
      </w:r>
      <w:proofErr w:type="spellStart"/>
      <w:r w:rsidRPr="00BF291E">
        <w:rPr>
          <w:rFonts w:ascii="Times New Roman" w:hAnsi="Times New Roman" w:cs="Times New Roman"/>
          <w:sz w:val="24"/>
          <w:szCs w:val="24"/>
        </w:rPr>
        <w:t>K</w:t>
      </w:r>
      <w:r w:rsidRPr="00BF291E">
        <w:rPr>
          <w:rFonts w:ascii="Times New Roman" w:hAnsi="Times New Roman" w:cs="Times New Roman"/>
          <w:sz w:val="24"/>
          <w:szCs w:val="24"/>
          <w:vertAlign w:val="subscript"/>
        </w:rPr>
        <w:t>c</w:t>
      </w:r>
      <w:r w:rsidRPr="00BF291E">
        <w:rPr>
          <w:rFonts w:ascii="Times New Roman" w:hAnsi="Times New Roman" w:cs="Times New Roman"/>
          <w:sz w:val="24"/>
          <w:szCs w:val="24"/>
        </w:rPr>
        <w:t>K</w:t>
      </w:r>
      <w:r w:rsidRPr="00BF291E">
        <w:rPr>
          <w:rFonts w:ascii="Times New Roman" w:hAnsi="Times New Roman" w:cs="Times New Roman"/>
          <w:sz w:val="24"/>
          <w:szCs w:val="24"/>
          <w:vertAlign w:val="subscript"/>
        </w:rPr>
        <w:t>s</w:t>
      </w:r>
      <w:proofErr w:type="spellEnd"/>
      <w:r w:rsidRPr="00BF291E">
        <w:rPr>
          <w:rFonts w:ascii="Times New Roman" w:hAnsi="Times New Roman" w:cs="Times New Roman"/>
          <w:sz w:val="24"/>
          <w:szCs w:val="24"/>
        </w:rPr>
        <w:t>) is the combined crop coefficient. Most satellite methods estimate the combined coefficient, which is also sometimes called the reference evapotranspiration fraction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In order to simplify the notation, and because the method is often used for other vegetation types besides crops, here we use the term “reference ET fraction” and the symbol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to represent the combined crop coefficient throughout the Chapter.</w:t>
      </w:r>
    </w:p>
    <w:p w14:paraId="7A87440C" w14:textId="7B4F2E6B" w:rsidR="00BF291E" w:rsidRPr="00BF291E" w:rsidRDefault="00BF291E" w:rsidP="00BF291E">
      <w:pPr>
        <w:spacing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ab/>
        <w:t>The crop coefficient</w:t>
      </w:r>
      <w:ins w:id="34" w:author="Alex Messina" w:date="2014-09-11T15:43:00Z">
        <w:r w:rsidR="00A92310">
          <w:rPr>
            <w:rFonts w:ascii="Times New Roman" w:hAnsi="Times New Roman" w:cs="Times New Roman"/>
            <w:sz w:val="24"/>
            <w:szCs w:val="24"/>
          </w:rPr>
          <w:t xml:space="preserve"> (</w:t>
        </w:r>
        <w:proofErr w:type="spellStart"/>
        <w:r w:rsidR="00A92310">
          <w:rPr>
            <w:rFonts w:ascii="Times New Roman" w:hAnsi="Times New Roman" w:cs="Times New Roman"/>
            <w:sz w:val="24"/>
            <w:szCs w:val="24"/>
          </w:rPr>
          <w:t>ETf</w:t>
        </w:r>
        <w:proofErr w:type="spellEnd"/>
        <w:r w:rsidR="003C5C53">
          <w:rPr>
            <w:rFonts w:ascii="Times New Roman" w:hAnsi="Times New Roman" w:cs="Times New Roman"/>
            <w:sz w:val="24"/>
            <w:szCs w:val="24"/>
          </w:rPr>
          <w:t xml:space="preserve"> </w:t>
        </w:r>
      </w:ins>
      <w:ins w:id="35" w:author="Alex Messina" w:date="2014-09-11T15:59:00Z">
        <w:r w:rsidR="003C5C53">
          <w:rPr>
            <w:rFonts w:ascii="Times New Roman" w:hAnsi="Times New Roman" w:cs="Times New Roman"/>
            <w:sz w:val="24"/>
            <w:szCs w:val="24"/>
          </w:rPr>
          <w:t>or Kc?</w:t>
        </w:r>
      </w:ins>
      <w:ins w:id="36" w:author="Alex Messina" w:date="2014-09-11T15:43:00Z">
        <w:r w:rsidR="00A92310">
          <w:rPr>
            <w:rFonts w:ascii="Times New Roman" w:hAnsi="Times New Roman" w:cs="Times New Roman"/>
            <w:sz w:val="24"/>
            <w:szCs w:val="24"/>
          </w:rPr>
          <w:t>)</w:t>
        </w:r>
      </w:ins>
      <w:r w:rsidRPr="00BF291E">
        <w:rPr>
          <w:rFonts w:ascii="Times New Roman" w:hAnsi="Times New Roman" w:cs="Times New Roman"/>
          <w:sz w:val="24"/>
          <w:szCs w:val="24"/>
        </w:rPr>
        <w:t xml:space="preserve"> is modelled as a function of the vegetation index</w:t>
      </w:r>
      <w:ins w:id="37" w:author="Alex Messina" w:date="2014-09-11T14:59:00Z">
        <w:r w:rsidR="00F76E6A">
          <w:rPr>
            <w:rFonts w:ascii="Times New Roman" w:hAnsi="Times New Roman" w:cs="Times New Roman"/>
            <w:sz w:val="24"/>
            <w:szCs w:val="24"/>
          </w:rPr>
          <w:t xml:space="preserve"> (VI</w:t>
        </w:r>
      </w:ins>
      <w:ins w:id="38" w:author="Alex Messina" w:date="2014-09-11T15:00:00Z">
        <w:r w:rsidR="00F76E6A">
          <w:rPr>
            <w:rFonts w:ascii="Times New Roman" w:hAnsi="Times New Roman" w:cs="Times New Roman"/>
            <w:sz w:val="24"/>
            <w:szCs w:val="24"/>
          </w:rPr>
          <w:t>?</w:t>
        </w:r>
      </w:ins>
      <w:ins w:id="39" w:author="Alex Messina" w:date="2014-09-11T14:59:00Z">
        <w:r w:rsidR="00F76E6A">
          <w:rPr>
            <w:rFonts w:ascii="Times New Roman" w:hAnsi="Times New Roman" w:cs="Times New Roman"/>
            <w:sz w:val="24"/>
            <w:szCs w:val="24"/>
          </w:rPr>
          <w:t>)</w:t>
        </w:r>
      </w:ins>
      <w:r w:rsidRPr="00BF291E">
        <w:rPr>
          <w:rFonts w:ascii="Times New Roman" w:hAnsi="Times New Roman" w:cs="Times New Roman"/>
          <w:sz w:val="24"/>
          <w:szCs w:val="24"/>
        </w:rPr>
        <w:t xml:space="preserve"> using several possible empirical equations (</w:t>
      </w:r>
      <w:commentRangeStart w:id="40"/>
      <w:proofErr w:type="spellStart"/>
      <w:r w:rsidRPr="00BF291E">
        <w:rPr>
          <w:rFonts w:ascii="Times New Roman" w:hAnsi="Times New Roman" w:cs="Times New Roman"/>
          <w:sz w:val="24"/>
          <w:szCs w:val="24"/>
        </w:rPr>
        <w:t>Eq</w:t>
      </w:r>
      <w:proofErr w:type="spellEnd"/>
      <w:r w:rsidRPr="00BF291E">
        <w:rPr>
          <w:rFonts w:ascii="Times New Roman" w:hAnsi="Times New Roman" w:cs="Times New Roman"/>
          <w:sz w:val="24"/>
          <w:szCs w:val="24"/>
        </w:rPr>
        <w:t xml:space="preserve"> 5-7</w:t>
      </w:r>
      <w:commentRangeEnd w:id="40"/>
      <w:r w:rsidR="00F76E6A">
        <w:rPr>
          <w:rStyle w:val="CommentReference"/>
        </w:rPr>
        <w:commentReference w:id="40"/>
      </w:r>
      <w:r w:rsidRPr="00BF291E">
        <w:rPr>
          <w:rFonts w:ascii="Times New Roman" w:hAnsi="Times New Roman" w:cs="Times New Roman"/>
          <w:sz w:val="24"/>
          <w:szCs w:val="24"/>
        </w:rPr>
        <w:t xml:space="preserve">), including as a power function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"10.3390/rs5083849", "ISSN" : "2072-4292", "author" : [ { "dropping-particle" : "", "family" : "Nagler", "given" : "Pamela L", "non-dropping-particle" : "", "parse-names" : false, "suffix" : "" }, { "dropping-particle" : "", "family" : "Glenn", "given" : "Edward P", "non-dropping-particle" : "", "parse-names" : false, "suffix" : "" }, { "dropping-particle" : "", "family" : "Nguyen", "given" : "Uyen", "non-dropping-particle" : "", "parse-names" : false, "suffix" : "" }, { "dropping-particle" : "", "family" : "Scott", "given" : "Russell L", "non-dropping-particle" : "", "parse-names" : false, "suffix" : "" }, { "dropping-particle" : "", "family" : "Doody", "given" : "Tanya", "non-dropping-particle" : "", "parse-names" : false, "suffix" : "" } ], "container-title" : "Remote Sensing", "id" : "ITEM-1", "issue" : "8", "issued" : { "date-parts" : [ [ "2013" ] ] }, "page" : "3849-3871", "title" : "Estimating Riparian and Agricultural Actual Evapotranspiration by Reference Evapotranspiration and MODIS Enhanced Vegetation Index", "type" : "article-journal", "volume" : "5" }, "uris" : [ "http://www.mendeley.com/documents/?uuid=ea04b463-9e29-4a43-a9b6-46913db45bdf" ] } ], "mendeley" : { "previouslyFormattedCitation" : "(Nagler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(Nagler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0C8B8F88" w14:textId="77777777" w:rsidTr="005B1C5E">
        <w:tc>
          <w:tcPr>
            <w:tcW w:w="4788" w:type="dxa"/>
          </w:tcPr>
          <w:p w14:paraId="324A879B" w14:textId="77777777" w:rsidR="00BF291E" w:rsidRPr="00BF291E" w:rsidRDefault="00BF291E" w:rsidP="00BF291E">
            <w:pPr>
              <w:spacing w:after="200"/>
              <w:rPr>
                <w:rFonts w:ascii="Times New Roman" w:eastAsiaTheme="minorEastAsia" w:hAnsi="Times New Roman" w:cs="Times New Roman"/>
                <w:bCs/>
                <w:sz w:val="24"/>
                <w:szCs w:val="24"/>
              </w:rPr>
            </w:pPr>
            <m:oMath>
              <m:r>
                <m:rPr>
                  <m:sty m:val="bi"/>
                </m:rPr>
                <w:rPr>
                  <w:rFonts w:ascii="Cambria Math" w:hAnsi="Cambria Math" w:cs="Times New Roman"/>
                  <w:sz w:val="24"/>
                  <w:szCs w:val="24"/>
                </w:rPr>
                <m:t>ETf=</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K</m:t>
                  </m:r>
                </m:sub>
              </m:sSub>
              <m:sSup>
                <m:sSupPr>
                  <m:ctrlPr>
                    <w:rPr>
                      <w:rFonts w:ascii="Cambria Math" w:hAnsi="Cambria Math" w:cs="Times New Roman"/>
                      <w:bCs/>
                      <w:i/>
                      <w:sz w:val="24"/>
                      <w:szCs w:val="24"/>
                    </w:rPr>
                  </m:ctrlPr>
                </m:sSupPr>
                <m:e>
                  <m:r>
                    <m:rPr>
                      <m:sty m:val="bi"/>
                    </m:rPr>
                    <w:rPr>
                      <w:rFonts w:ascii="Cambria Math" w:hAnsi="Cambria Math" w:cs="Times New Roman"/>
                      <w:sz w:val="24"/>
                      <w:szCs w:val="24"/>
                    </w:rPr>
                    <m:t>VI</m:t>
                  </m:r>
                </m:e>
                <m:sup>
                  <m:r>
                    <m:rPr>
                      <m:sty m:val="bi"/>
                    </m:rPr>
                    <w:rPr>
                      <w:rFonts w:ascii="Cambria Math" w:hAnsi="Cambria Math" w:cs="Times New Roman"/>
                      <w:sz w:val="24"/>
                      <w:szCs w:val="24"/>
                    </w:rPr>
                    <m:t>η</m:t>
                  </m:r>
                </m:sup>
              </m:sSup>
            </m:oMath>
            <w:r w:rsidRPr="00BF291E">
              <w:rPr>
                <w:rFonts w:ascii="Times New Roman" w:eastAsiaTheme="minorEastAsia" w:hAnsi="Times New Roman" w:cs="Times New Roman"/>
                <w:bCs/>
                <w:sz w:val="24"/>
                <w:szCs w:val="24"/>
              </w:rPr>
              <w:t xml:space="preserve"> </w:t>
            </w:r>
          </w:p>
        </w:tc>
        <w:tc>
          <w:tcPr>
            <w:tcW w:w="4788" w:type="dxa"/>
          </w:tcPr>
          <w:p w14:paraId="704119E6"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6</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610E1B5D" w14:textId="4F7C963F" w:rsidR="00BF291E" w:rsidRPr="00BF291E" w:rsidRDefault="00BF291E" w:rsidP="00BF291E">
      <w:pPr>
        <w:spacing w:line="480" w:lineRule="auto"/>
        <w:contextualSpacing/>
        <w:rPr>
          <w:rFonts w:ascii="Times New Roman" w:hAnsi="Times New Roman" w:cs="Times New Roman"/>
          <w:sz w:val="24"/>
          <w:szCs w:val="24"/>
        </w:rPr>
      </w:pPr>
      <w:proofErr w:type="gramStart"/>
      <w:r w:rsidRPr="00BF291E">
        <w:rPr>
          <w:rFonts w:ascii="Times New Roman" w:hAnsi="Times New Roman" w:cs="Times New Roman"/>
          <w:sz w:val="24"/>
          <w:szCs w:val="24"/>
        </w:rPr>
        <w:t>where</w:t>
      </w:r>
      <w:proofErr w:type="gramEnd"/>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a</w:t>
      </w:r>
      <w:r w:rsidRPr="00BF291E">
        <w:rPr>
          <w:rFonts w:ascii="Times New Roman" w:hAnsi="Times New Roman" w:cs="Times New Roman"/>
          <w:sz w:val="24"/>
          <w:szCs w:val="24"/>
          <w:vertAlign w:val="subscript"/>
        </w:rPr>
        <w:t>K</w:t>
      </w:r>
      <w:proofErr w:type="spellEnd"/>
      <w:r w:rsidRPr="00BF291E">
        <w:rPr>
          <w:rFonts w:ascii="Times New Roman" w:hAnsi="Times New Roman" w:cs="Times New Roman"/>
          <w:sz w:val="24"/>
          <w:szCs w:val="24"/>
        </w:rPr>
        <w:t xml:space="preserve"> is an empirical coefficient determined by regression, and η is a coefficient that varies by the vegetation index.  Alternatively,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can be modelled by first normalizing by extreme VI values in the image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"0169-3298", "author" : [ { "dropping-particle" : "", "family" : "Glenn", "given" : "Edward P", "non-dropping-particle" : "", "parse-names" : false, "suffix" : "" }, { "dropping-particle" : "", "family" : "Nagler", "given" : "Pamela L", "non-dropping-particle" : "", "parse-names" : false, "suffix" : "" }, { "dropping-particle" : "", "family" : "Huete", "given" : "Alfredo R", "non-dropping-particle" : "", "parse-names" : false, "suffix" : "" } ], "container-title" : "Surveys in Geophysics", "id" : "ITEM-1", "issue" : "6", "issued" : { "date-parts" : [ [ "2010" ] ] }, "page" : "531-555", "publisher" : "Springer", "title" : "Vegetation index methods for estimating evapotranspiration by remote sensing", "type" : "article-journal", "volume" : "31" }, "uris" : [ "http://www.mendeley.com/documents/?uuid=577db472-c821-47d6-817c-6900480c0b26" ] } ], "mendeley" : { "previouslyFormattedCitation" : "(Glenn et al., 2010)"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(Glenn et al., 2010)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3600"/>
      </w:tblGrid>
      <w:tr w:rsidR="00BF291E" w:rsidRPr="00BF291E" w14:paraId="226367CF" w14:textId="77777777" w:rsidTr="005B1C5E">
        <w:tc>
          <w:tcPr>
            <w:tcW w:w="5760" w:type="dxa"/>
          </w:tcPr>
          <w:p w14:paraId="753C9925" w14:textId="77777777" w:rsidR="00BF291E" w:rsidRPr="00BF291E" w:rsidRDefault="00BF291E" w:rsidP="00BF291E">
            <w:pPr>
              <w:spacing w:after="200"/>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ETf=</m:t>
                </m:r>
                <m:sSup>
                  <m:sSupPr>
                    <m:ctrlPr>
                      <w:rPr>
                        <w:rFonts w:ascii="Cambria Math" w:hAnsi="Cambria Math" w:cs="Times New Roman"/>
                        <w:b/>
                        <w:bCs/>
                        <w:i/>
                        <w:sz w:val="24"/>
                        <w:szCs w:val="24"/>
                      </w:rPr>
                    </m:ctrlPr>
                  </m:sSupPr>
                  <m:e>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1-(</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VI</m:t>
                            </m:r>
                          </m:e>
                          <m:sub>
                            <m:r>
                              <m:rPr>
                                <m:sty m:val="bi"/>
                              </m:rPr>
                              <w:rPr>
                                <w:rFonts w:ascii="Cambria Math" w:hAnsi="Cambria Math" w:cs="Times New Roman"/>
                                <w:sz w:val="24"/>
                                <w:szCs w:val="24"/>
                              </w:rPr>
                              <m:t>max</m:t>
                            </m:r>
                          </m:sub>
                        </m:sSub>
                        <m:r>
                          <m:rPr>
                            <m:sty m:val="bi"/>
                          </m:rPr>
                          <w:rPr>
                            <w:rFonts w:ascii="Cambria Math" w:hAnsi="Cambria Math" w:cs="Times New Roman"/>
                            <w:sz w:val="24"/>
                            <w:szCs w:val="24"/>
                          </w:rPr>
                          <m:t>-VI)/(</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VI</m:t>
                            </m:r>
                          </m:e>
                          <m:sub>
                            <m:r>
                              <m:rPr>
                                <m:sty m:val="bi"/>
                              </m:rPr>
                              <w:rPr>
                                <w:rFonts w:ascii="Cambria Math" w:hAnsi="Cambria Math" w:cs="Times New Roman"/>
                                <w:sz w:val="24"/>
                                <w:szCs w:val="24"/>
                              </w:rPr>
                              <m:t>max</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VI</m:t>
                            </m:r>
                          </m:e>
                          <m:sub>
                            <m:r>
                              <m:rPr>
                                <m:sty m:val="bi"/>
                              </m:rPr>
                              <w:rPr>
                                <w:rFonts w:ascii="Cambria Math" w:hAnsi="Cambria Math" w:cs="Times New Roman"/>
                                <w:sz w:val="24"/>
                                <w:szCs w:val="24"/>
                              </w:rPr>
                              <m:t>min</m:t>
                            </m:r>
                          </m:sub>
                        </m:sSub>
                        <m:r>
                          <m:rPr>
                            <m:sty m:val="bi"/>
                          </m:rPr>
                          <w:rPr>
                            <w:rFonts w:ascii="Cambria Math" w:hAnsi="Cambria Math" w:cs="Times New Roman"/>
                            <w:sz w:val="24"/>
                            <w:szCs w:val="24"/>
                          </w:rPr>
                          <m:t>)</m:t>
                        </m:r>
                      </m:e>
                    </m:d>
                  </m:e>
                  <m:sup>
                    <m:r>
                      <m:rPr>
                        <m:sty m:val="bi"/>
                      </m:rPr>
                      <w:rPr>
                        <w:rFonts w:ascii="Cambria Math" w:hAnsi="Cambria Math" w:cs="Times New Roman"/>
                        <w:sz w:val="24"/>
                        <w:szCs w:val="24"/>
                      </w:rPr>
                      <m:t>η</m:t>
                    </m:r>
                  </m:sup>
                </m:sSup>
              </m:oMath>
            </m:oMathPara>
          </w:p>
        </w:tc>
        <w:tc>
          <w:tcPr>
            <w:tcW w:w="3600" w:type="dxa"/>
          </w:tcPr>
          <w:p w14:paraId="30CC22E5" w14:textId="77777777" w:rsidR="00BF291E" w:rsidRPr="00BF291E" w:rsidRDefault="00BF291E" w:rsidP="00BF291E">
            <w:pPr>
              <w:spacing w:after="200"/>
              <w:jc w:val="center"/>
              <w:rPr>
                <w:rFonts w:ascii="Times New Roman" w:eastAsiaTheme="minorEastAsia"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7</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5A924804" w14:textId="0C90702E" w:rsidR="00BF291E" w:rsidRPr="00BF291E" w:rsidRDefault="00BF291E" w:rsidP="00BF291E">
      <w:pPr>
        <w:spacing w:line="480" w:lineRule="auto"/>
        <w:contextualSpacing/>
        <w:rPr>
          <w:rFonts w:ascii="Times New Roman" w:hAnsi="Times New Roman" w:cs="Times New Roman"/>
          <w:sz w:val="24"/>
          <w:szCs w:val="24"/>
        </w:rPr>
      </w:pPr>
      <w:proofErr w:type="gramStart"/>
      <w:r w:rsidRPr="00BF291E">
        <w:rPr>
          <w:rFonts w:ascii="Times New Roman" w:hAnsi="Times New Roman" w:cs="Times New Roman"/>
          <w:sz w:val="24"/>
          <w:szCs w:val="24"/>
        </w:rPr>
        <w:t>where</w:t>
      </w:r>
      <w:proofErr w:type="gramEnd"/>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VI</w:t>
      </w:r>
      <w:r w:rsidRPr="00BF291E">
        <w:rPr>
          <w:rFonts w:ascii="Times New Roman" w:hAnsi="Times New Roman" w:cs="Times New Roman"/>
          <w:sz w:val="24"/>
          <w:szCs w:val="24"/>
          <w:vertAlign w:val="subscript"/>
        </w:rPr>
        <w:t>max</w:t>
      </w:r>
      <w:proofErr w:type="spellEnd"/>
      <w:r w:rsidRPr="00BF291E">
        <w:rPr>
          <w:rFonts w:ascii="Times New Roman" w:hAnsi="Times New Roman" w:cs="Times New Roman"/>
          <w:sz w:val="24"/>
          <w:szCs w:val="24"/>
          <w:vertAlign w:val="subscript"/>
        </w:rPr>
        <w:t xml:space="preserve"> </w:t>
      </w:r>
      <w:r w:rsidRPr="00BF291E">
        <w:rPr>
          <w:rFonts w:ascii="Times New Roman" w:hAnsi="Times New Roman" w:cs="Times New Roman"/>
          <w:sz w:val="24"/>
          <w:szCs w:val="24"/>
        </w:rPr>
        <w:t xml:space="preserve">is the VI value when ET is at a maximum, and </w:t>
      </w:r>
      <w:proofErr w:type="spellStart"/>
      <w:r w:rsidRPr="00BF291E">
        <w:rPr>
          <w:rFonts w:ascii="Times New Roman" w:hAnsi="Times New Roman" w:cs="Times New Roman"/>
          <w:sz w:val="24"/>
          <w:szCs w:val="24"/>
        </w:rPr>
        <w:t>VI</w:t>
      </w:r>
      <w:r w:rsidRPr="00BF291E">
        <w:rPr>
          <w:rFonts w:ascii="Times New Roman" w:hAnsi="Times New Roman" w:cs="Times New Roman"/>
          <w:sz w:val="24"/>
          <w:szCs w:val="24"/>
          <w:vertAlign w:val="subscript"/>
        </w:rPr>
        <w:t>min</w:t>
      </w:r>
      <w:proofErr w:type="spellEnd"/>
      <w:r w:rsidRPr="00BF291E">
        <w:rPr>
          <w:rFonts w:ascii="Times New Roman" w:hAnsi="Times New Roman" w:cs="Times New Roman"/>
          <w:sz w:val="24"/>
          <w:szCs w:val="24"/>
        </w:rPr>
        <w:t xml:space="preserve"> is the VI of bare soil (VI=0).  η is often close to 1 for some vegetation indices (</w:t>
      </w:r>
      <w:commentRangeStart w:id="41"/>
      <w:r w:rsidRPr="00BF291E">
        <w:rPr>
          <w:rFonts w:ascii="Times New Roman" w:hAnsi="Times New Roman" w:cs="Times New Roman"/>
          <w:sz w:val="24"/>
          <w:szCs w:val="24"/>
        </w:rPr>
        <w:t>EVI, SAVI</w:t>
      </w:r>
      <w:commentRangeEnd w:id="41"/>
      <w:r w:rsidR="00BD09E0">
        <w:rPr>
          <w:rStyle w:val="CommentReference"/>
        </w:rPr>
        <w:commentReference w:id="41"/>
      </w:r>
      <w:r w:rsidRPr="00BF291E">
        <w:rPr>
          <w:rFonts w:ascii="Times New Roman" w:hAnsi="Times New Roman" w:cs="Times New Roman"/>
          <w:sz w:val="24"/>
          <w:szCs w:val="24"/>
        </w:rPr>
        <w:t xml:space="preserve">) but may be less than 1 for NDVI due to NDVI’s lack of sensitivity for leaf area indices greater than ~3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"10.1002/hyp.8392", "ISBN" : "1099-1085", "abstract" : "Crop coefficients were developed to determine crop water needs based on the evapotranspiration (ET) of a reference crop under a given set of meteorological conditions. Starting in the 1980s, crop coefficients developed through lysimeter studies or set by expert opinion began to be supplemented by remotely sensed vegetation indices (VI) that measured the actual status of the crop on a field-by-field basis. VIs measure the density of green foliage based on the reflectance of visible and near infrared (NIR) light from the canopy, and are highly correlated with plant physiological processes that depend on light absorption by a canopy such as ET and photosynthesis. Reflectance-based crop coefficients have now been developed for numerous individual crops, including corn, wheat, alfalfa, cotton, potato, sugar beet, vegetables, grapes and orchard crops. Other research has shown that VIs can be used to predict ET over fields of mixed crops, allowing them to be used to monitor ET over entire irrigation districts. VI-based crop coefficients can help reduce agricultural water use by matching irrigation rates to the actual water needs of a crop as it grows instead of to a modeled crop growing under optimal conditions. Recently, the concept has been applied to natural ecosystems at the local, regional and continental scales of measurement, using time-series satellite data from the MODIS sensors on the Terra satellite. VIs or other visible-NIR band algorithms are combined with meteorological data to predict ET in numerous biome types, from deserts, to arctic tundra, to tropical rainforests. These methods often closely match ET measured on the ground at the global FluxNet array of eddy covariance moisture and carbon flux towers. The primary advantage of VI methods for estimating ET is that transpiration is closely related to radiation absorbed by the plant canopy, which is closely related to VIs. The primary disadvantage is that they cannot capture stress effects or soil evaporation. Copyright \u00a9 2011 John Wiley &amp; Sons, Ltd.", "author" : [ { "dropping-particle" : "", "family" : "Glenn", "given" : "Edward P", "non-dropping-particle" : "", "parse-names" : false, "suffix" : "" }, { "dropping-particle" : "", "family" : "Neale", "given" : "Christopher M U", "non-dropping-particle" : "", "parse-names" : false, "suffix" : "" }, { "dropping-particle" : "", "family" : "Hunsaker", "given" : "Doug J", "non-dropping-particle" : "", "parse-names" : false, "suffix" : "" }, { "dropping-particle" : "", "family" : "Nagler", "given" : "Pamela L", "non-dropping-particle" : "", "parse-names" : false, "suffix" : "" } ], "container-title" : "Hydrological Processes", "id" : "ITEM-1", "issue" : "26", "issued" : { "date-parts" : [ [ "2011" ] ] }, "page" : "4050-4062", "publisher" : "John Wiley &amp; Sons, Ltd", "title" : "Vegetation index-based crop coefficients to estimate evapotranspiration by remote sensing in agricultural and natural ecosystems", "type" : "article-journal", "volume" : "25" }, "uris" : [ "http://www.mendeley.com/documents/?uuid=1b86ed99-cca7-4db3-8203-0afde8b01eb8" ] } ], "mendeley" : { "previouslyFormattedCitation" : "(Glenn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(Glenn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Note that </w:t>
      </w:r>
      <w:r w:rsidRPr="00BF291E">
        <w:rPr>
          <w:rFonts w:ascii="Times New Roman" w:hAnsi="Times New Roman" w:cs="Times New Roman"/>
          <w:sz w:val="24"/>
          <w:szCs w:val="24"/>
        </w:rPr>
        <w:lastRenderedPageBreak/>
        <w:t xml:space="preserve">this equation assumes evaporation is zero when VI equals </w:t>
      </w:r>
      <w:proofErr w:type="spellStart"/>
      <w:r w:rsidRPr="00BF291E">
        <w:rPr>
          <w:rFonts w:ascii="Times New Roman" w:hAnsi="Times New Roman" w:cs="Times New Roman"/>
          <w:sz w:val="24"/>
          <w:szCs w:val="24"/>
        </w:rPr>
        <w:t>VI</w:t>
      </w:r>
      <w:r w:rsidRPr="00BF291E">
        <w:rPr>
          <w:rFonts w:ascii="Times New Roman" w:hAnsi="Times New Roman" w:cs="Times New Roman"/>
          <w:sz w:val="24"/>
          <w:szCs w:val="24"/>
          <w:vertAlign w:val="subscript"/>
        </w:rPr>
        <w:t>min</w:t>
      </w:r>
      <w:proofErr w:type="spellEnd"/>
      <w:r w:rsidRPr="00BF291E">
        <w:rPr>
          <w:rFonts w:ascii="Times New Roman" w:hAnsi="Times New Roman" w:cs="Times New Roman"/>
          <w:sz w:val="24"/>
          <w:szCs w:val="24"/>
        </w:rPr>
        <w:t xml:space="preserve">, which may not be the case for irrigated fields at initial growth stages, which may have wet soil but low crop cover.  Soil evaporation can be included by introducing a second coefficient </w:t>
      </w:r>
      <w:proofErr w:type="spellStart"/>
      <w:r w:rsidRPr="00BF291E">
        <w:rPr>
          <w:rFonts w:ascii="Times New Roman" w:hAnsi="Times New Roman" w:cs="Times New Roman"/>
          <w:sz w:val="24"/>
          <w:szCs w:val="24"/>
        </w:rPr>
        <w:t>K</w:t>
      </w:r>
      <w:r w:rsidRPr="00BF291E">
        <w:rPr>
          <w:rFonts w:ascii="Times New Roman" w:hAnsi="Times New Roman" w:cs="Times New Roman"/>
          <w:sz w:val="24"/>
          <w:szCs w:val="24"/>
          <w:vertAlign w:val="subscript"/>
        </w:rPr>
        <w:t>e</w:t>
      </w:r>
      <w:proofErr w:type="spellEnd"/>
      <w:r w:rsidRPr="00BF291E">
        <w:rPr>
          <w:rFonts w:ascii="Times New Roman" w:hAnsi="Times New Roman" w:cs="Times New Roman"/>
          <w:sz w:val="24"/>
          <w:szCs w:val="24"/>
          <w:vertAlign w:val="subscript"/>
        </w:rPr>
        <w:t xml:space="preserve"> </w:t>
      </w:r>
      <w:r w:rsidRPr="00BF291E">
        <w:rPr>
          <w:rFonts w:ascii="Times New Roman" w:hAnsi="Times New Roman" w:cs="Times New Roman"/>
          <w:sz w:val="24"/>
          <w:szCs w:val="24"/>
        </w:rPr>
        <w:t>that is determined by modelling the soil drying curve after precipitation or irrigation events, which is independent of remote sensing data</w:t>
      </w:r>
      <w:r w:rsidRPr="00BF291E">
        <w:rPr>
          <w:rFonts w:ascii="Times New Roman" w:hAnsi="Times New Roman" w:cs="Times New Roman"/>
          <w:sz w:val="24"/>
          <w:szCs w:val="24"/>
          <w:vertAlign w:val="subscript"/>
        </w:rPr>
        <w:t xml:space="preserve"> </w:t>
      </w:r>
      <w:r w:rsidRPr="00BF291E">
        <w:rPr>
          <w:rFonts w:ascii="Times New Roman" w:hAnsi="Times New Roman" w:cs="Times New Roman"/>
          <w:sz w:val="24"/>
          <w:szCs w:val="24"/>
        </w:rPr>
        <w:t>(Glenn et al., 2010).</w:t>
      </w:r>
    </w:p>
    <w:p w14:paraId="38E196CC" w14:textId="3F247495" w:rsidR="00BF291E" w:rsidRPr="00BF291E" w:rsidRDefault="00BF291E" w:rsidP="00BF291E">
      <w:pPr>
        <w:spacing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ab/>
        <w:t xml:space="preserve">Other formulations of the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-VI relationship include those derived from Beer-Lambert Law of absorption of light by a canopy, assuming a linear relationship between EVI and the leaf area index (LAI)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"10.3390/rs5083849", "ISSN" : "2072-4292", "author" : [ { "dropping-particle" : "", "family" : "Nagler", "given" : "Pamela L", "non-dropping-particle" : "", "parse-names" : false, "suffix" : "" }, { "dropping-particle" : "", "family" : "Glenn", "given" : "Edward P", "non-dropping-particle" : "", "parse-names" : false, "suffix" : "" }, { "dropping-particle" : "", "family" : "Nguyen", "given" : "Uyen", "non-dropping-particle" : "", "parse-names" : false, "suffix" : "" }, { "dropping-particle" : "", "family" : "Scott", "given" : "Russell L", "non-dropping-particle" : "", "parse-names" : false, "suffix" : "" }, { "dropping-particle" : "", "family" : "Doody", "given" : "Tanya", "non-dropping-particle" : "", "parse-names" : false, "suffix" : "" } ], "container-title" : "Remote Sensing", "id" : "ITEM-1", "issue" : "8", "issued" : { "date-parts" : [ [ "2013" ] ] }, "page" : "3849-3871", "title" : "Estimating Riparian and Agricultural Actual Evapotranspiration by Reference Evapotranspiration and MODIS Enhanced Vegetation Index", "type" : "article-journal", "volume" : "5" }, "uris" : [ "http://www.mendeley.com/documents/?uuid=ea04b463-9e29-4a43-a9b6-46913db45bdf" ] } ], "mendeley" : { "previouslyFormattedCitation" : "(Nagler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(Nagler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_Ref388364372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 xml:space="preserve">Figure </w:t>
      </w:r>
      <w:r w:rsidRPr="00BF291E">
        <w:rPr>
          <w:rFonts w:ascii="Times New Roman" w:hAnsi="Times New Roman" w:cs="Times New Roman"/>
          <w:noProof/>
          <w:sz w:val="24"/>
          <w:szCs w:val="24"/>
        </w:rPr>
        <w:t>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70D60FE5" w14:textId="77777777" w:rsidTr="005B1C5E">
        <w:tc>
          <w:tcPr>
            <w:tcW w:w="4788" w:type="dxa"/>
          </w:tcPr>
          <w:p w14:paraId="4162E5AD" w14:textId="77777777" w:rsidR="00BF291E" w:rsidRPr="00BF291E" w:rsidRDefault="00BF291E" w:rsidP="00BF291E">
            <w:pPr>
              <w:spacing w:after="200"/>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ETf=</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K</m:t>
                    </m:r>
                  </m:sub>
                </m:sSub>
                <m:r>
                  <m:rPr>
                    <m:sty m:val="bi"/>
                  </m:rPr>
                  <w:rPr>
                    <w:rFonts w:ascii="Cambria Math" w:hAnsi="Cambria Math" w:cs="Times New Roman"/>
                    <w:sz w:val="24"/>
                    <w:szCs w:val="24"/>
                  </w:rPr>
                  <m:t>(1-</m:t>
                </m:r>
                <m:func>
                  <m:funcPr>
                    <m:ctrlPr>
                      <w:rPr>
                        <w:rFonts w:ascii="Cambria Math" w:hAnsi="Cambria Math" w:cs="Times New Roman"/>
                        <w:b/>
                        <w:bCs/>
                        <w:sz w:val="24"/>
                        <w:szCs w:val="24"/>
                      </w:rPr>
                    </m:ctrlPr>
                  </m:funcPr>
                  <m:fName>
                    <m:r>
                      <m:rPr>
                        <m:sty m:val="b"/>
                      </m:rPr>
                      <w:rPr>
                        <w:rFonts w:ascii="Cambria Math" w:hAnsi="Cambria Math" w:cs="Times New Roman"/>
                        <w:sz w:val="24"/>
                        <w:szCs w:val="24"/>
                      </w:rPr>
                      <m:t>exp</m:t>
                    </m:r>
                    <m:ctrlPr>
                      <w:rPr>
                        <w:rFonts w:ascii="Cambria Math" w:hAnsi="Cambria Math" w:cs="Times New Roman"/>
                        <w:b/>
                        <w:bCs/>
                        <w:i/>
                        <w:sz w:val="24"/>
                        <w:szCs w:val="24"/>
                      </w:rPr>
                    </m:ctrlPr>
                  </m:fName>
                  <m:e>
                    <m:d>
                      <m:dPr>
                        <m:ctrlPr>
                          <w:rPr>
                            <w:rFonts w:ascii="Cambria Math" w:hAnsi="Cambria Math" w:cs="Times New Roman"/>
                            <w:b/>
                            <w:bCs/>
                            <w:i/>
                            <w:sz w:val="24"/>
                            <w:szCs w:val="24"/>
                          </w:rPr>
                        </m:ctrlPr>
                      </m:dPr>
                      <m:e>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b</m:t>
                            </m:r>
                          </m:e>
                          <m:sub>
                            <m:r>
                              <m:rPr>
                                <m:sty m:val="bi"/>
                              </m:rPr>
                              <w:rPr>
                                <w:rFonts w:ascii="Cambria Math" w:hAnsi="Cambria Math" w:cs="Times New Roman"/>
                                <w:sz w:val="24"/>
                                <w:szCs w:val="24"/>
                              </w:rPr>
                              <m:t>K</m:t>
                            </m:r>
                          </m:sub>
                        </m:sSub>
                        <m:r>
                          <m:rPr>
                            <m:sty m:val="bi"/>
                          </m:rPr>
                          <w:rPr>
                            <w:rFonts w:ascii="Cambria Math" w:hAnsi="Cambria Math" w:cs="Times New Roman"/>
                            <w:sz w:val="24"/>
                            <w:szCs w:val="24"/>
                          </w:rPr>
                          <m:t>EVI</m:t>
                        </m:r>
                      </m:e>
                    </m:d>
                    <m:r>
                      <m:rPr>
                        <m:sty m:val="bi"/>
                      </m:rPr>
                      <w:rPr>
                        <w:rFonts w:ascii="Cambria Math" w:hAnsi="Cambria Math" w:cs="Times New Roman"/>
                        <w:sz w:val="24"/>
                        <w:szCs w:val="24"/>
                      </w:rPr>
                      <m:t>)</m:t>
                    </m:r>
                  </m:e>
                </m:func>
                <m:r>
                  <m:rPr>
                    <m:sty m:val="bi"/>
                  </m:rPr>
                  <w:rPr>
                    <w:rFonts w:ascii="Cambria Math"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hAnsi="Cambria Math" w:cs="Times New Roman"/>
                        <w:sz w:val="24"/>
                        <w:szCs w:val="24"/>
                      </w:rPr>
                      <m:t>c</m:t>
                    </m:r>
                  </m:e>
                  <m:sub>
                    <m:r>
                      <m:rPr>
                        <m:sty m:val="bi"/>
                      </m:rPr>
                      <w:rPr>
                        <w:rFonts w:ascii="Cambria Math" w:eastAsiaTheme="minorEastAsia" w:hAnsi="Cambria Math" w:cs="Times New Roman"/>
                        <w:sz w:val="24"/>
                        <w:szCs w:val="24"/>
                      </w:rPr>
                      <m:t>K</m:t>
                    </m:r>
                  </m:sub>
                </m:sSub>
              </m:oMath>
            </m:oMathPara>
          </w:p>
        </w:tc>
        <w:tc>
          <w:tcPr>
            <w:tcW w:w="4788" w:type="dxa"/>
          </w:tcPr>
          <w:p w14:paraId="0A120853" w14:textId="77777777" w:rsidR="00BF291E" w:rsidRPr="00BF291E" w:rsidRDefault="00BF291E" w:rsidP="00BF291E">
            <w:pPr>
              <w:spacing w:after="200"/>
              <w:jc w:val="center"/>
              <w:rPr>
                <w:rFonts w:ascii="Times New Roman" w:eastAsiaTheme="minorEastAsia" w:hAnsi="Times New Roman" w:cs="Times New Roman"/>
                <w:bCs/>
                <w:sz w:val="24"/>
                <w:szCs w:val="24"/>
              </w:rPr>
            </w:pPr>
            <w:bookmarkStart w:id="42" w:name="_Ref388527185"/>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8</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bookmarkEnd w:id="42"/>
          </w:p>
        </w:tc>
      </w:tr>
    </w:tbl>
    <w:p w14:paraId="5F2CC9C9" w14:textId="77777777" w:rsidR="00BF291E" w:rsidRPr="00BF291E" w:rsidRDefault="00BF291E" w:rsidP="00BF291E">
      <w:pPr>
        <w:spacing w:line="480" w:lineRule="auto"/>
        <w:contextualSpacing/>
        <w:rPr>
          <w:rFonts w:ascii="Times New Roman" w:eastAsiaTheme="minorEastAsia" w:hAnsi="Times New Roman" w:cs="Times New Roman"/>
          <w:sz w:val="24"/>
          <w:szCs w:val="24"/>
        </w:rPr>
      </w:pPr>
      <w:proofErr w:type="gramStart"/>
      <w:r w:rsidRPr="00BF291E">
        <w:rPr>
          <w:rFonts w:ascii="Times New Roman" w:eastAsiaTheme="minorEastAsia" w:hAnsi="Times New Roman" w:cs="Times New Roman"/>
          <w:sz w:val="24"/>
          <w:szCs w:val="24"/>
        </w:rPr>
        <w:t>where</w:t>
      </w:r>
      <w:proofErr w:type="gramEnd"/>
      <w:r w:rsidRPr="00BF291E">
        <w:rPr>
          <w:rFonts w:ascii="Times New Roman" w:eastAsiaTheme="minorEastAsia" w:hAnsi="Times New Roman" w:cs="Times New Roman"/>
          <w:sz w:val="24"/>
          <w:szCs w:val="24"/>
        </w:rPr>
        <w:t xml:space="preserve"> </w:t>
      </w:r>
      <w:proofErr w:type="spellStart"/>
      <w:r w:rsidRPr="00BF291E">
        <w:rPr>
          <w:rFonts w:ascii="Times New Roman" w:eastAsiaTheme="minorEastAsia" w:hAnsi="Times New Roman" w:cs="Times New Roman"/>
          <w:sz w:val="24"/>
          <w:szCs w:val="24"/>
        </w:rPr>
        <w:t>a</w:t>
      </w:r>
      <w:r w:rsidRPr="00BF291E">
        <w:rPr>
          <w:rFonts w:ascii="Times New Roman" w:eastAsiaTheme="minorEastAsia" w:hAnsi="Times New Roman" w:cs="Times New Roman"/>
          <w:sz w:val="24"/>
          <w:szCs w:val="24"/>
          <w:vertAlign w:val="subscript"/>
        </w:rPr>
        <w:t>K</w:t>
      </w:r>
      <w:proofErr w:type="spellEnd"/>
      <w:r w:rsidRPr="00BF291E">
        <w:rPr>
          <w:rFonts w:ascii="Times New Roman" w:eastAsiaTheme="minorEastAsia" w:hAnsi="Times New Roman" w:cs="Times New Roman"/>
          <w:sz w:val="24"/>
          <w:szCs w:val="24"/>
          <w:vertAlign w:val="subscript"/>
        </w:rPr>
        <w:t xml:space="preserve">, </w:t>
      </w:r>
      <w:proofErr w:type="spellStart"/>
      <w:r w:rsidRPr="00BF291E">
        <w:rPr>
          <w:rFonts w:ascii="Times New Roman" w:eastAsiaTheme="minorEastAsia" w:hAnsi="Times New Roman" w:cs="Times New Roman"/>
          <w:sz w:val="24"/>
          <w:szCs w:val="24"/>
        </w:rPr>
        <w:t>b</w:t>
      </w:r>
      <w:r w:rsidRPr="00BF291E">
        <w:rPr>
          <w:rFonts w:ascii="Times New Roman" w:eastAsiaTheme="minorEastAsia" w:hAnsi="Times New Roman" w:cs="Times New Roman"/>
          <w:sz w:val="24"/>
          <w:szCs w:val="24"/>
          <w:vertAlign w:val="subscript"/>
        </w:rPr>
        <w:t>K</w:t>
      </w:r>
      <w:proofErr w:type="spellEnd"/>
      <w:r w:rsidRPr="00BF291E">
        <w:rPr>
          <w:rFonts w:ascii="Times New Roman" w:eastAsiaTheme="minorEastAsia" w:hAnsi="Times New Roman" w:cs="Times New Roman"/>
          <w:sz w:val="24"/>
          <w:szCs w:val="24"/>
        </w:rPr>
        <w:t xml:space="preserve"> and </w:t>
      </w:r>
      <w:proofErr w:type="spellStart"/>
      <w:r w:rsidRPr="00BF291E">
        <w:rPr>
          <w:rFonts w:ascii="Times New Roman" w:eastAsiaTheme="minorEastAsia" w:hAnsi="Times New Roman" w:cs="Times New Roman"/>
          <w:sz w:val="24"/>
          <w:szCs w:val="24"/>
        </w:rPr>
        <w:t>c</w:t>
      </w:r>
      <w:r w:rsidRPr="00BF291E">
        <w:rPr>
          <w:rFonts w:ascii="Times New Roman" w:eastAsiaTheme="minorEastAsia" w:hAnsi="Times New Roman" w:cs="Times New Roman"/>
          <w:sz w:val="24"/>
          <w:szCs w:val="24"/>
          <w:vertAlign w:val="subscript"/>
        </w:rPr>
        <w:t>K</w:t>
      </w:r>
      <w:proofErr w:type="spellEnd"/>
      <w:r w:rsidRPr="00BF291E">
        <w:rPr>
          <w:rFonts w:ascii="Times New Roman" w:eastAsiaTheme="minorEastAsia" w:hAnsi="Times New Roman" w:cs="Times New Roman"/>
          <w:sz w:val="24"/>
          <w:szCs w:val="24"/>
          <w:vertAlign w:val="subscript"/>
        </w:rPr>
        <w:t xml:space="preserve"> </w:t>
      </w:r>
      <w:r w:rsidRPr="00BF291E">
        <w:rPr>
          <w:rFonts w:ascii="Times New Roman" w:eastAsiaTheme="minorEastAsia" w:hAnsi="Times New Roman" w:cs="Times New Roman"/>
          <w:sz w:val="24"/>
          <w:szCs w:val="24"/>
        </w:rPr>
        <w:t>are the coefficients determined by regression.</w:t>
      </w:r>
    </w:p>
    <w:p w14:paraId="54461F20" w14:textId="77777777" w:rsidR="00BF291E" w:rsidRPr="00BF291E" w:rsidRDefault="00BF291E" w:rsidP="00BF291E">
      <w:pPr>
        <w:spacing w:after="200" w:line="240" w:lineRule="auto"/>
        <w:rPr>
          <w:rFonts w:ascii="Times New Roman" w:eastAsiaTheme="minorEastAsia" w:hAnsi="Times New Roman" w:cs="Times New Roman"/>
          <w:bCs/>
          <w:i/>
          <w:sz w:val="24"/>
          <w:szCs w:val="24"/>
        </w:rPr>
      </w:pPr>
      <w:bookmarkStart w:id="43" w:name="_Ref388364372"/>
      <w:bookmarkStart w:id="44" w:name="_Ref388364588"/>
      <w:r w:rsidRPr="00BF291E">
        <w:rPr>
          <w:rFonts w:ascii="Times New Roman" w:hAnsi="Times New Roman" w:cs="Times New Roman"/>
          <w:b/>
          <w:bCs/>
          <w:sz w:val="24"/>
          <w:szCs w:val="24"/>
        </w:rPr>
        <w:t xml:space="preserve">Figure </w:t>
      </w:r>
      <w:r w:rsidRPr="00BF291E">
        <w:rPr>
          <w:rFonts w:ascii="Times New Roman" w:hAnsi="Times New Roman" w:cs="Times New Roman"/>
          <w:b/>
          <w:bCs/>
          <w:sz w:val="24"/>
          <w:szCs w:val="24"/>
        </w:rPr>
        <w:fldChar w:fldCharType="begin"/>
      </w:r>
      <w:r w:rsidRPr="00BF291E">
        <w:rPr>
          <w:rFonts w:ascii="Times New Roman" w:hAnsi="Times New Roman" w:cs="Times New Roman"/>
          <w:b/>
          <w:bCs/>
          <w:sz w:val="24"/>
          <w:szCs w:val="24"/>
        </w:rPr>
        <w:instrText xml:space="preserve"> SEQ Figure \* ARABIC </w:instrText>
      </w:r>
      <w:r w:rsidRPr="00BF291E">
        <w:rPr>
          <w:rFonts w:ascii="Times New Roman" w:hAnsi="Times New Roman" w:cs="Times New Roman"/>
          <w:b/>
          <w:bCs/>
          <w:sz w:val="24"/>
          <w:szCs w:val="24"/>
        </w:rPr>
        <w:fldChar w:fldCharType="separate"/>
      </w:r>
      <w:r w:rsidRPr="00BF291E">
        <w:rPr>
          <w:rFonts w:ascii="Times New Roman" w:hAnsi="Times New Roman" w:cs="Times New Roman"/>
          <w:b/>
          <w:bCs/>
          <w:noProof/>
          <w:sz w:val="24"/>
          <w:szCs w:val="24"/>
        </w:rPr>
        <w:t>1</w:t>
      </w:r>
      <w:r w:rsidRPr="00BF291E">
        <w:rPr>
          <w:rFonts w:ascii="Times New Roman" w:hAnsi="Times New Roman" w:cs="Times New Roman"/>
          <w:b/>
          <w:bCs/>
          <w:sz w:val="24"/>
          <w:szCs w:val="24"/>
        </w:rPr>
        <w:fldChar w:fldCharType="end"/>
      </w:r>
      <w:bookmarkEnd w:id="43"/>
      <w:r w:rsidRPr="00BF291E">
        <w:rPr>
          <w:rFonts w:ascii="Times New Roman" w:hAnsi="Times New Roman" w:cs="Times New Roman"/>
          <w:bCs/>
          <w:sz w:val="24"/>
          <w:szCs w:val="24"/>
        </w:rPr>
        <w:t xml:space="preserve">  here.  </w:t>
      </w:r>
      <w:bookmarkEnd w:id="44"/>
      <w:proofErr w:type="spellStart"/>
      <w:r w:rsidRPr="00BF291E">
        <w:rPr>
          <w:rFonts w:ascii="Times New Roman" w:eastAsiaTheme="minorEastAsia" w:hAnsi="Times New Roman" w:cs="Times New Roman"/>
          <w:bCs/>
          <w:i/>
          <w:sz w:val="24"/>
          <w:szCs w:val="24"/>
        </w:rPr>
        <w:t>ETf</w:t>
      </w:r>
      <w:proofErr w:type="spellEnd"/>
      <w:r w:rsidRPr="00BF291E">
        <w:rPr>
          <w:rFonts w:ascii="Times New Roman" w:eastAsiaTheme="minorEastAsia" w:hAnsi="Times New Roman" w:cs="Times New Roman"/>
          <w:bCs/>
          <w:i/>
          <w:sz w:val="24"/>
          <w:szCs w:val="24"/>
        </w:rPr>
        <w:t>-EVI.</w:t>
      </w:r>
    </w:p>
    <w:p w14:paraId="2124F92D" w14:textId="7C7DE915" w:rsidR="00BF291E" w:rsidRPr="00BF291E" w:rsidRDefault="00BF291E" w:rsidP="00BF291E">
      <w:pPr>
        <w:spacing w:line="480" w:lineRule="auto"/>
        <w:ind w:firstLine="720"/>
        <w:contextualSpacing/>
        <w:rPr>
          <w:rFonts w:ascii="Times New Roman" w:hAnsi="Times New Roman" w:cs="Times New Roman"/>
          <w:sz w:val="24"/>
          <w:szCs w:val="24"/>
        </w:rPr>
      </w:pPr>
      <w:r w:rsidRPr="00BF291E">
        <w:rPr>
          <w:rFonts w:ascii="Times New Roman" w:hAnsi="Times New Roman" w:cs="Times New Roman"/>
          <w:sz w:val="24"/>
          <w:szCs w:val="24"/>
        </w:rPr>
        <w:t xml:space="preserve">Implementation of the crop coefficient method depends on availability of ground data of </w:t>
      </w:r>
      <w:commentRangeStart w:id="45"/>
      <w:r w:rsidRPr="00BF291E">
        <w:rPr>
          <w:rFonts w:ascii="Times New Roman" w:hAnsi="Times New Roman" w:cs="Times New Roman"/>
          <w:sz w:val="24"/>
          <w:szCs w:val="24"/>
        </w:rPr>
        <w:t>ET</w:t>
      </w:r>
      <w:commentRangeEnd w:id="45"/>
      <w:r w:rsidR="003C5C53">
        <w:rPr>
          <w:rStyle w:val="CommentReference"/>
        </w:rPr>
        <w:commentReference w:id="45"/>
      </w:r>
      <w:r w:rsidRPr="00BF291E">
        <w:rPr>
          <w:rFonts w:ascii="Times New Roman" w:hAnsi="Times New Roman" w:cs="Times New Roman"/>
          <w:sz w:val="24"/>
          <w:szCs w:val="24"/>
        </w:rPr>
        <w:t xml:space="preserve"> from lysimeters, eddy flux correlation towers, sap flow measurements or other methods in order to calibrate the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-VI relationship.  If lysimeters or towers are used, the equation estimates ET, and if </w:t>
      </w:r>
      <w:proofErr w:type="spellStart"/>
      <w:r w:rsidRPr="00BF291E">
        <w:rPr>
          <w:rFonts w:ascii="Times New Roman" w:hAnsi="Times New Roman" w:cs="Times New Roman"/>
          <w:sz w:val="24"/>
          <w:szCs w:val="24"/>
        </w:rPr>
        <w:t>sapflow</w:t>
      </w:r>
      <w:proofErr w:type="spellEnd"/>
      <w:r w:rsidRPr="00BF291E">
        <w:rPr>
          <w:rFonts w:ascii="Times New Roman" w:hAnsi="Times New Roman" w:cs="Times New Roman"/>
          <w:sz w:val="24"/>
          <w:szCs w:val="24"/>
        </w:rPr>
        <w:t xml:space="preserve"> measurements are used, the equation estimates transpiration only.  The method assumes that all crops with identical VI have the same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values; while the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-VI relationship may be conserved over several vegetation types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"Nagler", "given" : "Pamela L", "non-dropping-particle" : "", "parse-names" : false, "suffix" : "" }, { "dropping-particle" : "", "family" : "Morino", "given" : "Kiyomi", "non-dropping-particle" : "", "parse-names" : false, "suffix" : "" }, { "dropping-particle" : "", "family" : "Murray", "given" : "R Scott", "non-dropping-particle" : "", "parse-names" : false, "suffix" : "" }, { "dropping-particle" : "", "family" : "Osterberg", "given" : "John", "non-dropping-particle" : "", "parse-names" : false, "suffix" : "" }, { "dropping-particle" : "", "family" : "Glenn", "given" : "Edward P", "non-dropping-particle" : "", "parse-names" : false, "suffix" : "" } ], "container-title" : "Remote Sensing", "id" : "ITEM-1", "issue" : "4", "issued" : { "date-parts" : [ [ "2009" ] ] }, "page" : "1273-1297", "publisher" : "Molecular Diversity Preservation International", "title" : "An empirical algorithm for estimating agricultural and riparian evapotranspiration using MODIS Enhanced Vegetation Index and ground measurements of ET. I. Description of method", "type" : "article-journal", "volume" : "1" }, "uris" : [ "http://www.mendeley.com/documents/?uuid=53fee2d1-da84-42e2-a5d7-eaabd9416224" ] }, { "id" : "ITEM-2", "itemData" : { "DOI" : "10.3390/rs5083849", "ISSN" : "2072-4292", "author" : [ { "dropping-particle" : "", "family" : "Nagler", "given" : "Pamela L", "non-dropping-particle" : "", "parse-names" : false, "suffix" : "" }, { "dropping-particle" : "", "family" : "Glenn", "given" : "Edward P", "non-dropping-particle" : "", "parse-names" : false, "suffix" : "" }, { "dropping-particle" : "", "family" : "Nguyen", "given" : "Uyen", "non-dropping-particle" : "", "parse-names" : false, "suffix" : "" }, { "dropping-particle" : "", "family" : "Scott", "given" : "Russell L", "non-dropping-particle" : "", "parse-names" : false, "suffix" : "" }, { "dropping-particle" : "", "family" : "Doody", "given" : "Tanya", "non-dropping-particle" : "", "parse-names" : false, "suffix" : "" } ], "container-title" : "Remote Sensing", "id" : "ITEM-2", "issue" : "8", "issued" : { "date-parts" : [ [ "2013" ] ] }, "page" : "3849-3871", "title" : "Estimating Riparian and Agricultural Actual Evapotranspiration by Reference Evapotranspiration and MODIS Enhanced Vegetation Index", "type" : "article-journal", "volume" : "5" }, "uris" : [ "http://www.mendeley.com/documents/?uuid=ea04b463-9e29-4a43-a9b6-46913db45bdf" ] } ], "mendeley" : { "previouslyFormattedCitation" : "(Nagler et al., 2013, 2009)"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(Nagler et al., 2013, 2009)</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it may vary under different soil types or soil moisture stress conditions.  The coefficients of Equations 6-8 may vary spatially and temporally, and so the method is typically used to estimate ET over relatively small areas with available data.  Regional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-VI curves have been constructed for various locations in the western United States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"10.3390/rs5083849", "ISSN" : "2072-4292", "author" : [ { "dropping-particle" : "", "family" : "Nagler", "given" : "Pamela L", "non-dropping-particle" : "", "parse-names" : false, "suffix" : "" }, { "dropping-particle" : "", "family" : "Glenn", "given" : "Edward P", "non-dropping-particle" : "", "parse-names" : false, "suffix" : "" }, { "dropping-particle" : "", "family" : "Nguyen", "given" : "Uyen", "non-dropping-particle" : "", "parse-names" : false, "suffix" : "" }, { "dropping-particle" : "", "family" : "Scott", "given" : "Russell L", "non-dropping-particle" : "", "parse-names" : false, "suffix" : "" }, { "dropping-particle" : "", "family" : "Doody", "given" : "Tanya", "non-dropping-particle" : "", "parse-names" : false, "suffix" : "" } ], "container-title" : "Remote Sensing", "id" : "ITEM-1", "issue" : "8", "issued" : { "date-parts" : [ [ "2013" ] ] }, "page" : "3849-3871", "title" : "Estimating Riparian and Agricultural Actual Evapotranspiration by Reference Evapotranspiration and MODIS Enhanced Vegetation Index", "type" : "article-journal", "volume" : "5" }, "uris" : [ "http://www.mendeley.com/documents/?uuid=ea04b463-9e29-4a43-a9b6-46913db45bdf" ] } ], "mendeley" : { "previouslyFormattedCitation" : "(Nagler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(Nagler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though the spatial and temporal variability in the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-VI relationships and the size region they can be applied with a given accuracy needs further documentation.</w:t>
      </w:r>
    </w:p>
    <w:p w14:paraId="2277F211" w14:textId="418FC302" w:rsidR="00BF291E" w:rsidRPr="00BF291E" w:rsidRDefault="00BF291E" w:rsidP="00BF291E">
      <w:pPr>
        <w:spacing w:line="480" w:lineRule="auto"/>
        <w:ind w:firstLine="720"/>
        <w:contextualSpacing/>
        <w:rPr>
          <w:rFonts w:ascii="Times New Roman" w:hAnsi="Times New Roman" w:cs="Times New Roman"/>
          <w:sz w:val="24"/>
          <w:szCs w:val="24"/>
        </w:rPr>
      </w:pPr>
      <w:r w:rsidRPr="00BF291E">
        <w:rPr>
          <w:rFonts w:ascii="Times New Roman" w:hAnsi="Times New Roman" w:cs="Times New Roman"/>
          <w:sz w:val="24"/>
          <w:szCs w:val="24"/>
        </w:rPr>
        <w:lastRenderedPageBreak/>
        <w:t xml:space="preserve">The accuracy of </w:t>
      </w:r>
      <w:commentRangeStart w:id="46"/>
      <w:r w:rsidRPr="00BF291E">
        <w:rPr>
          <w:rFonts w:ascii="Times New Roman" w:hAnsi="Times New Roman" w:cs="Times New Roman"/>
          <w:sz w:val="24"/>
          <w:szCs w:val="24"/>
        </w:rPr>
        <w:t xml:space="preserve">empirical crop coefficient methods </w:t>
      </w:r>
      <w:commentRangeEnd w:id="46"/>
      <w:r w:rsidR="003C5C53">
        <w:rPr>
          <w:rStyle w:val="CommentReference"/>
        </w:rPr>
        <w:commentReference w:id="46"/>
      </w:r>
      <w:r w:rsidRPr="00BF291E">
        <w:rPr>
          <w:rFonts w:ascii="Times New Roman" w:hAnsi="Times New Roman" w:cs="Times New Roman"/>
          <w:sz w:val="24"/>
          <w:szCs w:val="24"/>
        </w:rPr>
        <w:t xml:space="preserve">has been assessed using flux towers, soil water balances, and annual water balances.  </w:t>
      </w:r>
      <w:proofErr w:type="spellStart"/>
      <w:r w:rsidRPr="00BF291E">
        <w:rPr>
          <w:rFonts w:ascii="Times New Roman" w:hAnsi="Times New Roman" w:cs="Times New Roman"/>
          <w:sz w:val="24"/>
          <w:szCs w:val="24"/>
        </w:rPr>
        <w:t>Nagler</w:t>
      </w:r>
      <w:proofErr w:type="spellEnd"/>
      <w:r w:rsidRPr="00BF291E">
        <w:rPr>
          <w:rFonts w:ascii="Times New Roman" w:hAnsi="Times New Roman" w:cs="Times New Roman"/>
          <w:sz w:val="24"/>
          <w:szCs w:val="24"/>
        </w:rPr>
        <w:t xml:space="preserve"> et al. (2013) reported a standard mean error in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of 0.12 in the application of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_Ref388527185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proofErr w:type="gramStart"/>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8</w:t>
      </w:r>
      <w:proofErr w:type="gramEnd"/>
      <w:r w:rsidRPr="00BF291E">
        <w:rPr>
          <w:rFonts w:ascii="Times New Roman" w:hAnsi="Times New Roman" w:cs="Times New Roman"/>
          <w:b/>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to MODIS EVI data compared to flux towers (riparian areas and irrigated alfalfa) and soil moisture balance (cotton).  Glenn et al (2010), in a review of numerous applications of empirical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methods, report that the empirical methods have RSMD in the range of 10-30% of mean ET across several different biomes.  The main disadvantage of the </w:t>
      </w:r>
      <w:ins w:id="47" w:author="Alex Messina" w:date="2014-09-11T16:02:00Z">
        <w:r w:rsidR="003C5C53">
          <w:rPr>
            <w:rFonts w:ascii="Times New Roman" w:hAnsi="Times New Roman" w:cs="Times New Roman"/>
            <w:sz w:val="24"/>
            <w:szCs w:val="24"/>
          </w:rPr>
          <w:t xml:space="preserve">crop coefficient </w:t>
        </w:r>
      </w:ins>
      <w:r w:rsidRPr="00BF291E">
        <w:rPr>
          <w:rFonts w:ascii="Times New Roman" w:hAnsi="Times New Roman" w:cs="Times New Roman"/>
          <w:sz w:val="24"/>
          <w:szCs w:val="24"/>
        </w:rPr>
        <w:t xml:space="preserve">method is the requirement of meteorological data and some measure </w:t>
      </w:r>
      <w:commentRangeStart w:id="48"/>
      <w:r w:rsidRPr="00BF291E">
        <w:rPr>
          <w:rFonts w:ascii="Times New Roman" w:hAnsi="Times New Roman" w:cs="Times New Roman"/>
          <w:sz w:val="24"/>
          <w:szCs w:val="24"/>
        </w:rPr>
        <w:t xml:space="preserve">of ET </w:t>
      </w:r>
      <w:commentRangeEnd w:id="48"/>
      <w:r w:rsidR="003C5C53">
        <w:rPr>
          <w:rStyle w:val="CommentReference"/>
        </w:rPr>
        <w:commentReference w:id="48"/>
      </w:r>
      <w:r w:rsidRPr="00BF291E">
        <w:rPr>
          <w:rFonts w:ascii="Times New Roman" w:hAnsi="Times New Roman" w:cs="Times New Roman"/>
          <w:sz w:val="24"/>
          <w:szCs w:val="24"/>
        </w:rPr>
        <w:t xml:space="preserve">to calibrate the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-VI equations.</w:t>
      </w:r>
    </w:p>
    <w:p w14:paraId="6E8E2AEC" w14:textId="77777777"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i/>
          <w:sz w:val="24"/>
          <w:szCs w:val="24"/>
        </w:rPr>
        <w:t>3.2.2.1.2 Application of the crop coefficient approach to agricultural crops</w:t>
      </w:r>
    </w:p>
    <w:p w14:paraId="5F119B24" w14:textId="1CDF6AAB" w:rsidR="00BF291E" w:rsidRPr="00BF291E" w:rsidRDefault="00C83606" w:rsidP="00BF291E">
      <w:pPr>
        <w:spacing w:after="0" w:line="480" w:lineRule="auto"/>
        <w:ind w:firstLine="720"/>
        <w:rPr>
          <w:rFonts w:ascii="Times New Roman" w:hAnsi="Times New Roman"/>
          <w:i/>
          <w:sz w:val="24"/>
          <w:szCs w:val="24"/>
        </w:rPr>
      </w:pPr>
      <w:r>
        <w:rPr>
          <w:rFonts w:ascii="Times New Roman" w:hAnsi="Times New Roman"/>
          <w:sz w:val="24"/>
          <w:szCs w:val="24"/>
        </w:rPr>
        <w:t>Bausch and Neale (</w:t>
      </w:r>
      <w:r>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"author" : [ { "dropping-particle" : "", "family" : "Bausch", "given" : "W C", "non-dropping-particle" : "", "parse-names" : false, "suffix" : "" }, { "dropping-particle" : "", "family" : "Neale", "given" : "C M U", "non-dropping-particle" : "", "parse-names" : false, "suffix" : "" } ], "container-title" : "American Society of Agricultural Engineers", "id" : "ITEM-1", "issue" : "3", "issued" : { "date-parts" : [ [ "1987" ] ] }, "note" : "paper\nmulti-temporal crop coeffs.", "page" : "703-709", "title" : "Crop coefficients derived from reflected canopy radiation:  A Concept", "type" : "article-journal", "volume" : "30" }, "uris" : [ "http://www.mendeley.com/documents/?uuid=d0a5b793-5e70-4fc4-96ca-2fa49bd478db" ] } ], "mendeley" : { "manualFormatting" : "1987)", "previouslyFormattedCitation" : "(Bausch and Neale, 1987)" }, "properties" : { "noteIndex" : 0 }, "schema" : "https://github.com/citation-style-language/schema/raw/master/csl-citation.json" }</w:instrText>
      </w:r>
      <w:r>
        <w:rPr>
          <w:rFonts w:ascii="Times New Roman" w:hAnsi="Times New Roman"/>
          <w:sz w:val="24"/>
          <w:szCs w:val="24"/>
        </w:rPr>
        <w:fldChar w:fldCharType="separate"/>
      </w:r>
      <w:r w:rsidRPr="00C83606">
        <w:rPr>
          <w:rFonts w:ascii="Times New Roman" w:hAnsi="Times New Roman"/>
          <w:noProof/>
          <w:sz w:val="24"/>
          <w:szCs w:val="24"/>
        </w:rPr>
        <w:t>1987)</w:t>
      </w:r>
      <w:r>
        <w:rPr>
          <w:rFonts w:ascii="Times New Roman" w:hAnsi="Times New Roman"/>
          <w:sz w:val="24"/>
          <w:szCs w:val="24"/>
        </w:rPr>
        <w:fldChar w:fldCharType="end"/>
      </w:r>
      <w:r>
        <w:rPr>
          <w:rFonts w:ascii="Times New Roman" w:hAnsi="Times New Roman"/>
          <w:sz w:val="24"/>
          <w:szCs w:val="24"/>
        </w:rPr>
        <w:t xml:space="preserve"> and Neale et al. </w:t>
      </w:r>
      <w:r>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"ISSN" : "0001-2351", "author" : [ { "dropping-particle" : "", "family" : "Neale", "given" : "Christopher M U", "non-dropping-particle" : "", "parse-names" : false, "suffix" : "" }, { "dropping-particle" : "", "family" : "Bausch", "given" : "W C", "non-dropping-particle" : "", "parse-names" : false, "suffix" : "" }, { "dropping-particle" : "", "family" : "Heermann", "given" : "D F", "non-dropping-particle" : "", "parse-names" : false, "suffix" : "" } ], "container-title" : "Transactions of the ASAE (USA)", "id" : "ITEM-1", "issued" : { "date-parts" : [ [ "1989" ] ] }, "title" : "Development of reflectance-based crop coefficients for corn", "type" : "article-journal" }, "uris" : [ "http://www.mendeley.com/documents/?uuid=3cedc583-aada-4652-a8c5-5aac7538157d", "http://www.mendeley.com/documents/?uuid=531510ef-77c7-454d-9f0d-a332dd9f6bb9" ] } ], "mendeley" : { "manualFormatting" : "(1989)", "previouslyFormattedCitation" : "(Neale et al., 1989)" }, "properties" : { "noteIndex" : 0 }, "schema" : "https://github.com/citation-style-language/schema/raw/master/csl-citation.json" }</w:instrText>
      </w:r>
      <w:r>
        <w:rPr>
          <w:rFonts w:ascii="Times New Roman" w:hAnsi="Times New Roman"/>
          <w:sz w:val="24"/>
          <w:szCs w:val="24"/>
        </w:rPr>
        <w:fldChar w:fldCharType="separate"/>
      </w:r>
      <w:r>
        <w:rPr>
          <w:rFonts w:ascii="Times New Roman" w:hAnsi="Times New Roman"/>
          <w:noProof/>
          <w:sz w:val="24"/>
          <w:szCs w:val="24"/>
        </w:rPr>
        <w:t>(</w:t>
      </w:r>
      <w:r w:rsidRPr="00C83606">
        <w:rPr>
          <w:rFonts w:ascii="Times New Roman" w:hAnsi="Times New Roman"/>
          <w:noProof/>
          <w:sz w:val="24"/>
          <w:szCs w:val="24"/>
        </w:rPr>
        <w:t>1989)</w:t>
      </w:r>
      <w:r>
        <w:rPr>
          <w:rFonts w:ascii="Times New Roman" w:hAnsi="Times New Roman"/>
          <w:sz w:val="24"/>
          <w:szCs w:val="24"/>
        </w:rPr>
        <w:fldChar w:fldCharType="end"/>
      </w:r>
      <w:r w:rsidR="00BF291E" w:rsidRPr="00BF291E">
        <w:rPr>
          <w:rFonts w:ascii="Times New Roman" w:hAnsi="Times New Roman"/>
          <w:sz w:val="24"/>
          <w:szCs w:val="24"/>
        </w:rPr>
        <w:t xml:space="preserve"> first established the validity of </w:t>
      </w:r>
      <w:commentRangeStart w:id="49"/>
      <w:r w:rsidR="00BF291E" w:rsidRPr="00BF291E">
        <w:rPr>
          <w:rFonts w:ascii="Times New Roman" w:hAnsi="Times New Roman"/>
          <w:sz w:val="24"/>
          <w:szCs w:val="24"/>
        </w:rPr>
        <w:t>the VI-crop coefficient (K</w:t>
      </w:r>
      <w:r w:rsidR="00BF291E" w:rsidRPr="00BF291E">
        <w:rPr>
          <w:rFonts w:ascii="Times New Roman" w:hAnsi="Times New Roman"/>
          <w:sz w:val="24"/>
          <w:szCs w:val="24"/>
          <w:vertAlign w:val="subscript"/>
        </w:rPr>
        <w:t>c-VI</w:t>
      </w:r>
      <w:r w:rsidR="00BF291E" w:rsidRPr="00BF291E">
        <w:rPr>
          <w:rFonts w:ascii="Times New Roman" w:hAnsi="Times New Roman"/>
          <w:sz w:val="24"/>
          <w:szCs w:val="24"/>
        </w:rPr>
        <w:t xml:space="preserve">) </w:t>
      </w:r>
      <w:commentRangeEnd w:id="49"/>
      <w:r w:rsidR="003C5C53">
        <w:rPr>
          <w:rStyle w:val="CommentReference"/>
        </w:rPr>
        <w:commentReference w:id="49"/>
      </w:r>
      <w:r w:rsidR="00BF291E" w:rsidRPr="00BF291E">
        <w:rPr>
          <w:rFonts w:ascii="Times New Roman" w:hAnsi="Times New Roman"/>
          <w:sz w:val="24"/>
          <w:szCs w:val="24"/>
        </w:rPr>
        <w:t xml:space="preserve">method at two experimental farm sites in Colorado.  They grew irrigated corn in fields equipped with weighing lysimeters, and </w:t>
      </w:r>
      <w:commentRangeStart w:id="50"/>
      <w:r w:rsidR="00BF291E" w:rsidRPr="00BF291E">
        <w:rPr>
          <w:rFonts w:ascii="Times New Roman" w:hAnsi="Times New Roman"/>
          <w:sz w:val="24"/>
          <w:szCs w:val="24"/>
        </w:rPr>
        <w:t>K</w:t>
      </w:r>
      <w:r w:rsidR="00BF291E" w:rsidRPr="00BF291E">
        <w:rPr>
          <w:rFonts w:ascii="Times New Roman" w:hAnsi="Times New Roman"/>
          <w:sz w:val="24"/>
          <w:szCs w:val="24"/>
          <w:vertAlign w:val="subscript"/>
        </w:rPr>
        <w:t>c</w:t>
      </w:r>
      <w:r w:rsidR="00BF291E" w:rsidRPr="00BF291E">
        <w:rPr>
          <w:rFonts w:ascii="Times New Roman" w:hAnsi="Times New Roman"/>
          <w:sz w:val="24"/>
          <w:szCs w:val="24"/>
        </w:rPr>
        <w:t xml:space="preserve"> </w:t>
      </w:r>
      <w:commentRangeEnd w:id="50"/>
      <w:r w:rsidR="00A92310">
        <w:rPr>
          <w:rStyle w:val="CommentReference"/>
        </w:rPr>
        <w:commentReference w:id="50"/>
      </w:r>
      <w:r w:rsidR="00BF291E" w:rsidRPr="00BF291E">
        <w:rPr>
          <w:rFonts w:ascii="Times New Roman" w:hAnsi="Times New Roman"/>
          <w:sz w:val="24"/>
          <w:szCs w:val="24"/>
        </w:rPr>
        <w:t>was calculated with alfalfa grown at the same facility as the reference crop (i.e., K</w:t>
      </w:r>
      <w:r w:rsidR="00BF291E" w:rsidRPr="00BF291E">
        <w:rPr>
          <w:rFonts w:ascii="Times New Roman" w:hAnsi="Times New Roman"/>
          <w:sz w:val="24"/>
          <w:szCs w:val="24"/>
          <w:vertAlign w:val="subscript"/>
        </w:rPr>
        <w:t>c</w:t>
      </w:r>
      <w:r w:rsidR="00BF291E" w:rsidRPr="00BF291E">
        <w:rPr>
          <w:rFonts w:ascii="Times New Roman" w:hAnsi="Times New Roman"/>
          <w:sz w:val="24"/>
          <w:szCs w:val="24"/>
        </w:rPr>
        <w:t xml:space="preserve"> = </w:t>
      </w:r>
      <w:proofErr w:type="spellStart"/>
      <w:r w:rsidR="00BF291E" w:rsidRPr="00BF291E">
        <w:rPr>
          <w:rFonts w:ascii="Times New Roman" w:hAnsi="Times New Roman"/>
          <w:sz w:val="24"/>
          <w:szCs w:val="24"/>
        </w:rPr>
        <w:t>ET</w:t>
      </w:r>
      <w:r w:rsidR="00BF291E" w:rsidRPr="00BF291E">
        <w:rPr>
          <w:rFonts w:ascii="Times New Roman" w:hAnsi="Times New Roman"/>
          <w:sz w:val="24"/>
          <w:szCs w:val="24"/>
          <w:vertAlign w:val="subscript"/>
        </w:rPr>
        <w:t>corn</w:t>
      </w:r>
      <w:proofErr w:type="spellEnd"/>
      <w:r w:rsidR="00BF291E" w:rsidRPr="00BF291E">
        <w:rPr>
          <w:rFonts w:ascii="Times New Roman" w:hAnsi="Times New Roman"/>
          <w:sz w:val="24"/>
          <w:szCs w:val="24"/>
        </w:rPr>
        <w:t>/</w:t>
      </w:r>
      <w:proofErr w:type="spellStart"/>
      <w:r w:rsidR="00BF291E" w:rsidRPr="00BF291E">
        <w:rPr>
          <w:rFonts w:ascii="Times New Roman" w:hAnsi="Times New Roman"/>
          <w:sz w:val="24"/>
          <w:szCs w:val="24"/>
        </w:rPr>
        <w:t>ET</w:t>
      </w:r>
      <w:r w:rsidR="00BF291E" w:rsidRPr="00BF291E">
        <w:rPr>
          <w:rFonts w:ascii="Times New Roman" w:hAnsi="Times New Roman"/>
          <w:sz w:val="24"/>
          <w:szCs w:val="24"/>
          <w:vertAlign w:val="subscript"/>
        </w:rPr>
        <w:t>alfalfa</w:t>
      </w:r>
      <w:proofErr w:type="spellEnd"/>
      <w:r w:rsidR="00BF291E" w:rsidRPr="00BF291E">
        <w:rPr>
          <w:rFonts w:ascii="Times New Roman" w:hAnsi="Times New Roman"/>
          <w:sz w:val="24"/>
          <w:szCs w:val="24"/>
        </w:rPr>
        <w:t>).  NDVI was measured with radiometers suspended over corn canopies.  NDVI was strongly correlated with LAI and fractional cover (f</w:t>
      </w:r>
      <w:r w:rsidR="00BF291E" w:rsidRPr="00BF291E">
        <w:rPr>
          <w:rFonts w:ascii="Times New Roman" w:hAnsi="Times New Roman"/>
          <w:sz w:val="24"/>
          <w:szCs w:val="24"/>
          <w:vertAlign w:val="subscript"/>
        </w:rPr>
        <w:t>c</w:t>
      </w:r>
      <w:r w:rsidR="00BF291E" w:rsidRPr="00BF291E">
        <w:rPr>
          <w:rFonts w:ascii="Times New Roman" w:hAnsi="Times New Roman"/>
          <w:sz w:val="24"/>
          <w:szCs w:val="24"/>
        </w:rPr>
        <w:t>), and K</w:t>
      </w:r>
      <w:r w:rsidR="00BF291E" w:rsidRPr="00BF291E">
        <w:rPr>
          <w:rFonts w:ascii="Times New Roman" w:hAnsi="Times New Roman"/>
          <w:sz w:val="24"/>
          <w:szCs w:val="24"/>
          <w:vertAlign w:val="subscript"/>
        </w:rPr>
        <w:t>c-VI</w:t>
      </w:r>
      <w:r w:rsidR="00BF291E" w:rsidRPr="00BF291E">
        <w:rPr>
          <w:rFonts w:ascii="Times New Roman" w:hAnsi="Times New Roman"/>
          <w:sz w:val="24"/>
          <w:szCs w:val="24"/>
        </w:rPr>
        <w:t xml:space="preserve"> derived from radiometric measurements closely tracked measured K</w:t>
      </w:r>
      <w:r w:rsidR="00BF291E" w:rsidRPr="00BF291E">
        <w:rPr>
          <w:rFonts w:ascii="Times New Roman" w:hAnsi="Times New Roman"/>
          <w:sz w:val="24"/>
          <w:szCs w:val="24"/>
          <w:vertAlign w:val="subscript"/>
        </w:rPr>
        <w:t>c</w:t>
      </w:r>
      <w:r w:rsidR="00BF291E" w:rsidRPr="00BF291E">
        <w:rPr>
          <w:rFonts w:ascii="Times New Roman" w:hAnsi="Times New Roman"/>
          <w:sz w:val="24"/>
          <w:szCs w:val="24"/>
        </w:rPr>
        <w:t xml:space="preserve"> over the c</w:t>
      </w:r>
      <w:r w:rsidR="00B75AE8">
        <w:rPr>
          <w:rFonts w:ascii="Times New Roman" w:hAnsi="Times New Roman"/>
          <w:sz w:val="24"/>
          <w:szCs w:val="24"/>
        </w:rPr>
        <w:t>rop cycle. Choudhury et al. (</w:t>
      </w:r>
      <w:r w:rsidR="00B75AE8">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"author" : [ { "dropping-particle" : "", "family" : "Choudhury", "given" : "B J", "non-dropping-particle" : "", "parse-names" : false, "suffix" : "" }, { "dropping-particle" : "", "family" : "Ahmed", "given" : "N U", "non-dropping-particle" : "", "parse-names" : false, "suffix" : "" }, { "dropping-particle" : "", "family" : "Idso", "given" : "S B", "non-dropping-particle" : "", "parse-names" : false, "suffix" : "" }, { "dropping-particle" : "", "family" : "Reginato", "given" : "R J", "non-dropping-particle" : "", "parse-names" : false, "suffix" : "" }, { "dropping-particle" : "", "family" : "Daughtry", "given" : "C S T", "non-dropping-particle" : "", "parse-names" : false, "suffix" : "" } ], "container-title" : "Remote Sensing of Environment", "id" : "ITEM-1", "issued" : { "date-parts" : [ [ "1994" ] ] }, "page" : "1-17", "title" : "Relations between evaporation coefficients and vegetation indices studied by model simulations", "type" : "article-journal", "volume" : "50" }, "uris" : [ "http://www.mendeley.com/documents/?uuid=96e9573a-3a01-41f2-b955-0dd68bca3657" ] } ], "mendeley" : { "manualFormatting" : "1994)", "previouslyFormattedCitation" : "(Choudhury et al., 1994)" }, "properties" : { "noteIndex" : 0 }, "schema" : "https://github.com/citation-style-language/schema/raw/master/csl-citation.json" }</w:instrText>
      </w:r>
      <w:r w:rsidR="00B75AE8">
        <w:rPr>
          <w:rFonts w:ascii="Times New Roman" w:hAnsi="Times New Roman"/>
          <w:sz w:val="24"/>
          <w:szCs w:val="24"/>
        </w:rPr>
        <w:fldChar w:fldCharType="separate"/>
      </w:r>
      <w:r w:rsidR="00B75AE8" w:rsidRPr="00B75AE8">
        <w:rPr>
          <w:rFonts w:ascii="Times New Roman" w:hAnsi="Times New Roman"/>
          <w:noProof/>
          <w:sz w:val="24"/>
          <w:szCs w:val="24"/>
        </w:rPr>
        <w:t>1994)</w:t>
      </w:r>
      <w:r w:rsidR="00B75AE8">
        <w:rPr>
          <w:rFonts w:ascii="Times New Roman" w:hAnsi="Times New Roman"/>
          <w:sz w:val="24"/>
          <w:szCs w:val="24"/>
        </w:rPr>
        <w:fldChar w:fldCharType="end"/>
      </w:r>
      <w:r w:rsidR="00BF291E" w:rsidRPr="00BF291E">
        <w:rPr>
          <w:rFonts w:ascii="Times New Roman" w:hAnsi="Times New Roman"/>
          <w:sz w:val="24"/>
          <w:szCs w:val="24"/>
        </w:rPr>
        <w:t xml:space="preserve"> used a modelling approach to show the theoretical justification for replacing K</w:t>
      </w:r>
      <w:r w:rsidR="00BF291E" w:rsidRPr="00BF291E">
        <w:rPr>
          <w:rFonts w:ascii="Times New Roman" w:hAnsi="Times New Roman"/>
          <w:sz w:val="24"/>
          <w:szCs w:val="24"/>
          <w:vertAlign w:val="subscript"/>
        </w:rPr>
        <w:t>c</w:t>
      </w:r>
      <w:r w:rsidR="00BF291E" w:rsidRPr="00BF291E">
        <w:rPr>
          <w:rFonts w:ascii="Times New Roman" w:hAnsi="Times New Roman"/>
          <w:sz w:val="24"/>
          <w:szCs w:val="24"/>
        </w:rPr>
        <w:t xml:space="preserve"> with K</w:t>
      </w:r>
      <w:r w:rsidR="00BF291E" w:rsidRPr="00BF291E">
        <w:rPr>
          <w:rFonts w:ascii="Times New Roman" w:hAnsi="Times New Roman"/>
          <w:sz w:val="24"/>
          <w:szCs w:val="24"/>
          <w:vertAlign w:val="subscript"/>
        </w:rPr>
        <w:t>c-VI</w:t>
      </w:r>
      <w:r w:rsidR="00BF291E" w:rsidRPr="00BF291E">
        <w:rPr>
          <w:rFonts w:ascii="Times New Roman" w:hAnsi="Times New Roman"/>
          <w:sz w:val="24"/>
          <w:szCs w:val="24"/>
        </w:rPr>
        <w:t>, with K</w:t>
      </w:r>
      <w:r w:rsidR="00BF291E" w:rsidRPr="00BF291E">
        <w:rPr>
          <w:rFonts w:ascii="Times New Roman" w:hAnsi="Times New Roman"/>
          <w:sz w:val="24"/>
          <w:szCs w:val="24"/>
          <w:vertAlign w:val="subscript"/>
        </w:rPr>
        <w:t xml:space="preserve">c-VI  </w:t>
      </w:r>
      <w:r w:rsidR="00BF291E" w:rsidRPr="00BF291E">
        <w:rPr>
          <w:rFonts w:ascii="Times New Roman" w:hAnsi="Times New Roman"/>
          <w:sz w:val="24"/>
          <w:szCs w:val="24"/>
        </w:rPr>
        <w:t>replacing canopy resistance terms in the Penman-</w:t>
      </w:r>
      <w:proofErr w:type="spellStart"/>
      <w:r w:rsidR="00BF291E" w:rsidRPr="00BF291E">
        <w:rPr>
          <w:rFonts w:ascii="Times New Roman" w:hAnsi="Times New Roman"/>
          <w:sz w:val="24"/>
          <w:szCs w:val="24"/>
        </w:rPr>
        <w:t>Monteith</w:t>
      </w:r>
      <w:proofErr w:type="spellEnd"/>
      <w:r w:rsidR="00BF291E" w:rsidRPr="00BF291E">
        <w:rPr>
          <w:rFonts w:ascii="Times New Roman" w:hAnsi="Times New Roman"/>
          <w:sz w:val="24"/>
          <w:szCs w:val="24"/>
        </w:rPr>
        <w:t xml:space="preserve"> equation for ET. The K</w:t>
      </w:r>
      <w:r w:rsidR="00BF291E" w:rsidRPr="00BF291E">
        <w:rPr>
          <w:rFonts w:ascii="Times New Roman" w:hAnsi="Times New Roman"/>
          <w:sz w:val="24"/>
          <w:szCs w:val="24"/>
          <w:vertAlign w:val="subscript"/>
        </w:rPr>
        <w:t>c-VI</w:t>
      </w:r>
      <w:r w:rsidR="00BF291E" w:rsidRPr="00BF291E">
        <w:rPr>
          <w:rFonts w:ascii="Times New Roman" w:hAnsi="Times New Roman"/>
          <w:sz w:val="24"/>
          <w:szCs w:val="24"/>
        </w:rPr>
        <w:t xml:space="preserve"> method has since been successfully applied to a wide variety of crops as outlined in the following examples.</w:t>
      </w:r>
    </w:p>
    <w:p w14:paraId="41799436" w14:textId="245C7D12" w:rsidR="00BF291E" w:rsidRPr="00BF291E" w:rsidRDefault="00BF291E" w:rsidP="00BF291E">
      <w:pPr>
        <w:spacing w:after="0" w:line="480" w:lineRule="auto"/>
        <w:rPr>
          <w:rFonts w:ascii="Times New Roman" w:hAnsi="Times New Roman"/>
          <w:sz w:val="24"/>
          <w:szCs w:val="24"/>
        </w:rPr>
      </w:pPr>
      <w:r w:rsidRPr="00BF291E">
        <w:rPr>
          <w:rFonts w:ascii="Times New Roman" w:hAnsi="Times New Roman"/>
          <w:sz w:val="24"/>
          <w:szCs w:val="24"/>
        </w:rPr>
        <w:tab/>
        <w:t>Vineyards and orchards are difficult to model with normal crop coefficients due to differences in plant spacing and other crop variables among plantings.  By using NDVI and SAVI from sate</w:t>
      </w:r>
      <w:r w:rsidR="00EA2118">
        <w:rPr>
          <w:rFonts w:ascii="Times New Roman" w:hAnsi="Times New Roman"/>
          <w:sz w:val="24"/>
          <w:szCs w:val="24"/>
        </w:rPr>
        <w:t xml:space="preserve">llite images Campos et al. </w:t>
      </w:r>
      <w:r w:rsidR="00EA2118">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"DOI" : "http://dx.doi.org/10.1016/j.agwat.2010.07.011", "ISSN" : "0378-3774", "author" : [ { "dropping-particle" : "", "family" : "Campos", "given" : "Isidro", "non-dropping-particle" : "", "parse-names" : false, "suffix" : "" }, { "dropping-particle" : "", "family" : "Neale", "given" : "Christopher M U", "non-dropping-particle" : "", "parse-names" : false, "suffix" : "" }, { "dropping-particle" : "", "family" : "Calera", "given" : "Alfonso", "non-dropping-particle" : "", "parse-names" : false, "suffix" : "" }, { "dropping-particle" : "", "family" : "Balbont\u00edn", "given" : "Claudio", "non-dropping-particle" : "", "parse-names" : false, "suffix" : "" }, { "dropping-particle" : "", "family" : "Gonz\u00e1lez-Piqueras", "given" : "Jose", "non-dropping-particle" : "", "parse-names" : false, "suffix" : "" } ], "container-title" : "Agricultural Water Management", "id" : "ITEM-1", "issue" : "1", "issued" : { "date-parts" : [ [ "2010", "12", "1" ] ] }, "page" : "45-54", "title" : "Assessing satellite-based basal crop coefficients for irrigated grapes (Vitis vinifera L.)", "type" : "article-journal", "volume" : "98" }, "uris" : [ "http://www.mendeley.com/documents/?uuid=ef4f8a85-2110-4452-a76c-b8faaa58ff49" ] } ], "mendeley" : { "manualFormatting" : "(2010)", "previouslyFormattedCitation" : "(Campos et al., 2010)" }, "properties" : { "noteIndex" : 0 }, "schema" : "https://github.com/citation-style-language/schema/raw/master/csl-citation.json" }</w:instrText>
      </w:r>
      <w:r w:rsidR="00EA2118">
        <w:rPr>
          <w:rFonts w:ascii="Times New Roman" w:hAnsi="Times New Roman"/>
          <w:sz w:val="24"/>
          <w:szCs w:val="24"/>
        </w:rPr>
        <w:fldChar w:fldCharType="separate"/>
      </w:r>
      <w:r w:rsidR="00EA2118">
        <w:rPr>
          <w:rFonts w:ascii="Times New Roman" w:hAnsi="Times New Roman"/>
          <w:noProof/>
          <w:sz w:val="24"/>
          <w:szCs w:val="24"/>
        </w:rPr>
        <w:t>(</w:t>
      </w:r>
      <w:r w:rsidR="00EA2118" w:rsidRPr="00EA2118">
        <w:rPr>
          <w:rFonts w:ascii="Times New Roman" w:hAnsi="Times New Roman"/>
          <w:noProof/>
          <w:sz w:val="24"/>
          <w:szCs w:val="24"/>
        </w:rPr>
        <w:t>2010)</w:t>
      </w:r>
      <w:r w:rsidR="00EA2118">
        <w:rPr>
          <w:rFonts w:ascii="Times New Roman" w:hAnsi="Times New Roman"/>
          <w:sz w:val="24"/>
          <w:szCs w:val="24"/>
        </w:rPr>
        <w:fldChar w:fldCharType="end"/>
      </w:r>
      <w:commentRangeStart w:id="51"/>
      <w:r w:rsidRPr="00BF291E">
        <w:rPr>
          <w:rFonts w:ascii="Times New Roman" w:hAnsi="Times New Roman"/>
          <w:sz w:val="24"/>
          <w:szCs w:val="24"/>
        </w:rPr>
        <w:t xml:space="preserve"> accurately predicted actual ET </w:t>
      </w:r>
      <w:commentRangeEnd w:id="51"/>
      <w:r w:rsidR="00BD09E0">
        <w:rPr>
          <w:rStyle w:val="CommentReference"/>
        </w:rPr>
        <w:commentReference w:id="51"/>
      </w:r>
      <w:r w:rsidRPr="00BF291E">
        <w:rPr>
          <w:rFonts w:ascii="Times New Roman" w:hAnsi="Times New Roman"/>
          <w:sz w:val="24"/>
          <w:szCs w:val="24"/>
        </w:rPr>
        <w:t xml:space="preserve">by </w:t>
      </w:r>
      <w:commentRangeStart w:id="52"/>
      <w:r w:rsidRPr="00BF291E">
        <w:rPr>
          <w:rFonts w:ascii="Times New Roman" w:hAnsi="Times New Roman"/>
          <w:sz w:val="24"/>
          <w:szCs w:val="24"/>
        </w:rPr>
        <w:t xml:space="preserve">simple linear regression </w:t>
      </w:r>
      <w:commentRangeEnd w:id="52"/>
      <w:r w:rsidR="00A92310">
        <w:rPr>
          <w:rStyle w:val="CommentReference"/>
        </w:rPr>
        <w:commentReference w:id="52"/>
      </w:r>
      <w:r w:rsidRPr="00BF291E">
        <w:rPr>
          <w:rFonts w:ascii="Times New Roman" w:hAnsi="Times New Roman"/>
          <w:sz w:val="24"/>
          <w:szCs w:val="24"/>
        </w:rPr>
        <w:t>equations in grape orchard</w:t>
      </w:r>
      <w:r w:rsidR="00EA2118">
        <w:rPr>
          <w:rFonts w:ascii="Times New Roman" w:hAnsi="Times New Roman"/>
          <w:sz w:val="24"/>
          <w:szCs w:val="24"/>
        </w:rPr>
        <w:t>s in Spain</w:t>
      </w:r>
      <w:r w:rsidR="00082359">
        <w:rPr>
          <w:rFonts w:ascii="Times New Roman" w:hAnsi="Times New Roman"/>
          <w:sz w:val="24"/>
          <w:szCs w:val="24"/>
        </w:rPr>
        <w:t xml:space="preserve">.  </w:t>
      </w:r>
      <w:proofErr w:type="spellStart"/>
      <w:r w:rsidR="00082359">
        <w:rPr>
          <w:rFonts w:ascii="Times New Roman" w:hAnsi="Times New Roman"/>
          <w:sz w:val="24"/>
          <w:szCs w:val="24"/>
        </w:rPr>
        <w:t>Samani</w:t>
      </w:r>
      <w:proofErr w:type="spellEnd"/>
      <w:r w:rsidR="00082359">
        <w:rPr>
          <w:rFonts w:ascii="Times New Roman" w:hAnsi="Times New Roman"/>
          <w:sz w:val="24"/>
          <w:szCs w:val="24"/>
        </w:rPr>
        <w:t xml:space="preserve"> et al. </w:t>
      </w:r>
      <w:r w:rsidR="00082359">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"DOI" : "10.1007/s00271-009-0178-8", "ISBN" : "0027100901", "ISSN" : "0342-7188", "author" : [ { "dropping-particle" : "", "family" : "Samani", "given" : "Zohrab", "non-dropping-particle" : "", "parse-names" : false, "suffix" : "" }, { "dropping-particle" : "", "family" : "Bawazir", "given" : "a. Salim", "non-dropping-particle" : "", "parse-names" : false, "suffix" : "" }, { "dropping-particle" : "", "family" : "Bleiweiss", "given" : "Max", "non-dropping-particle" : "", "parse-names" : false, "suffix" : "" }, { "dropping-particle" : "", "family" : "Skaggs", "given" : "Rhonda", "non-dropping-particle" : "", "parse-names" : false, "suffix" : "" }, { "dropping-particle" : "", "family" : "Longworth", "given" : "John", "non-dropping-particle" : "", "parse-names" : false, "suffix" : "" }, { "dropping-particle" : "", "family" : "Tran", "given" : "Vien D.", "non-dropping-particle" : "", "parse-names" : false, "suffix" : "" }, { "dropping-particle" : "", "family" : "Pinon", "given" : "Aldo", "non-dropping-particle" : "", "parse-names" : false, "suffix" : "" } ], "container-title" : "Irrigation Science", "id" : "ITEM-1", "issue" : "1", "issued" : { "date-parts" : [ [ "2009", "8" ] ] }, "page" : "93-100", "title" : "Using remote sensing to evaluate the spatial variability of evapotranspiration and crop coefficient in the lower Rio Grande Valley, New Mexico", "type" : "article-journal", "volume" : "28" }, "uris" : [ "http://www.mendeley.com/documents/?uuid=228fda12-775c-4187-9171-6502c6d2a6eb", "http://www.mendeley.com/documents/?uuid=b228b5a5-3b39-4b34-bdd2-d6ad0eddaf6c" ] } ], "mendeley" : { "manualFormatting" : "(2009)", "previouslyFormattedCitation" : "(Samani et al., 2009)" }, "properties" : { "noteIndex" : 0 }, "schema" : "https://github.com/citation-style-language/schema/raw/master/csl-citation.json" }</w:instrText>
      </w:r>
      <w:r w:rsidR="00082359">
        <w:rPr>
          <w:rFonts w:ascii="Times New Roman" w:hAnsi="Times New Roman"/>
          <w:sz w:val="24"/>
          <w:szCs w:val="24"/>
        </w:rPr>
        <w:fldChar w:fldCharType="separate"/>
      </w:r>
      <w:r w:rsidR="00082359">
        <w:rPr>
          <w:rFonts w:ascii="Times New Roman" w:hAnsi="Times New Roman"/>
          <w:noProof/>
          <w:sz w:val="24"/>
          <w:szCs w:val="24"/>
        </w:rPr>
        <w:t>(</w:t>
      </w:r>
      <w:r w:rsidR="00082359" w:rsidRPr="00082359">
        <w:rPr>
          <w:rFonts w:ascii="Times New Roman" w:hAnsi="Times New Roman"/>
          <w:noProof/>
          <w:sz w:val="24"/>
          <w:szCs w:val="24"/>
        </w:rPr>
        <w:t>2009)</w:t>
      </w:r>
      <w:r w:rsidR="00082359">
        <w:rPr>
          <w:rFonts w:ascii="Times New Roman" w:hAnsi="Times New Roman"/>
          <w:sz w:val="24"/>
          <w:szCs w:val="24"/>
        </w:rPr>
        <w:fldChar w:fldCharType="end"/>
      </w:r>
      <w:r w:rsidRPr="00BF291E">
        <w:rPr>
          <w:rFonts w:ascii="Times New Roman" w:hAnsi="Times New Roman"/>
          <w:sz w:val="24"/>
          <w:szCs w:val="24"/>
        </w:rPr>
        <w:t xml:space="preserve"> used NDVI from Landsat </w:t>
      </w:r>
      <w:r w:rsidRPr="00BF291E">
        <w:rPr>
          <w:rFonts w:ascii="Times New Roman" w:hAnsi="Times New Roman"/>
          <w:sz w:val="24"/>
          <w:szCs w:val="24"/>
        </w:rPr>
        <w:lastRenderedPageBreak/>
        <w:t>imagery to develop field-scale K</w:t>
      </w:r>
      <w:r w:rsidRPr="00BF291E">
        <w:rPr>
          <w:rFonts w:ascii="Times New Roman" w:hAnsi="Times New Roman"/>
          <w:sz w:val="24"/>
          <w:szCs w:val="24"/>
          <w:vertAlign w:val="subscript"/>
        </w:rPr>
        <w:t xml:space="preserve">c-VI </w:t>
      </w:r>
      <w:r w:rsidRPr="00BF291E">
        <w:rPr>
          <w:rFonts w:ascii="Times New Roman" w:hAnsi="Times New Roman"/>
          <w:sz w:val="24"/>
          <w:szCs w:val="24"/>
        </w:rPr>
        <w:t>values for pecan orchards in the lower Rio Grande Valley, New Mexico, USA.  Their estimates of ET were within 4% of values measured at an eddy covariance flux tower. ET over 279 fields varied from 498 - 1259 mm yr</w:t>
      </w:r>
      <w:r w:rsidRPr="00BF291E">
        <w:rPr>
          <w:rFonts w:ascii="Times New Roman" w:hAnsi="Times New Roman"/>
          <w:sz w:val="24"/>
          <w:szCs w:val="24"/>
          <w:vertAlign w:val="superscript"/>
        </w:rPr>
        <w:t>-1</w:t>
      </w:r>
      <w:r w:rsidRPr="00BF291E">
        <w:rPr>
          <w:rFonts w:ascii="Times New Roman" w:hAnsi="Times New Roman"/>
          <w:sz w:val="24"/>
          <w:szCs w:val="24"/>
        </w:rPr>
        <w:t>. Only 5% of fields were within the range of ET and K</w:t>
      </w:r>
      <w:r w:rsidRPr="00BF291E">
        <w:rPr>
          <w:rFonts w:ascii="Times New Roman" w:hAnsi="Times New Roman"/>
          <w:sz w:val="24"/>
          <w:szCs w:val="24"/>
          <w:vertAlign w:val="subscript"/>
        </w:rPr>
        <w:t>c</w:t>
      </w:r>
      <w:r w:rsidRPr="00BF291E">
        <w:rPr>
          <w:rFonts w:ascii="Times New Roman" w:hAnsi="Times New Roman"/>
          <w:sz w:val="24"/>
          <w:szCs w:val="24"/>
        </w:rPr>
        <w:t xml:space="preserve"> set by expert opinion, indicating the potential for significant water savings over 11,000 ha of orchards.</w:t>
      </w:r>
    </w:p>
    <w:p w14:paraId="7037B72D" w14:textId="4DEC5079" w:rsidR="00BF291E" w:rsidRPr="00BF291E" w:rsidRDefault="00BF291E" w:rsidP="00BF291E">
      <w:pPr>
        <w:spacing w:after="0" w:line="480" w:lineRule="auto"/>
        <w:rPr>
          <w:rFonts w:ascii="Times New Roman" w:hAnsi="Times New Roman"/>
          <w:sz w:val="24"/>
          <w:szCs w:val="24"/>
        </w:rPr>
      </w:pPr>
      <w:r w:rsidRPr="00BF291E">
        <w:rPr>
          <w:rFonts w:ascii="Times New Roman" w:hAnsi="Times New Roman"/>
          <w:sz w:val="24"/>
          <w:szCs w:val="24"/>
        </w:rPr>
        <w:tab/>
        <w:t xml:space="preserve">Wheat has been extensively studied due to its importance as an irrigated or </w:t>
      </w:r>
      <w:proofErr w:type="spellStart"/>
      <w:r w:rsidRPr="00BF291E">
        <w:rPr>
          <w:rFonts w:ascii="Times New Roman" w:hAnsi="Times New Roman"/>
          <w:sz w:val="24"/>
          <w:szCs w:val="24"/>
        </w:rPr>
        <w:t>dryland</w:t>
      </w:r>
      <w:proofErr w:type="spellEnd"/>
      <w:r w:rsidRPr="00BF291E">
        <w:rPr>
          <w:rFonts w:ascii="Times New Roman" w:hAnsi="Times New Roman"/>
          <w:sz w:val="24"/>
          <w:szCs w:val="24"/>
        </w:rPr>
        <w:t xml:space="preserve"> crop around t</w:t>
      </w:r>
      <w:r w:rsidR="00605977">
        <w:rPr>
          <w:rFonts w:ascii="Times New Roman" w:hAnsi="Times New Roman"/>
          <w:sz w:val="24"/>
          <w:szCs w:val="24"/>
        </w:rPr>
        <w:t xml:space="preserve">he world. </w:t>
      </w:r>
      <w:proofErr w:type="spellStart"/>
      <w:r w:rsidR="00605977">
        <w:rPr>
          <w:rFonts w:ascii="Times New Roman" w:hAnsi="Times New Roman"/>
          <w:sz w:val="24"/>
          <w:szCs w:val="24"/>
        </w:rPr>
        <w:t>Duchemin</w:t>
      </w:r>
      <w:proofErr w:type="spellEnd"/>
      <w:r w:rsidR="00605977">
        <w:rPr>
          <w:rFonts w:ascii="Times New Roman" w:hAnsi="Times New Roman"/>
          <w:sz w:val="24"/>
          <w:szCs w:val="24"/>
        </w:rPr>
        <w:t xml:space="preserve"> et al.</w:t>
      </w:r>
      <w:r w:rsidRPr="00BF291E">
        <w:rPr>
          <w:rFonts w:ascii="Times New Roman" w:hAnsi="Times New Roman"/>
          <w:sz w:val="24"/>
          <w:szCs w:val="24"/>
        </w:rPr>
        <w:t xml:space="preserve"> </w:t>
      </w:r>
      <w:r w:rsidR="00605977">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"ISSN" : "0378-3774", "author" : [ { "dropping-particle" : "", "family" : "Duchemin", "given" : "Beno\u00eet", "non-dropping-particle" : "", "parse-names" : false, "suffix" : "" }, { "dropping-particle" : "", "family" : "Hadria", "given" : "R", "non-dropping-particle" : "", "parse-names" : false, "suffix" : "" }, { "dropping-particle" : "", "family" : "Erraki", "given" : "S", "non-dropping-particle" : "", "parse-names" : false, "suffix" : "" }, { "dropping-particle" : "", "family" : "Boulet", "given" : "Gilles", "non-dropping-particle" : "", "parse-names" : false, "suffix" : "" }, { "dropping-particle" : "", "family" : "Maisongrande", "given" : "Philippe", "non-dropping-particle" : "", "parse-names" : false, "suffix" : "" }, { "dropping-particle" : "", "family" : "Chehbouni", "given" : "Abdelghani", "non-dropping-particle" : "", "parse-names" : false, "suffix" : "" }, { "dropping-particle" : "", "family" : "Escadafal", "given" : "Richard", "non-dropping-particle" : "", "parse-names" : false, "suffix" : "" }, { "dropping-particle" : "", "family" : "Ezzahar", "given" : "J", "non-dropping-particle" : "", "parse-names" : false, "suffix" : "" }, { "dropping-particle" : "", "family" : "Hoedjes", "given" : "J C B", "non-dropping-particle" : "", "parse-names" : false, "suffix" : "" }, { "dropping-particle" : "", "family" : "Kharrou", "given" : "M H", "non-dropping-particle" : "", "parse-names" : false, "suffix" : "" } ], "container-title" : "Agricultural Water Management", "id" : "ITEM-1", "issue" : "1", "issued" : { "date-parts" : [ [ "2006" ] ] }, "page" : "1-27", "publisher" : "Elsevier", "title" : "Monitoring wheat phenology and irrigation in Central Morocco: On the use of relationships between evapotranspiration, crops coefficients, leaf area index and remotely-sensed vegetation indices", "type" : "article-journal", "volume" : "79" }, "uris" : [ "http://www.mendeley.com/documents/?uuid=4e611546-68eb-4ad8-82fe-4e57abf19991" ] } ], "mendeley" : { "manualFormatting" : "(2006)", "previouslyFormattedCitation" : "(Duchemin et al., 2006)" }, "properties" : { "noteIndex" : 0 }, "schema" : "https://github.com/citation-style-language/schema/raw/master/csl-citation.json" }</w:instrText>
      </w:r>
      <w:r w:rsidR="00605977">
        <w:rPr>
          <w:rFonts w:ascii="Times New Roman" w:hAnsi="Times New Roman"/>
          <w:sz w:val="24"/>
          <w:szCs w:val="24"/>
        </w:rPr>
        <w:fldChar w:fldCharType="separate"/>
      </w:r>
      <w:r w:rsidR="00605977">
        <w:rPr>
          <w:rFonts w:ascii="Times New Roman" w:hAnsi="Times New Roman"/>
          <w:noProof/>
          <w:sz w:val="24"/>
          <w:szCs w:val="24"/>
        </w:rPr>
        <w:t>(</w:t>
      </w:r>
      <w:r w:rsidR="00605977" w:rsidRPr="00605977">
        <w:rPr>
          <w:rFonts w:ascii="Times New Roman" w:hAnsi="Times New Roman"/>
          <w:noProof/>
          <w:sz w:val="24"/>
          <w:szCs w:val="24"/>
        </w:rPr>
        <w:t>2006)</w:t>
      </w:r>
      <w:r w:rsidR="00605977">
        <w:rPr>
          <w:rFonts w:ascii="Times New Roman" w:hAnsi="Times New Roman"/>
          <w:sz w:val="24"/>
          <w:szCs w:val="24"/>
        </w:rPr>
        <w:fldChar w:fldCharType="end"/>
      </w:r>
      <w:r w:rsidR="00605977">
        <w:rPr>
          <w:rFonts w:ascii="Times New Roman" w:hAnsi="Times New Roman"/>
          <w:sz w:val="24"/>
          <w:szCs w:val="24"/>
        </w:rPr>
        <w:t xml:space="preserve"> </w:t>
      </w:r>
      <w:r w:rsidRPr="00BF291E">
        <w:rPr>
          <w:rFonts w:ascii="Times New Roman" w:hAnsi="Times New Roman"/>
          <w:sz w:val="24"/>
          <w:szCs w:val="24"/>
        </w:rPr>
        <w:t xml:space="preserve">used </w:t>
      </w:r>
      <w:commentRangeStart w:id="53"/>
      <w:r w:rsidRPr="00BF291E">
        <w:rPr>
          <w:rFonts w:ascii="Times New Roman" w:hAnsi="Times New Roman"/>
          <w:sz w:val="24"/>
          <w:szCs w:val="24"/>
        </w:rPr>
        <w:t xml:space="preserve">NDVI from Landsat images to map LAI and ET </w:t>
      </w:r>
      <w:commentRangeEnd w:id="53"/>
      <w:r w:rsidR="00BD09E0">
        <w:rPr>
          <w:rStyle w:val="CommentReference"/>
        </w:rPr>
        <w:commentReference w:id="53"/>
      </w:r>
      <w:r w:rsidRPr="00BF291E">
        <w:rPr>
          <w:rFonts w:ascii="Times New Roman" w:hAnsi="Times New Roman"/>
          <w:sz w:val="24"/>
          <w:szCs w:val="24"/>
        </w:rPr>
        <w:t>in irrigated wheat fields in Morocco, and reproduced ground measurements of ET within 15%. Wheat fields varied widely in ET, opening up the possibility of improving irrigation efficiency by tailoring water applications to actual crop needs determined by satellite i</w:t>
      </w:r>
      <w:r w:rsidR="005B1C5E">
        <w:rPr>
          <w:rFonts w:ascii="Times New Roman" w:hAnsi="Times New Roman"/>
          <w:sz w:val="24"/>
          <w:szCs w:val="24"/>
        </w:rPr>
        <w:t xml:space="preserve">magery. </w:t>
      </w:r>
      <w:proofErr w:type="spellStart"/>
      <w:r w:rsidR="005B1C5E">
        <w:rPr>
          <w:rFonts w:ascii="Times New Roman" w:hAnsi="Times New Roman"/>
          <w:sz w:val="24"/>
          <w:szCs w:val="24"/>
        </w:rPr>
        <w:t>Gontia</w:t>
      </w:r>
      <w:proofErr w:type="spellEnd"/>
      <w:r w:rsidR="005B1C5E">
        <w:rPr>
          <w:rFonts w:ascii="Times New Roman" w:hAnsi="Times New Roman"/>
          <w:sz w:val="24"/>
          <w:szCs w:val="24"/>
        </w:rPr>
        <w:t xml:space="preserve"> and Tiwari</w:t>
      </w:r>
      <w:r w:rsidRPr="00BF291E">
        <w:rPr>
          <w:rFonts w:ascii="Times New Roman" w:hAnsi="Times New Roman"/>
          <w:sz w:val="24"/>
          <w:szCs w:val="24"/>
        </w:rPr>
        <w:t xml:space="preserve"> </w:t>
      </w:r>
      <w:r w:rsidR="005B1C5E">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"ISSN" : "09204741", "abstract" : "Remote sensing and Geographical Information System (GIS) techniques were used to estimate actual crop evapotranspiration of wheat crop grown in Tarafeni South Main Canal (TSMC) irrigation command of West Bengal State in India. The area under wheat crop was clipped from landuse/land cover map generated from Indian Remote Sensing Satellite P6 (IRS P6) image of January, 2004 for winter season 2003-04. The IRS P6 image and four wide field sensor (WiFS) images for different months of winter season were used to determine the Normalized Difference Vegetation Index (NDVI) and Soil Adjusted Vegetation Index (SAVI) for area under wheat crop. The relationship between vegetation indices and crop coefficients (K sub(c)) of wheat for corresponding months were developed. Based on these developed regression equations crop coefficient maps were generated for each month of wheat crop season. Monthly reference crop evapotranspiration (ETo) was estimated based on FAO-56, Penman-Monteith method. ETo was combined with spatially distributed K sub(c) maps of different months of wheat crop season to generate crop evapotranspiration (ET sub(c)) maps of each month. The crop water demand of wheat estimated using spatially distributed ET sub(c) maps for months of December 2003, January 2004, February 2004, March 2004 (1st Fortnight) and March 2004 (2nd Fortnight) were found to be 3.98, 8.14, 4.66, 2.49, and 1.21million cubic meter (MCM) respectively. Based on crop evapotranspiration the total crop water demand of wheat crop in irrigation command of TSMC was estimated as 20.48MCM.", "author" : [ { "dropping-particle" : "", "family" : "Gontia", "given" : "Narendra Kumar", "non-dropping-particle" : "", "parse-names" : false, "suffix" : "" }, { "dropping-particle" : "", "family" : "Tiwari", "given" : "Kamlesh N.", "non-dropping-particle" : "", "parse-names" : false, "suffix" : "" } ], "container-title" : "Water Resources Management", "id" : "ITEM-1", "issued" : { "date-parts" : [ [ "2010" ] ] }, "page" : "1399-1414", "title" : "Estimation of crop coefficient and evapotranspiration of wheat (Triticum aestivum) in an irrigation command using remote sensing and GIS", "type" : "article-journal", "volume" : "24" }, "uris" : [ "http://www.mendeley.com/documents/?uuid=92705884-70e1-4d8d-a78e-8cdda8eab277" ] } ], "mendeley" : { "manualFormatting" : "(2010)", "previouslyFormattedCitation" : "(Gontia and Tiwari, 2010)" }, "properties" : { "noteIndex" : 0 }, "schema" : "https://github.com/citation-style-language/schema/raw/master/csl-citation.json" }</w:instrText>
      </w:r>
      <w:r w:rsidR="005B1C5E">
        <w:rPr>
          <w:rFonts w:ascii="Times New Roman" w:hAnsi="Times New Roman"/>
          <w:sz w:val="24"/>
          <w:szCs w:val="24"/>
        </w:rPr>
        <w:fldChar w:fldCharType="separate"/>
      </w:r>
      <w:r w:rsidR="005B1C5E">
        <w:rPr>
          <w:rFonts w:ascii="Times New Roman" w:hAnsi="Times New Roman"/>
          <w:noProof/>
          <w:sz w:val="24"/>
          <w:szCs w:val="24"/>
        </w:rPr>
        <w:t>(</w:t>
      </w:r>
      <w:r w:rsidR="005B1C5E" w:rsidRPr="005B1C5E">
        <w:rPr>
          <w:rFonts w:ascii="Times New Roman" w:hAnsi="Times New Roman"/>
          <w:noProof/>
          <w:sz w:val="24"/>
          <w:szCs w:val="24"/>
        </w:rPr>
        <w:t>2010)</w:t>
      </w:r>
      <w:r w:rsidR="005B1C5E">
        <w:rPr>
          <w:rFonts w:ascii="Times New Roman" w:hAnsi="Times New Roman"/>
          <w:sz w:val="24"/>
          <w:szCs w:val="24"/>
        </w:rPr>
        <w:fldChar w:fldCharType="end"/>
      </w:r>
      <w:r w:rsidR="005B1C5E">
        <w:rPr>
          <w:rFonts w:ascii="Times New Roman" w:hAnsi="Times New Roman"/>
          <w:sz w:val="24"/>
          <w:szCs w:val="24"/>
        </w:rPr>
        <w:t xml:space="preserve"> </w:t>
      </w:r>
      <w:r w:rsidRPr="00BF291E">
        <w:rPr>
          <w:rFonts w:ascii="Times New Roman" w:hAnsi="Times New Roman"/>
          <w:sz w:val="24"/>
          <w:szCs w:val="24"/>
        </w:rPr>
        <w:t xml:space="preserve">developed field-specific crop coefficients for wheat field in West </w:t>
      </w:r>
      <w:proofErr w:type="spellStart"/>
      <w:r w:rsidRPr="00BF291E">
        <w:rPr>
          <w:rFonts w:ascii="Times New Roman" w:hAnsi="Times New Roman"/>
          <w:sz w:val="24"/>
          <w:szCs w:val="24"/>
        </w:rPr>
        <w:t>Benhal</w:t>
      </w:r>
      <w:proofErr w:type="spellEnd"/>
      <w:r w:rsidRPr="00BF291E">
        <w:rPr>
          <w:rFonts w:ascii="Times New Roman" w:hAnsi="Times New Roman"/>
          <w:sz w:val="24"/>
          <w:szCs w:val="24"/>
        </w:rPr>
        <w:t>, India, using K</w:t>
      </w:r>
      <w:r w:rsidRPr="00BF291E">
        <w:rPr>
          <w:rFonts w:ascii="Times New Roman" w:hAnsi="Times New Roman"/>
          <w:sz w:val="24"/>
          <w:szCs w:val="24"/>
          <w:vertAlign w:val="subscript"/>
        </w:rPr>
        <w:t>c-VI</w:t>
      </w:r>
      <w:r w:rsidRPr="00BF291E">
        <w:rPr>
          <w:rFonts w:ascii="Times New Roman" w:hAnsi="Times New Roman"/>
          <w:sz w:val="24"/>
          <w:szCs w:val="24"/>
        </w:rPr>
        <w:t xml:space="preserve"> values determined from NDVI and SAVI from satellite sensors.</w:t>
      </w:r>
    </w:p>
    <w:p w14:paraId="247B3834" w14:textId="17A03C06" w:rsidR="00BF291E" w:rsidRPr="00BF291E" w:rsidRDefault="00BF291E" w:rsidP="00BF291E">
      <w:pPr>
        <w:spacing w:after="0" w:line="480" w:lineRule="auto"/>
        <w:rPr>
          <w:rFonts w:ascii="Times New Roman" w:hAnsi="Times New Roman"/>
          <w:sz w:val="24"/>
          <w:szCs w:val="24"/>
        </w:rPr>
      </w:pPr>
      <w:r w:rsidRPr="00BF291E">
        <w:rPr>
          <w:rFonts w:ascii="Times New Roman" w:hAnsi="Times New Roman"/>
          <w:sz w:val="24"/>
          <w:szCs w:val="24"/>
        </w:rPr>
        <w:tab/>
        <w:t xml:space="preserve">Extensive work on wheat has been conducted by the USDA-ARS in a desert irrigation district in </w:t>
      </w:r>
      <w:r w:rsidR="005B1C5E">
        <w:rPr>
          <w:rFonts w:ascii="Times New Roman" w:hAnsi="Times New Roman"/>
          <w:sz w:val="24"/>
          <w:szCs w:val="24"/>
        </w:rPr>
        <w:t>Maricopa, Arizona, USA</w:t>
      </w:r>
      <w:r w:rsidRPr="00BF291E">
        <w:rPr>
          <w:rFonts w:ascii="Times New Roman" w:hAnsi="Times New Roman"/>
          <w:sz w:val="24"/>
          <w:szCs w:val="24"/>
        </w:rPr>
        <w:t xml:space="preserve"> </w:t>
      </w:r>
      <w:r w:rsidR="005B1C5E">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"ISSN" : "0342-7188", "author" : [ { "dropping-particle" : "", "family" : "Hunsaker", "given" : "Douglas J", "non-dropping-particle" : "", "parse-names" : false, "suffix" : "" }, { "dropping-particle" : "", "family" : "Pinter Jr", "given" : "Paul J", "non-dropping-particle" : "", "parse-names" : false, "suffix" : "" }, { "dropping-particle" : "", "family" : "Kimball", "given" : "Bruce A", "non-dropping-particle" : "", "parse-names" : false, "suffix" : "" } ], "container-title" : "Irrigation science", "id" : "ITEM-1", "issue" : "1", "issued" : { "date-parts" : [ [ "2005" ] ] }, "page" : "1-14", "publisher" : "Springer", "title" : "Wheat basal crop coefficients determined by normalized difference vegetation index", "type" : "article-journal", "volume" : "24" }, "uris" : [ "http://www.mendeley.com/documents/?uuid=566009ca-84ab-4e10-bd91-6581b124ddff" ] }, { "id" : "ITEM-2", "itemData" : { "ISBN" : "0001-2351", "abstract" : "A method widely used for irrigation management determines crop evapotranspiration (ETc) from reference evapotranspiration (ETo) calculations and estimated crop coefficients. However; standard time-based crop coefficients may fail to represent the actual crop water use, for example, when deviations in weather or agronomic constraints appreciably change crop development patterns from typical conditions. In this study, the FAO-56 dual crop coefficient procedures were applied during experiments with wheat to calculate the estimated ETc for irrigation scheduling. The objective of this research was to determine whether basal crop coefficients (K-cb) determined from a normalized difference vegetation index (NDVI treatment) improve the prediction of ETc over a standard application with a locally developed time-based K-cb curve (FAO treatment). The experiments conducted for two seasons in central Arizona included subtreatments, equally replicated within the NDVI and FAO treatments, of three plant densities (typical, dense, and sparse) and two nitrogen levels (high and low) to provide a range of crop development and water use conditions. The effects of plant density and N level resulted in significant differences in measured seasonal ETc. Large variations that occurred in the observed K-cb and ETc trends between subtreatments were better correlated with the NDVI than the FAO treatment. The mean absolute percent difference for predicted ETc was significantly smaller for NDVI than FAO during both seasons. The treatment difference was 5% for the first season, but 10% for the second season when an unexpected early decline in ETc and K-cb was effectively predicted by the NDVI treatment but not by the FAO treatment. NDVI appears to be a robust approach for K-cb estimation of wheat, able to reliably predict actual ETc for both typical and abnormal water use conditions.", "author" : [ { "dropping-particle" : "", "family" : "Hunsaker", "given" : "D J", "non-dropping-particle" : "", "parse-names" : false, "suffix" : "" }, { "dropping-particle" : "", "family" : "Fitzgerald", "given" : "G J", "non-dropping-particle" : "", "parse-names" : false, "suffix" : "" }, { "dropping-particle" : "", "family" : "French", "given" : "A N", "non-dropping-particle" : "", "parse-names" : false, "suffix" : "" }, { "dropping-particle" : "", "family" : "Clarke", "given" : "T R", "non-dropping-particle" : "", "parse-names" : false, "suffix" : "" }, { "dropping-particle" : "", "family" : "Ottman", "given" : "M J", "non-dropping-particle" : "", "parse-names" : false, "suffix" : "" }, { "dropping-particle" : "", "family" : "Pinter", "given" : "P J", "non-dropping-particle" : "", "parse-names" : false, "suffix" : "" } ], "container-title" : "Transactions of the Asabe", "id" : "ITEM-2", "issued" : { "date-parts" : [ [ "2007" ] ] }, "page" : "2017-2033", "title" : "Wheat irrigation management using multispectral crop coefficients: I. Crop evapotranspiration prediction", "type" : "article-journal", "volume" : "50" }, "uris" : [ "http://www.mendeley.com/documents/?uuid=51be6edd-7bfd-461d-92ec-a81130983b81" ] }, { "id" : "ITEM-3", "itemData" : { "ISBN" : "0001-2351", "abstract" : "Current irrigation scheduling is based on well\u2010established crop coefficient and reference evapotranspiration procedures to estimate daily crop evapotranspiration (ETc). Effective irrigation scheduling and efficient irrigation water use can occur when ETc is calculated with crop coefficients representative of actual crop water use conditions. The objective of this research was to evaluate irrigation scheduling using two approaches to estimate the basal crop coefficient (Kcb) during wheat experiments conducted in 2003\u20102004 and 2004\u20102005 at Maricopa, Arizona. Each Kcb approach (main treatment) included six subtreatment combinations (three plant densities and two N managements) imposed to create spatial and temporal variations in water use among experimental plots. The first approach (NDVI treatment) estimated Kcb separately for each plot based on normalized difference vegetation index (NDVI) data obtained by frequent canopy reflectance measurements. The second approach (FAO treatment) estimated Kcb uniformly for all plots based on a Kcb curve developed for standard wheat conditions. The Kcb estimates were incorporated within the FAO\u201056 dual crop coefficient procedures to calculate daily ETc and root zone soil water depletion (Dr). Plot irrigations were provided when the predicted Dr reached 45% of the available soil water. During both wheat experiments, considerable variations in measured soil water depletion were observed for subtreatments due to differences in crop water use rates. For the FAO treatment, mean absolute percent difference (MAPD) for predicted Dr was 27% and 40% for 2003\u20102004 and 2004\u20102005, respectively. Prediction of Dr was improved significantly for NDVI for both experiments where treatment MAPD was 17% (2003\u20102004) and 18% (2004\u20102005). Although mean irrigation application efficiency for NDVI (89%) and FAO (88%) was similar for 2003\u20102004, it was significantly higher for NDVI (86%) than FAO (77%) for 2004\u20102005.Differences for irrigation scheduling resulted in significantly lower seasonal irrigation water use for the NDVI than FAO treatment, 8% (2003\u20102004) and 13% (2004\u20102005), but did not result in appreciable treatment differences for seasonal ETc, final grain yield, and crop water use efficiency (yield per unit ETc). Consequently, a primary outcome for both experiments was significantly higher irrigation water use efficiency (yield per unit irrigation water) for NDVI than FAO. Incorporating Kcb estimates based on NDVI within existing crop \u2026", "author" : [ { "dropping-particle" : "", "family" : "Hunsaker", "given" : "D J", "non-dropping-particle" : "", "parse-names" : false, "suffix" : "" }, { "dropping-particle" : "", "family" : "Fitzgerald", "given" : "G J", "non-dropping-particle" : "", "parse-names" : false, "suffix" : "" }, { "dropping-particle" : "", "family" : "French", "given" : "A N", "non-dropping-particle" : "", "parse-names" : false, "suffix" : "" }, { "dropping-particle" : "", "family" : "Clarke", "given" : "T R", "non-dropping-particle" : "", "parse-names" : false, "suffix" : "" }, { "dropping-particle" : "", "family" : "Ottman", "given" : "M J", "non-dropping-particle" : "", "parse-names" : false, "suffix" : "" } ], "container-title" : "Transactions Of The Asabe", "id" : "ITEM-3", "issued" : { "date-parts" : [ [ "2007" ] ] }, "page" : "2035-2050", "title" : "Wheat Irrigation Management using Multispectral Crop coefficients: II. Irrigation Scheduling Performance, Grain Yield, and Water Use Efficiency", "type" : "article-journal", "volume" : "50" }, "uris" : [ "http://www.mendeley.com/documents/?uuid=e504dcdf-6a41-4249-98ec-09a3843e03e5" ] } ], "mendeley" : { "previouslyFormattedCitation" : "(Hunsaker et al., 2007a, 2007b; D. J. Hunsaker et al., 2005)" }, "properties" : { "noteIndex" : 0 }, "schema" : "https://github.com/citation-style-language/schema/raw/master/csl-citation.json" }</w:instrText>
      </w:r>
      <w:r w:rsidR="005B1C5E">
        <w:rPr>
          <w:rFonts w:ascii="Times New Roman" w:hAnsi="Times New Roman"/>
          <w:sz w:val="24"/>
          <w:szCs w:val="24"/>
        </w:rPr>
        <w:fldChar w:fldCharType="separate"/>
      </w:r>
      <w:r w:rsidR="005B1C5E" w:rsidRPr="005B1C5E">
        <w:rPr>
          <w:rFonts w:ascii="Times New Roman" w:hAnsi="Times New Roman"/>
          <w:noProof/>
          <w:sz w:val="24"/>
          <w:szCs w:val="24"/>
        </w:rPr>
        <w:t>(Hunsaker et al., 2007a, 2007b; D. J. Hunsaker et al., 2005)</w:t>
      </w:r>
      <w:r w:rsidR="005B1C5E">
        <w:rPr>
          <w:rFonts w:ascii="Times New Roman" w:hAnsi="Times New Roman"/>
          <w:sz w:val="24"/>
          <w:szCs w:val="24"/>
        </w:rPr>
        <w:fldChar w:fldCharType="end"/>
      </w:r>
      <w:r w:rsidR="005B1C5E">
        <w:rPr>
          <w:rFonts w:ascii="Times New Roman" w:hAnsi="Times New Roman"/>
          <w:sz w:val="24"/>
          <w:szCs w:val="24"/>
        </w:rPr>
        <w:t xml:space="preserve">.  </w:t>
      </w:r>
      <w:r w:rsidRPr="00BF291E">
        <w:rPr>
          <w:rFonts w:ascii="Times New Roman" w:hAnsi="Times New Roman"/>
          <w:sz w:val="24"/>
          <w:szCs w:val="24"/>
        </w:rPr>
        <w:t>They developed NDVI-derived K</w:t>
      </w:r>
      <w:r w:rsidRPr="00BF291E">
        <w:rPr>
          <w:rFonts w:ascii="Times New Roman" w:hAnsi="Times New Roman"/>
          <w:sz w:val="24"/>
          <w:szCs w:val="24"/>
          <w:vertAlign w:val="subscript"/>
        </w:rPr>
        <w:t>c-VI</w:t>
      </w:r>
      <w:r w:rsidRPr="00BF291E">
        <w:rPr>
          <w:rFonts w:ascii="Times New Roman" w:hAnsi="Times New Roman"/>
          <w:sz w:val="24"/>
          <w:szCs w:val="24"/>
        </w:rPr>
        <w:t xml:space="preserve"> values that tracked within 5% of measured K</w:t>
      </w:r>
      <w:r w:rsidRPr="00BF291E">
        <w:rPr>
          <w:rFonts w:ascii="Times New Roman" w:hAnsi="Times New Roman"/>
          <w:sz w:val="24"/>
          <w:szCs w:val="24"/>
          <w:vertAlign w:val="subscript"/>
        </w:rPr>
        <w:t>c</w:t>
      </w:r>
      <w:r w:rsidRPr="00BF291E">
        <w:rPr>
          <w:rFonts w:ascii="Times New Roman" w:hAnsi="Times New Roman"/>
          <w:sz w:val="24"/>
          <w:szCs w:val="24"/>
        </w:rPr>
        <w:t xml:space="preserve"> for wheat grown in weighing lysimeters. Wheat was then grown in field plots for two seasons under stress and non-stress conditions. </w:t>
      </w:r>
      <w:commentRangeStart w:id="54"/>
      <w:r w:rsidRPr="00BF291E">
        <w:rPr>
          <w:rFonts w:ascii="Times New Roman" w:hAnsi="Times New Roman"/>
          <w:sz w:val="24"/>
          <w:szCs w:val="24"/>
        </w:rPr>
        <w:t xml:space="preserve">The NDVI method </w:t>
      </w:r>
      <w:commentRangeEnd w:id="54"/>
      <w:r w:rsidR="00BD09E0">
        <w:rPr>
          <w:rStyle w:val="CommentReference"/>
        </w:rPr>
        <w:commentReference w:id="54"/>
      </w:r>
      <w:r w:rsidRPr="00BF291E">
        <w:rPr>
          <w:rFonts w:ascii="Times New Roman" w:hAnsi="Times New Roman"/>
          <w:sz w:val="24"/>
          <w:szCs w:val="24"/>
        </w:rPr>
        <w:t>gave more accurate predictions of actual irrigation demands than the FAO-56 method under all treatment conditions with a root mean square error of about 15% of measured water use with no bias towards under or overestimation across tre</w:t>
      </w:r>
      <w:r w:rsidR="005B1C5E">
        <w:rPr>
          <w:rFonts w:ascii="Times New Roman" w:hAnsi="Times New Roman"/>
          <w:sz w:val="24"/>
          <w:szCs w:val="24"/>
        </w:rPr>
        <w:t>atment</w:t>
      </w:r>
      <w:r w:rsidRPr="00BF291E">
        <w:rPr>
          <w:rFonts w:ascii="Times New Roman" w:hAnsi="Times New Roman"/>
          <w:sz w:val="24"/>
          <w:szCs w:val="24"/>
        </w:rPr>
        <w:t xml:space="preserve">.  </w:t>
      </w:r>
    </w:p>
    <w:p w14:paraId="2627EA4D" w14:textId="3C476DDB" w:rsidR="00BF291E" w:rsidRPr="00BF291E" w:rsidRDefault="00BF291E" w:rsidP="00BF291E">
      <w:pPr>
        <w:spacing w:after="0" w:line="480" w:lineRule="auto"/>
        <w:rPr>
          <w:rFonts w:ascii="Times New Roman" w:hAnsi="Times New Roman"/>
          <w:sz w:val="24"/>
          <w:szCs w:val="24"/>
        </w:rPr>
      </w:pPr>
      <w:r w:rsidRPr="00BF291E">
        <w:rPr>
          <w:rFonts w:ascii="Times New Roman" w:hAnsi="Times New Roman"/>
          <w:sz w:val="24"/>
          <w:szCs w:val="24"/>
        </w:rPr>
        <w:tab/>
        <w:t>Similar studies have been conducted with cotton in the southwestern U.S. (</w:t>
      </w:r>
      <w:proofErr w:type="spellStart"/>
      <w:r w:rsidRPr="00BF291E">
        <w:rPr>
          <w:rFonts w:ascii="Times New Roman" w:hAnsi="Times New Roman"/>
          <w:sz w:val="24"/>
          <w:szCs w:val="24"/>
        </w:rPr>
        <w:t>Hunsaker</w:t>
      </w:r>
      <w:proofErr w:type="spellEnd"/>
      <w:r w:rsidRPr="00BF291E">
        <w:rPr>
          <w:rFonts w:ascii="Times New Roman" w:hAnsi="Times New Roman"/>
          <w:sz w:val="24"/>
          <w:szCs w:val="24"/>
        </w:rPr>
        <w:t xml:space="preserve"> et al., 2003, 2005, 2009) </w:t>
      </w:r>
      <w:r w:rsidR="005B1C5E">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"DOI" : "10.1007/s00271-003-0074-6", "ISSN" : "0342-7188", "author" : [ { "dropping-particle" : "", "family" : "Hunsaker", "given" : "DouglasJ.", "non-dropping-particle" : "", "parse-names" : false, "suffix" : "" }, { "dropping-particle" : "", "family" : "Pinter  Jr.", "given" : "PaulJ.", "non-dropping-particle" : "", "parse-names" : false, "suffix" : "" }, { "dropping-particle" : "", "family" : "Barnes", "given" : "EdwardM.", "non-dropping-particle" : "", "parse-names" : false, "suffix" : "" }, { "dropping-particle" : "", "family" : "Kimball", "given" : "BruceA.", "non-dropping-particle" : "", "parse-names" : false, "suffix" : "" } ], "container-title" : "Irrigation Science", "id" : "ITEM-1", "issue" : "2", "issued" : { "date-parts" : [ [ "2003" ] ] }, "page" : "95-104", "publisher" : "Springer-Verlag", "title" : "Estimating cotton evapotranspiration crop coefficients with a multispectral vegetation index", "type" : "article-journal", "volume" : "22" }, "uris" : [ "http://www.mendeley.com/documents/?uuid=a69265f7-6d03-46a3-9c6c-aa95b55d36b9" ] }, { "id" : "ITEM-2", "itemData" : { "ISSN" : "00012351", "abstract" : "Multispectral vegetation indices calculated from canopy reflectance measurements have been used to simulate real-time basal crop coefficients (Kcb), which have been validated to improve evapotranspiration (ETc) estimation for several crops. In this article, an application of the approach was evaluated for cotton using remote sensing observations of the normalized difference vegetation index (NDVI) to estimate Kcb as a function of NDVI. The dual crop coefficient procedures of FAO Paper 56 (FAO-56) were used to calculate ETc and determine irrigation scheduling using Kcb estimates from remote sensing (NDVI treatment) as well as from time-based Kcb curves (FAO treatment), which were developed locally for standard crop conditions using FAO-56 procedures. Two cotton experiments, conducted in 2002 and 2003 in central Arizona, included sub-treatments of three levels of plant density and two levels of nitrogen management to impose a wide range of crop development and water use. The NDVI-Kcb relationships used for 2002, developed from previous data for a different cotton cultivar, row orientation, and soil type, substantially underestimated ETc, resulting in significantly less irrigation water applied and lower lint yields for NDVI compared to the FAO treatment. The 2002 data were used to recalibrate the NDVI-Kcb relationships, which were then used for the NDVI treatments in 2003. The FAO Kcb curve used in 2002 described ETc and irrigation scheduling reasonably well for sparse plots, but consistently underestimated water use and soil water depletion for the higher plant densities during the first half of the season. Consequently, an adjusted FAO Kcb curve, based on 2002 results, was employed for the FAO treatment in 2003. For the 2003 experiment, estimated cotton ETc for the NDVI treatment resulted in a mean absolute error of 9% compared to 10% for the FAO treatment, where the difference was not significant between treatments. However, the NDVI-Kcb relations used in 2003 greatly improved estimates for ETc compared to the previous year, where the mean absolute error for the NDVI treatment in 2002 was 22%. Predicted ETc using the FAO Kcb curve of 2003 for typical planting density and high nitrogen conditions resulted in a mean absolute error of 10% compared to 15% in 2002. Final lint yields for 2003 were not significantly different between the two Kcb methods. Although additional research is needed to validate remote sensing Kcb estimation for other conditions than\u2026", "author" : [ { "dropping-particle" : "", "family" : "Hunsaker", "given" : "DJ", "non-dropping-particle" : "", "parse-names" : false, "suffix" : "" }, { "dropping-particle" : "", "family" : "Barnes", "given" : "EM", "non-dropping-particle" : "", "parse-names" : false, "suffix" : "" }, { "dropping-particle" : "", "family" : "Clarke", "given" : "TR", "non-dropping-particle" : "", "parse-names" : false, "suffix" : "" }, { "dropping-particle" : "", "family" : "Fitzgerald", "given" : "GJ", "non-dropping-particle" : "", "parse-names" : false, "suffix" : "" }, { "dropping-particle" : "", "family" : "Pinter Jr", "given" : "PJ", "non-dropping-particle" : "", "parse-names" : false, "suffix" : "" } ], "container-title" : "Transactions of the ASAE", "id" : "ITEM-2", "issued" : { "date-parts" : [ [ "2005" ] ] }, "page" : "1395-1407", "title" : "Cotton irrigation scheduling using remotely sensed and FAO-56 basal crop coefficients", "type" : "article-journal", "volume" : "48" }, "uris" : [ "http://www.mendeley.com/documents/?uuid=14929d58-c7c3-48e3-b1f9-34d84cccba4c" ] }, { "id" : "ITEM-3", "itemData" : { "DOI" : "10.1016/j.agwat.2009.04.014", "ISBN" : "0378-3774", "ISSN" : "03783774", "abstract" : "Observations of the normalized difference vegetation index (NDVI) from aerial imagery can be used to infer the spatial variability of basal crop coefficients (Kcb), which in turn provide a means to estimate variable crop water use within irrigated fields. However, monitoring spatial Kcb at sufficient temporal resolution using only aerial acquisitions would likely not be cost-effective for growers. In this study, we evaluated a model-based sampling approach, ESAP (ECe Sampling, Assessment, and Prediction), aimed at reducing the number of seasonal aerial images needed for reliable Kcb monitoring. Aerial imagery of NDVI was acquired over an experimental cotton field having two treatments of irrigation scheduling, three plant density levels, and two N levels. During both 2002 and 2003, ESAP software used input imagery of NDVI on three separate dates to select three ground sampling designs having 6, 12, and 20 sampling locations. On three subsequent dates during both the years, NDVI data obtained at the design locations were then used to predict the spatial distribution of NDVI for the entire field. Regression of predicted versus imagery observed NDVI resulted in r2 values from 0.48 to 0.75 over the six dates, where higher r2 values occurred for predictions made near full cotton cover than those made at partial cover. Prediction results for NDVI were generally similar for all three sample designs. Cumulative transpiration (Tr) for periods from 14 to 28 days was calculated for treatment plots using Kcb values estimated from NDVI. Estimated cumulative Tr using either observed NDVI from imagery or predicted NDVI from ESAP procedures compared favorably with measured cumulative Tr determined from soil water balance measurements for each treatment plot. Except during late season cotton senescence, errors in estimated cumulative Tr were between 3.0% and 7.3% using observed NDVI, whereas they were they were between 3.4% and 8.8% using ESAP-predicted NDVI with the 12 sample design. Thus, employing a few seasonal aerial acquisitions made in conjunction with NDVI measurements at 20 or less ground locations optimally determined using ESAP, could provide a cost-effective method for reliably estimating the spatial distribution of crop water use, thereby improving cotton irrigation scheduling and management.", "author" : [ { "dropping-particle" : "", "family" : "Hunsaker", "given" : "D. J.", "non-dropping-particle" : "", "parse-names" : false, "suffix" : "" }, { "dropping-particle" : "", "family" : "El-Shikha", "given" : "D. M.", "non-dropping-particle" : "", "parse-names" : false, "suffix" : "" }, { "dropping-particle" : "", "family" : "Clarke", "given" : "T. R.", "non-dropping-particle" : "", "parse-names" : false, "suffix" : "" }, { "dropping-particle" : "", "family" : "French", "given" : "A. N.", "non-dropping-particle" : "", "parse-names" : false, "suffix" : "" }, { "dropping-particle" : "", "family" : "Thorp", "given" : "K. R.", "non-dropping-particle" : "", "parse-names" : false, "suffix" : "" } ], "container-title" : "Agricultural Water Management", "id" : "ITEM-3", "issued" : { "date-parts" : [ [ "2009" ] ] }, "page" : "1293-1304", "title" : "Using ESAP software for predicting the spatial distributions of NDVI and transpiration of cotton", "type" : "article-journal", "volume" : "96" }, "uris" : [ "http://www.mendeley.com/documents/?uuid=5f97d641-1dcd-446f-8650-cdcc47d40314" ] } ], "mendeley" : { "previouslyFormattedCitation" : "(D. Hunsaker et al., 2005; Hunsaker et al., 2003, 2009)" }, "properties" : { "noteIndex" : 0 }, "schema" : "https://github.com/citation-style-language/schema/raw/master/csl-citation.json" }</w:instrText>
      </w:r>
      <w:r w:rsidR="005B1C5E">
        <w:rPr>
          <w:rFonts w:ascii="Times New Roman" w:hAnsi="Times New Roman"/>
          <w:sz w:val="24"/>
          <w:szCs w:val="24"/>
        </w:rPr>
        <w:fldChar w:fldCharType="separate"/>
      </w:r>
      <w:r w:rsidR="005B1C5E" w:rsidRPr="005B1C5E">
        <w:rPr>
          <w:rFonts w:ascii="Times New Roman" w:hAnsi="Times New Roman"/>
          <w:noProof/>
          <w:sz w:val="24"/>
          <w:szCs w:val="24"/>
        </w:rPr>
        <w:t>(D. Hunsaker et al., 2005; Hunsaker et al., 2003, 2009)</w:t>
      </w:r>
      <w:r w:rsidR="005B1C5E">
        <w:rPr>
          <w:rFonts w:ascii="Times New Roman" w:hAnsi="Times New Roman"/>
          <w:sz w:val="24"/>
          <w:szCs w:val="24"/>
        </w:rPr>
        <w:fldChar w:fldCharType="end"/>
      </w:r>
      <w:r w:rsidR="005B1C5E">
        <w:rPr>
          <w:rFonts w:ascii="Times New Roman" w:hAnsi="Times New Roman"/>
          <w:sz w:val="24"/>
          <w:szCs w:val="24"/>
        </w:rPr>
        <w:t xml:space="preserve"> and Spain </w:t>
      </w:r>
      <w:r w:rsidR="005B1C5E">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"DOI" : "10.1016/j.agwat.2007.09.001", "ISBN" : "0378-3774", "ISSN" : "03783774", "abstract" : "Irrigation performance and water productivity can be benchmarked if estimates of spatially distributed yield and crop water use are available. A commonly used method to estimate crop evapotranspiration in irrigated areas is to multiply reference evapotranspiration values by appropriate crop coefficients. This study evaluated convenient ways to derive such coefficients using multispectral vegetation indices obtained by remote sensing. Detailed ground radiometric measurements were taken in small plots perpendicular to the crop rows to obtain canopy reflectance values. Ancillary measurements of green ground cover, plant height, leaf area index and biomass were taken in the cropped strip covered by the radiometer field-of-view. The results were up-scaled using 10 Landsat-5 and 1 Landsat-7 images. Crop measurements and ground radiometry were made at the time of Landsat overpass on two commercial fields, one grown with sugarbeet and the other with cotton. Crop height and ground cover were determined weekly in these two fields, three additional sugarbeet fields and one additional cotton field. The ground and satellite observations of canopy reflectance yielded similar results. Two vegetation indices, the normalized difference vegetation index (NDVI) and the soil adjusted vegetation index (SAVI) were evaluated. Both indices described the crop growth well, but SAVI was used in further evaluations because it could be conveniently related to both ground cover and the basal crop coefficient using a simple model. Based on these findings, crop water use variability was analyzed in a large sample of sugarbeet and cotton fields, within a homogeneous irrigation scheme in Southern Spain. The yield versus evapotranspiration data points were highly scattered for both cotton and sugarbeet. The yield values obtained from the sugarbeet fields and cotton fields were substantially lower than values predicted by a linear yield function, and close to a curvilinear yield function, respectively. Evapotranspired water productivity varied in the cotton fields from 0.3 to 0.78 kg m-3, and in the sugarbeet fields from 7.15 to 14.8 kg m-3. \u00a9 2007 Elsevier B.V. All rights reserved.", "author" : [ { "dropping-particle" : "", "family" : "Gonz\u00e1lez-Dugo", "given" : "M. P.", "non-dropping-particle" : "", "parse-names" : false, "suffix" : "" }, { "dropping-particle" : "", "family" : "Mateos", "given" : "L.", "non-dropping-particle" : "", "parse-names" : false, "suffix" : "" } ], "container-title" : "Agricultural Water Management", "id" : "ITEM-1", "issued" : { "date-parts" : [ [ "2008" ] ] }, "page" : "48-58", "title" : "Spectral vegetation indices for benchmarking water productivity of irrigated cotton and sugarbeet crops", "type" : "article-journal", "volume" : "95" }, "uris" : [ "http://www.mendeley.com/documents/?uuid=a7fa6d33-c11f-4c1f-b173-04dc2f52b65c" ] } ], "mendeley" : { "previouslyFormattedCitation" : "(Gonz\u00e1lez-Dugo and Mateos, 2008a)" }, "properties" : { "noteIndex" : 0 }, "schema" : "https://github.com/citation-style-language/schema/raw/master/csl-citation.json" }</w:instrText>
      </w:r>
      <w:r w:rsidR="005B1C5E">
        <w:rPr>
          <w:rFonts w:ascii="Times New Roman" w:hAnsi="Times New Roman"/>
          <w:sz w:val="24"/>
          <w:szCs w:val="24"/>
        </w:rPr>
        <w:fldChar w:fldCharType="separate"/>
      </w:r>
      <w:r w:rsidR="005B1C5E" w:rsidRPr="005B1C5E">
        <w:rPr>
          <w:rFonts w:ascii="Times New Roman" w:hAnsi="Times New Roman"/>
          <w:noProof/>
          <w:sz w:val="24"/>
          <w:szCs w:val="24"/>
        </w:rPr>
        <w:t>(González-Dugo and Mateos, 2008a)</w:t>
      </w:r>
      <w:r w:rsidR="005B1C5E">
        <w:rPr>
          <w:rFonts w:ascii="Times New Roman" w:hAnsi="Times New Roman"/>
          <w:sz w:val="24"/>
          <w:szCs w:val="24"/>
        </w:rPr>
        <w:fldChar w:fldCharType="end"/>
      </w:r>
      <w:r w:rsidRPr="00BF291E">
        <w:rPr>
          <w:rFonts w:ascii="Times New Roman" w:hAnsi="Times New Roman"/>
          <w:sz w:val="24"/>
          <w:szCs w:val="24"/>
        </w:rPr>
        <w:t xml:space="preserve">. The latter study was conducted in a large irrigation district </w:t>
      </w:r>
      <w:r w:rsidRPr="00BF291E">
        <w:rPr>
          <w:rFonts w:ascii="Times New Roman" w:hAnsi="Times New Roman"/>
          <w:sz w:val="24"/>
          <w:szCs w:val="24"/>
        </w:rPr>
        <w:lastRenderedPageBreak/>
        <w:t>and the results showed that considerable water savings could be achieved by scheduling irrigations based on NDVI-derived crop models rather than K</w:t>
      </w:r>
      <w:r w:rsidRPr="00BF291E">
        <w:rPr>
          <w:rFonts w:ascii="Times New Roman" w:hAnsi="Times New Roman"/>
          <w:sz w:val="24"/>
          <w:szCs w:val="24"/>
          <w:vertAlign w:val="subscript"/>
        </w:rPr>
        <w:t>c</w:t>
      </w:r>
      <w:r w:rsidRPr="00BF291E">
        <w:rPr>
          <w:rFonts w:ascii="Times New Roman" w:hAnsi="Times New Roman"/>
          <w:sz w:val="24"/>
          <w:szCs w:val="24"/>
        </w:rPr>
        <w:t xml:space="preserve"> values determined for crops grown under optimal </w:t>
      </w:r>
      <w:del w:id="55" w:author="Alex Messina" w:date="2014-09-11T15:14:00Z">
        <w:r w:rsidRPr="00BF291E" w:rsidDel="00F0155C">
          <w:rPr>
            <w:rFonts w:ascii="Times New Roman" w:hAnsi="Times New Roman"/>
            <w:sz w:val="24"/>
            <w:szCs w:val="24"/>
          </w:rPr>
          <w:delText>condictions</w:delText>
        </w:r>
      </w:del>
      <w:ins w:id="56" w:author="Alex Messina" w:date="2014-09-11T15:14:00Z">
        <w:r w:rsidR="00F0155C" w:rsidRPr="00BF291E">
          <w:rPr>
            <w:rFonts w:ascii="Times New Roman" w:hAnsi="Times New Roman"/>
            <w:sz w:val="24"/>
            <w:szCs w:val="24"/>
          </w:rPr>
          <w:t>conditions</w:t>
        </w:r>
      </w:ins>
      <w:r w:rsidRPr="00BF291E">
        <w:rPr>
          <w:rFonts w:ascii="Times New Roman" w:hAnsi="Times New Roman"/>
          <w:sz w:val="24"/>
          <w:szCs w:val="24"/>
        </w:rPr>
        <w:t>. K</w:t>
      </w:r>
      <w:r w:rsidRPr="00BF291E">
        <w:rPr>
          <w:rFonts w:ascii="Times New Roman" w:hAnsi="Times New Roman"/>
          <w:sz w:val="24"/>
          <w:szCs w:val="24"/>
          <w:vertAlign w:val="subscript"/>
        </w:rPr>
        <w:t>c-VI</w:t>
      </w:r>
      <w:r w:rsidRPr="00BF291E">
        <w:rPr>
          <w:rFonts w:ascii="Times New Roman" w:hAnsi="Times New Roman"/>
          <w:sz w:val="24"/>
          <w:szCs w:val="24"/>
        </w:rPr>
        <w:t xml:space="preserve"> methods have been developed for other crops, includi</w:t>
      </w:r>
      <w:r w:rsidR="005B1C5E">
        <w:rPr>
          <w:rFonts w:ascii="Times New Roman" w:hAnsi="Times New Roman"/>
          <w:sz w:val="24"/>
          <w:szCs w:val="24"/>
        </w:rPr>
        <w:t xml:space="preserve">ng potato </w:t>
      </w:r>
      <w:r w:rsidR="005B1C5E">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"DOI" : "10.1016/j.agwat.2006.10.020", "ISBN" : "0378-3774", "ISSN" : "03783774", "abstract" : "The present paper describes the development and validation of canopy reflectance-based crop coefficients for potato using canopy reflectance (measured using hand-held radiometers and high resolution multispectral digital imagery), and extensive crop biophysical sampling in selected potato growing fields in and around Kimberly, Idaho, during 1998 and 1999 seasons. Daily crop evapotranspiration was estimated using basal and canopy reflectance-based crop coefficients, and a hydrologic water balance was conducted in the plant root zone. Independent measurements of actual soil moisture measurements were made by neutron probe and gravimetric methods, and used to validate the simulated results. The results validate the reflectance-based crop coefficient method. High resolution multispectral aerial imagery was used to highlight the spatial variability of actual crop water demand in the study fields. ?? 2006 Elsevier B.V. All rights reserved.", "author" : [ { "dropping-particle" : "", "family" : "Jayanthi", "given" : "Harikishan", "non-dropping-particle" : "", "parse-names" : false, "suffix" : "" }, { "dropping-particle" : "", "family" : "Neale", "given" : "C. M U", "non-dropping-particle" : "", "parse-names" : false, "suffix" : "" }, { "dropping-particle" : "", "family" : "Wright", "given" : "James L.", "non-dropping-particle" : "", "parse-names" : false, "suffix" : "" } ], "container-title" : "Agricultural Water Management", "id" : "ITEM-1", "issued" : { "date-parts" : [ [ "2007" ] ] }, "page" : "235-246", "title" : "Development and validation of canopy reflectance-based crop coefficient for potato", "type" : "article-journal", "volume" : "88" }, "uris" : [ "http://www.mendeley.com/documents/?uuid=5b6cb832-af15-4cfd-87f2-2a124126fbd1" ] } ], "mendeley" : { "previouslyFormattedCitation" : "(Jayanthi et al., 2007)" }, "properties" : { "noteIndex" : 0 }, "schema" : "https://github.com/citation-style-language/schema/raw/master/csl-citation.json" }</w:instrText>
      </w:r>
      <w:r w:rsidR="005B1C5E">
        <w:rPr>
          <w:rFonts w:ascii="Times New Roman" w:hAnsi="Times New Roman"/>
          <w:sz w:val="24"/>
          <w:szCs w:val="24"/>
        </w:rPr>
        <w:fldChar w:fldCharType="separate"/>
      </w:r>
      <w:r w:rsidR="005B1C5E" w:rsidRPr="005B1C5E">
        <w:rPr>
          <w:rFonts w:ascii="Times New Roman" w:hAnsi="Times New Roman"/>
          <w:noProof/>
          <w:sz w:val="24"/>
          <w:szCs w:val="24"/>
        </w:rPr>
        <w:t>(Jayanthi et al., 2007)</w:t>
      </w:r>
      <w:r w:rsidR="005B1C5E">
        <w:rPr>
          <w:rFonts w:ascii="Times New Roman" w:hAnsi="Times New Roman"/>
          <w:sz w:val="24"/>
          <w:szCs w:val="24"/>
        </w:rPr>
        <w:fldChar w:fldCharType="end"/>
      </w:r>
      <w:r w:rsidR="005B1C5E">
        <w:rPr>
          <w:rFonts w:ascii="Times New Roman" w:hAnsi="Times New Roman"/>
          <w:sz w:val="24"/>
          <w:szCs w:val="24"/>
        </w:rPr>
        <w:t xml:space="preserve">, broccoli </w:t>
      </w:r>
      <w:r w:rsidR="005B1C5E">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"ISSN" : "0378-3774", "author" : [ { "dropping-particle" : "", "family" : "El-Shikha", "given" : "D M", "non-dropping-particle" : "", "parse-names" : false, "suffix" : "" }, { "dropping-particle" : "", "family" : "Waller", "given" : "P", "non-dropping-particle" : "", "parse-names" : false, "suffix" : "" }, { "dropping-particle" : "", "family" : "Hunsaker", "given" : "D", "non-dropping-particle" : "", "parse-names" : false, "suffix" : "" }, { "dropping-particle" : "", "family" : "Clarke", "given" : "T", "non-dropping-particle" : "", "parse-names" : false, "suffix" : "" }, { "dropping-particle" : "", "family" : "Barnes", "given" : "E", "non-dropping-particle" : "", "parse-names" : false, "suffix" : "" } ], "container-title" : "Agricultural Water Management", "id" : "ITEM-1", "issue" : "3", "issued" : { "date-parts" : [ [ "2007" ] ] }, "page" : "183-193", "publisher" : "Elsevier", "title" : "Ground-based remote sensing for assessing water and nitrogen status of broccoli", "type" : "article-journal", "volume" : "92" }, "uris" : [ "http://www.mendeley.com/documents/?uuid=0405a32b-609b-48a4-9917-3f6528031db5" ] } ], "mendeley" : { "previouslyFormattedCitation" : "(El-Shikha et al., 2007)" }, "properties" : { "noteIndex" : 0 }, "schema" : "https://github.com/citation-style-language/schema/raw/master/csl-citation.json" }</w:instrText>
      </w:r>
      <w:r w:rsidR="005B1C5E">
        <w:rPr>
          <w:rFonts w:ascii="Times New Roman" w:hAnsi="Times New Roman"/>
          <w:sz w:val="24"/>
          <w:szCs w:val="24"/>
        </w:rPr>
        <w:fldChar w:fldCharType="separate"/>
      </w:r>
      <w:r w:rsidR="005B1C5E" w:rsidRPr="005B1C5E">
        <w:rPr>
          <w:rFonts w:ascii="Times New Roman" w:hAnsi="Times New Roman"/>
          <w:noProof/>
          <w:sz w:val="24"/>
          <w:szCs w:val="24"/>
        </w:rPr>
        <w:t>(El-Shikha et al., 2007)</w:t>
      </w:r>
      <w:r w:rsidR="005B1C5E">
        <w:rPr>
          <w:rFonts w:ascii="Times New Roman" w:hAnsi="Times New Roman"/>
          <w:sz w:val="24"/>
          <w:szCs w:val="24"/>
        </w:rPr>
        <w:fldChar w:fldCharType="end"/>
      </w:r>
      <w:r w:rsidR="005B1C5E">
        <w:rPr>
          <w:rFonts w:ascii="Times New Roman" w:hAnsi="Times New Roman"/>
          <w:sz w:val="24"/>
          <w:szCs w:val="24"/>
        </w:rPr>
        <w:t xml:space="preserve">, </w:t>
      </w:r>
      <w:proofErr w:type="spellStart"/>
      <w:r w:rsidR="005B1C5E">
        <w:rPr>
          <w:rFonts w:ascii="Times New Roman" w:hAnsi="Times New Roman"/>
          <w:sz w:val="24"/>
          <w:szCs w:val="24"/>
        </w:rPr>
        <w:t>sugarbeet</w:t>
      </w:r>
      <w:proofErr w:type="spellEnd"/>
      <w:r w:rsidR="005B1C5E">
        <w:rPr>
          <w:rFonts w:ascii="Times New Roman" w:hAnsi="Times New Roman"/>
          <w:sz w:val="24"/>
          <w:szCs w:val="24"/>
        </w:rPr>
        <w:t xml:space="preserve"> </w:t>
      </w:r>
      <w:r w:rsidR="005B1C5E">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"ISSN" : "03783774", "abstract" : "Irrigation performance and water productivity can be benchmarked if estimates of spatially distributed yield and crop water use are available. A commonly used method to estimate crop evapotranspiration in irrigated areas is to multiply reference evapotranspiration values by appropriate crop coefficients. This study evaluated convenient ways to derive such coefficients using multispectral vegetation indices obtained by remote sensing. Detailed ground radiometric measurements were taken in small plots perpendicular to the crop rows to obtain canopy reflectance values. Ancillary measurements of green ground cover, plant height, leaf area index and biomass were taken in the cropped strip covered by the radiometer field-of-view. The results were up-scaled using 10 Landsat-5 and 1 Landsat-7 images. Crop measurements and ground radiometry were made at the time of Landsat overpass on two commercial fields, one grown with sugarbeet and the other with cotton. Crop height and ground cover were determined weekly in these two fields, three additional sugarbeet fields and one additional cotton field. The ground and satellite observations of canopy reflectance yielded similar results. Two vegetation indices, the normalized difference vegetation index (NDVI) and the soil adjusted vegetation index (SAVI) were evaluated. Both indices described the crop growth well, but SAVI was used in further evaluations because it could be conveniently related to both ground cover and the basal crop coefficient using a simple model. Based on these findings, crop water use variability was analyzed in a large sample of sugarbeet and cotton fields, within a homogeneous irrigation scheme in Southern Spain. The yield versus evapotranspiration data points were highly scattered for both cotton and sugarbeet. The yield values obtained from the sugarbeet fields and cotton fields were substantially lower than values predicted by a linear yield function, and close to a curvilinear yield function, respectively. Evapotranspired water productivity varied in the cotton fields from 0.3 to 0.78 kg m-3, and in the sugarbeet fields from 7.15 to 14.8 kg m-3. \u00a9 2007 Elsevier B.V. All rights reserved.", "author" : [ { "dropping-particle" : "", "family" : "Gonz\u00e1lez-Dugo", "given" : "M. P.", "non-dropping-particle" : "", "parse-names" : false, "suffix" : "" }, { "dropping-particle" : "", "family" : "Mateos", "given" : "L.", "non-dropping-particle" : "", "parse-names" : false, "suffix" : "" } ], "container-title" : "Agricultural Water Management", "id" : "ITEM-1", "issued" : { "date-parts" : [ [ "2008" ] ] }, "page" : "48-58", "title" : "Spectral vegetation indices for benchmarking water productivity of irrigated cotton and sugarbeet crops", "type" : "article-journal", "volume" : "95" }, "uris" : [ "http://www.mendeley.com/documents/?uuid=b30b70f9-4ead-4b21-a335-b42c4f098097" ] } ], "mendeley" : { "previouslyFormattedCitation" : "(Gonz\u00e1lez-Dugo and Mateos, 2008b)" }, "properties" : { "noteIndex" : 0 }, "schema" : "https://github.com/citation-style-language/schema/raw/master/csl-citation.json" }</w:instrText>
      </w:r>
      <w:r w:rsidR="005B1C5E">
        <w:rPr>
          <w:rFonts w:ascii="Times New Roman" w:hAnsi="Times New Roman"/>
          <w:sz w:val="24"/>
          <w:szCs w:val="24"/>
        </w:rPr>
        <w:fldChar w:fldCharType="separate"/>
      </w:r>
      <w:r w:rsidR="005B1C5E" w:rsidRPr="005B1C5E">
        <w:rPr>
          <w:rFonts w:ascii="Times New Roman" w:hAnsi="Times New Roman"/>
          <w:noProof/>
          <w:sz w:val="24"/>
          <w:szCs w:val="24"/>
        </w:rPr>
        <w:t>(González-Dugo and Mateos, 2008b)</w:t>
      </w:r>
      <w:r w:rsidR="005B1C5E">
        <w:rPr>
          <w:rFonts w:ascii="Times New Roman" w:hAnsi="Times New Roman"/>
          <w:sz w:val="24"/>
          <w:szCs w:val="24"/>
        </w:rPr>
        <w:fldChar w:fldCharType="end"/>
      </w:r>
      <w:r w:rsidRPr="00BF291E">
        <w:rPr>
          <w:rFonts w:ascii="Times New Roman" w:hAnsi="Times New Roman"/>
          <w:sz w:val="24"/>
          <w:szCs w:val="24"/>
        </w:rPr>
        <w:t>, soyb</w:t>
      </w:r>
      <w:r w:rsidR="005B1C5E">
        <w:rPr>
          <w:rFonts w:ascii="Times New Roman" w:hAnsi="Times New Roman"/>
          <w:sz w:val="24"/>
          <w:szCs w:val="24"/>
        </w:rPr>
        <w:t xml:space="preserve">ean </w:t>
      </w:r>
      <w:r w:rsidR="005B1C5E">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"ISBN" : "0168-1923", "abstract" : "The integration of remotely sensed data into models of evapotranspiration (ET) facilitates the estimation of water consumption across agricultural regions. To estimate regional ET, two basic types of remote sensing approaches have been successfully applied. The first approach computes a surface energy balance using the radiometric surface temperature for estimating the sensible heat flux (H), and obtaining ET as a residual of the energy balance. This paper compares the performance of three different surface energy balance algorithms: an empirical one-source energy balance model; a one-source model calibrated using inverse modeling of ET extremes (namely ET\u00a0=\u00a00 and ET at potential) which are assumed to exist within the satellite scene; and a two-source (soil\u00a0+\u00a0vegetation) energy balance model. The second approach uses vegetation indices derived from canopy reflectance data to estimate basal crop coefficients that can be used to convert reference ET to actual crop ET. This approach requires local meteorological and soil data to maintain a water balance in the root zone of the crop. Output from these models was compared to sensible and latent heat fluxes measured during the soil moisture-atmosphere coupling experiment (SMACEX) conducted over rain-fed corn and soybean crops in central Iowa. The root mean square differences (RMSD) of the estimation of instantaneous latent and heat fluxes were less than 50\u00a0W\u00a0m-2 for the three energy balance models. The two-source energy balance model gave the lowest RMSD (30\u00a0W\u00a0m-2) and highest r2 values in comparison with measured fluxes. In addition, three schemes were applied for upscaling instantaneous flux estimates from the energy balance models (at the time of satellite overpass) to daily integrated ET, including conservation of evaporative fraction and fraction of reference ET. For all energy balance models, an adjusted evaporative fraction approach produced the lowest RMSDs in daily ET of 0.4-0.6\u00a0mm\u00a0d-1. The reflectance-based crop coefficient model yielded RMSD values of 0.4\u00a0mm\u00a0d-1, but tended to significantly overestimate ET from corn during a prolonged drydown period. Crop stress can be directly detected using radiometric surface temperature, but ET modeling approaches-based solely on vegetation indices will not be sensitive to stress until there is actual reduction in biomass or changes in canopy geometry.", "author" : [ { "dropping-particle" : "", "family" : "Gonzalez-Dugo", "given" : "M P", "non-dropping-particle" : "", "parse-names" : false, "suffix" : "" }, { "dropping-particle" : "", "family" : "Neale", "given" : "C M U", "non-dropping-particle" : "", "parse-names" : false, "suffix" : "" }, { "dropping-particle" : "", "family" : "Mateos", "given" : "L", "non-dropping-particle" : "", "parse-names" : false, "suffix" : "" }, { "dropping-particle" : "", "family" : "Kustas", "given" : "W P", "non-dropping-particle" : "", "parse-names" : false, "suffix" : "" }, { "dropping-particle" : "", "family" : "Prueger", "given" : "J H", "non-dropping-particle" : "", "parse-names" : false, "suffix" : "" }, { "dropping-particle" : "", "family" : "Anderson", "given" : "M C", "non-dropping-particle" : "", "parse-names" : false, "suffix" : "" }, { "dropping-particle" : "", "family" : "Li", "given" : "F", "non-dropping-particle" : "", "parse-names" : false, "suffix" : "" } ], "container-title" : "Agricultural and Forest Meteorology", "id" : "ITEM-1", "issue" : "11", "issued" : { "date-parts" : [ [ "2009" ] ] }, "note" : "doi: DOI: 10.1016/j.agrformet.2009.06.012\n        \nThe integration of remotely sensed data into models of evapotranspiration (ET) facilitates the estimation of water consumption across agricultural regions. To estimate regional ET, two basic types of remote sensing approaches have been successfully applied. The first approach computes a surface energy balance using the radiometric surface temperature for estimating the sensible heat flux (H), and obtaining ET as a residual of the energy balance. This paper compares the performance of three different surface energy balance algorithms: an empirical one-source energy balance model; a one-source model calibrated using inverse modeling of ET extremes (namely ET\u00a0=\u00a00 and ET at potential) which are assumed to exist within the satellite scene; and a two-source (soil\u00a0+\u00a0vegetation) energy balance model. The second approach uses vegetation indices derived from canopy reflectance data to estimate basal crop coefficients that can be used to convert reference ET to actual crop ET. This approach requires local meteorological and soil data to maintain a water balance in the root zone of the crop. Output from these models was compared to sensible and latent heat fluxes measured during the soil moisture-atmosphere coupling experiment (SMACEX) conducted over rain-fed corn and soybean crops in central Iowa. The root mean square differences (RMSD) of the estimation of instantaneous latent and heat fluxes were less than 50\u00a0W\u00a0m-2 for the three energy balance models. The two-source energy balance model gave the lowest RMSD (30\u00a0W\u00a0m-2) and highest r2 values in comparison with measured fluxes. In addition, three schemes were applied for upscaling instantaneous flux estimates from the energy balance models (at the time of satellite overpass) to daily integrated ET, including conservation of evaporative fraction and fraction of reference ET. For all energy balance models, an adjusted evaporative fraction approach produced the lowest RMSDs in daily ET of 0.4-0.6\u00a0mm\u00a0d-1. The reflectance-based crop coefficient model yielded RMSD values of 0.4\u00a0mm\u00a0d-1, but tended to significantly overestimate ET from corn during a prolonged drydown period. Crop stress can be directly detected using radiometric surface temperature, but ET modeling approaches-based solely on vegetation indices will not be sensitive to stress until there is actual reduction in biomass or changes in canopy geometry.", "page" : "1843-1853", "title" : "A comparison of operational remote sensing-based models for estimating crop evapotranspiration", "type" : "article-journal", "volume" : "149" }, "uris" : [ "http://www.mendeley.com/documents/?uuid=c617e3aa-c198-4397-a125-c26e2f94899a" ] } ], "mendeley" : { "previouslyFormattedCitation" : "(Gonzalez-Dugo et al., 2009)" }, "properties" : { "noteIndex" : 0 }, "schema" : "https://github.com/citation-style-language/schema/raw/master/csl-citation.json" }</w:instrText>
      </w:r>
      <w:r w:rsidR="005B1C5E">
        <w:rPr>
          <w:rFonts w:ascii="Times New Roman" w:hAnsi="Times New Roman"/>
          <w:sz w:val="24"/>
          <w:szCs w:val="24"/>
        </w:rPr>
        <w:fldChar w:fldCharType="separate"/>
      </w:r>
      <w:r w:rsidR="005B1C5E" w:rsidRPr="005B1C5E">
        <w:rPr>
          <w:rFonts w:ascii="Times New Roman" w:hAnsi="Times New Roman"/>
          <w:noProof/>
          <w:sz w:val="24"/>
          <w:szCs w:val="24"/>
        </w:rPr>
        <w:t>(Gonzalez-Dugo et al., 2009)</w:t>
      </w:r>
      <w:r w:rsidR="005B1C5E">
        <w:rPr>
          <w:rFonts w:ascii="Times New Roman" w:hAnsi="Times New Roman"/>
          <w:sz w:val="24"/>
          <w:szCs w:val="24"/>
        </w:rPr>
        <w:fldChar w:fldCharType="end"/>
      </w:r>
      <w:r w:rsidRPr="00BF291E">
        <w:rPr>
          <w:rFonts w:ascii="Times New Roman" w:hAnsi="Times New Roman"/>
          <w:sz w:val="24"/>
          <w:szCs w:val="24"/>
        </w:rPr>
        <w:t xml:space="preserve">, the oilseed crop </w:t>
      </w:r>
      <w:proofErr w:type="spellStart"/>
      <w:r w:rsidR="00605977">
        <w:rPr>
          <w:rFonts w:ascii="Times New Roman" w:hAnsi="Times New Roman"/>
          <w:sz w:val="24"/>
          <w:szCs w:val="24"/>
        </w:rPr>
        <w:t>camelina</w:t>
      </w:r>
      <w:proofErr w:type="spellEnd"/>
      <w:r w:rsidR="005B1C5E">
        <w:rPr>
          <w:rFonts w:ascii="Times New Roman" w:hAnsi="Times New Roman"/>
          <w:sz w:val="24"/>
          <w:szCs w:val="24"/>
        </w:rPr>
        <w:t xml:space="preserve"> </w:t>
      </w:r>
      <w:r w:rsidR="00605977">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"DOI" : "10.1007/s00271-010-0213-9", "ISBN" : "0027101002139", "ISSN" : "03427188", "abstract" : "Abstract&amp;nbsp;&amp;nbsp; Camelina sativa (L.) Crantz is an oilseed crop touted as being suitable for production in the arid southwestern USA. However, because any significant development of the crop has been limited to cooler, rain-fed climate-areas, information and guidance for managing irrigated-camelina are lacking. This study measured the crop water use of a November-through-April camelina crop in Arizona using frequent measurements of soil water contents. The crop was grown under surface irrigation using five treatment levels of soil water depletion. The seed yields of treatments averaged 1,142&amp;nbsp;kg&amp;nbsp;haG\u00ea\u00c61 (8.0% seed moisture) and were generally comparable with camelina yields reported in other parts of the USA. Varying total irrigation water amounts to treatments (295G\u00c7\u00f4330&amp;nbsp;mm) did not significantly affect yield, whereas total crop evapotranspiration (ETc) was increased for the most frequently irrigated treatment. However, total ETc for the camelina treatments (332G\u00c7\u00f4371&amp;nbsp;mm) was markedly less than that typically needed by grain and vegetable crops (600G\u00c7\u00f4655&amp;nbsp;mm), which are commonly grown during the same timeframe in Arizona. The camelina water-use data were used to develop crop coefficients based on days past planting, growing degree days, and canopy spectral reflectance. The crop coefficient curves, along with information presented on camelina soil water depletion and root zone water extraction characteristics will provide camelina growers in arid regions with practical tools for managing irrigations", "author" : [ { "dropping-particle" : "", "family" : "Hunsaker", "given" : "D. J.", "non-dropping-particle" : "", "parse-names" : false, "suffix" : "" }, { "dropping-particle" : "", "family" : "French", "given" : "A. N.", "non-dropping-particle" : "", "parse-names" : false, "suffix" : "" }, { "dropping-particle" : "", "family" : "Clarke", "given" : "T. R.", "non-dropping-particle" : "", "parse-names" : false, "suffix" : "" }, { "dropping-particle" : "", "family" : "El-Shikha", "given" : "D. M.", "non-dropping-particle" : "", "parse-names" : false, "suffix" : "" } ], "container-title" : "Irrigation Science", "id" : "ITEM-1", "issued" : { "date-parts" : [ [ "2011" ] ] }, "page" : "27-43", "title" : "Water use, crop coefficients, and irrigation management criteria for camelina production in arid regions", "type" : "article-journal", "volume" : "29" }, "uris" : [ "http://www.mendeley.com/documents/?uuid=b09461f5-e208-4ac6-8415-1211df1f4822" ] } ], "mendeley" : { "previouslyFormattedCitation" : "(Hunsaker et al., 2011)" }, "properties" : { "noteIndex" : 0 }, "schema" : "https://github.com/citation-style-language/schema/raw/master/csl-citation.json" }</w:instrText>
      </w:r>
      <w:r w:rsidR="00605977">
        <w:rPr>
          <w:rFonts w:ascii="Times New Roman" w:hAnsi="Times New Roman"/>
          <w:sz w:val="24"/>
          <w:szCs w:val="24"/>
        </w:rPr>
        <w:fldChar w:fldCharType="separate"/>
      </w:r>
      <w:r w:rsidR="00605977" w:rsidRPr="00605977">
        <w:rPr>
          <w:rFonts w:ascii="Times New Roman" w:hAnsi="Times New Roman"/>
          <w:noProof/>
          <w:sz w:val="24"/>
          <w:szCs w:val="24"/>
        </w:rPr>
        <w:t>(Hunsaker et al., 2011)</w:t>
      </w:r>
      <w:r w:rsidR="00605977">
        <w:rPr>
          <w:rFonts w:ascii="Times New Roman" w:hAnsi="Times New Roman"/>
          <w:sz w:val="24"/>
          <w:szCs w:val="24"/>
        </w:rPr>
        <w:fldChar w:fldCharType="end"/>
      </w:r>
      <w:r w:rsidRPr="00BF291E">
        <w:rPr>
          <w:rFonts w:ascii="Times New Roman" w:hAnsi="Times New Roman"/>
          <w:sz w:val="24"/>
          <w:szCs w:val="24"/>
        </w:rPr>
        <w:t>,</w:t>
      </w:r>
      <w:r w:rsidR="00605977">
        <w:rPr>
          <w:rFonts w:ascii="Times New Roman" w:hAnsi="Times New Roman"/>
          <w:sz w:val="24"/>
          <w:szCs w:val="24"/>
        </w:rPr>
        <w:t xml:space="preserve"> sorghum</w:t>
      </w:r>
      <w:r w:rsidRPr="00BF291E">
        <w:rPr>
          <w:rFonts w:ascii="Times New Roman" w:hAnsi="Times New Roman"/>
          <w:sz w:val="24"/>
          <w:szCs w:val="24"/>
        </w:rPr>
        <w:t xml:space="preserve"> </w:t>
      </w:r>
      <w:r w:rsidR="00605977">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"ISSN" : "0733-9437", "abstract" : "Crop coefficient ( Kc ) based estimation of crop evapotranspiration ( E Tc ) is one of the most commonly used methods for irrigation water management. The standardized FAO56 Penman-Monteith approach for estimating E Tc from reference evapotranspiration and tabulated generalized Kc values has been widely adopted worldwide to estimate E Tc . In this study, we presented a modified approach toward estimating Kc values from remotely sensed data. The surface energy balance algorithm for land model was used for estimating the spatial distribution of E Tc for major agronomic crops during the 2005 growing season in southcentral Nebraska. The alfalfa-based reference evapotranspiration ( E Tr ) was calculated using data from multiple automatic weather stations with geostatistical analysis. The Kc values were estimated based on E Tc and E Tr (i.e., Kc =E Tc /E Tr ). A land use map was used for sampling and profiling the Kc values from the satellite overpass for the major crops grown in southcentral Nebraska. Finally,...", "author" : [ { "dropping-particle" : "", "family" : "Singh", "given" : "Ramesh K.", "non-dropping-particle" : "", "parse-names" : false, "suffix" : "" }, { "dropping-particle" : "", "family" : "Irmak", "given" : "Ayse", "non-dropping-particle" : "", "parse-names" : false, "suffix" : "" } ], "container-title" : "Journal of Irrigation and Drainage Engineering", "id" : "ITEM-1", "issued" : { "date-parts" : [ [ "2009" ] ] }, "page" : "597-608", "title" : "Estimation of Crop Coefficients Using Satellite Remote Sensing", "type" : "article", "volume" : "135" }, "uris" : [ "http://www.mendeley.com/documents/?uuid=f4891812-71a8-4897-9a16-934a11cc4269" ] } ], "mendeley" : { "previouslyFormattedCitation" : "(Singh and Irmak, 2009)" }, "properties" : { "noteIndex" : 0 }, "schema" : "https://github.com/citation-style-language/schema/raw/master/csl-citation.json" }</w:instrText>
      </w:r>
      <w:r w:rsidR="00605977">
        <w:rPr>
          <w:rFonts w:ascii="Times New Roman" w:hAnsi="Times New Roman"/>
          <w:sz w:val="24"/>
          <w:szCs w:val="24"/>
        </w:rPr>
        <w:fldChar w:fldCharType="separate"/>
      </w:r>
      <w:r w:rsidR="00605977" w:rsidRPr="00605977">
        <w:rPr>
          <w:rFonts w:ascii="Times New Roman" w:hAnsi="Times New Roman"/>
          <w:noProof/>
          <w:sz w:val="24"/>
          <w:szCs w:val="24"/>
        </w:rPr>
        <w:t>(Singh and Irmak, 2009)</w:t>
      </w:r>
      <w:r w:rsidR="00605977">
        <w:rPr>
          <w:rFonts w:ascii="Times New Roman" w:hAnsi="Times New Roman"/>
          <w:sz w:val="24"/>
          <w:szCs w:val="24"/>
        </w:rPr>
        <w:fldChar w:fldCharType="end"/>
      </w:r>
      <w:r w:rsidR="00605977">
        <w:rPr>
          <w:rFonts w:ascii="Times New Roman" w:hAnsi="Times New Roman"/>
          <w:sz w:val="24"/>
          <w:szCs w:val="24"/>
        </w:rPr>
        <w:t xml:space="preserve"> </w:t>
      </w:r>
      <w:r w:rsidRPr="00BF291E">
        <w:rPr>
          <w:rFonts w:ascii="Times New Roman" w:hAnsi="Times New Roman"/>
          <w:sz w:val="24"/>
          <w:szCs w:val="24"/>
        </w:rPr>
        <w:t xml:space="preserve">and alfalfa </w:t>
      </w:r>
      <w:r w:rsidR="00605977">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"ISSN" : "0733-9437", "abstract" : "Crop coefficient ( Kc ) based estimation of crop evapotranspiration ( E Tc ) is one of the most commonly used methods for irrigation water management. The standardized FAO56 Penman-Monteith approach for estimating E Tc from reference evapotranspiration and tabulated generalized Kc values has been widely adopted worldwide to estimate E Tc . In this study, we presented a modified approach toward estimating Kc values from remotely sensed data. The surface energy balance algorithm for land model was used for estimating the spatial distribution of E Tc for major agronomic crops during the 2005 growing season in southcentral Nebraska. The alfalfa-based reference evapotranspiration ( E Tr ) was calculated using data from multiple automatic weather stations with geostatistical analysis. The Kc values were estimated based on E Tc and E Tr (i.e., Kc =E Tc /E Tr ). A land use map was used for sampling and profiling the Kc values from the satellite overpass for the major crops grown in southcentral Nebraska. Finally,...", "author" : [ { "dropping-particle" : "", "family" : "Singh", "given" : "Ramesh K.", "non-dropping-particle" : "", "parse-names" : false, "suffix" : "" }, { "dropping-particle" : "", "family" : "Irmak", "given" : "Ayse", "non-dropping-particle" : "", "parse-names" : false, "suffix" : "" } ], "container-title" : "Journal of Irrigation and Drainage Engineering", "id" : "ITEM-1", "issued" : { "date-parts" : [ [ "2009" ] ] }, "page" : "597-608", "title" : "Estimation of Crop Coefficients Using Satellite Remote Sensing", "type" : "article", "volume" : "135" }, "uris" : [ "http://www.mendeley.com/documents/?uuid=f4891812-71a8-4897-9a16-934a11cc4269" ] } ], "mendeley" : { "previouslyFormattedCitation" : "(Singh and Irmak, 2009)" }, "properties" : { "noteIndex" : 0 }, "schema" : "https://github.com/citation-style-language/schema/raw/master/csl-citation.json" }</w:instrText>
      </w:r>
      <w:r w:rsidR="00605977">
        <w:rPr>
          <w:rFonts w:ascii="Times New Roman" w:hAnsi="Times New Roman"/>
          <w:sz w:val="24"/>
          <w:szCs w:val="24"/>
        </w:rPr>
        <w:fldChar w:fldCharType="separate"/>
      </w:r>
      <w:r w:rsidR="00605977" w:rsidRPr="00605977">
        <w:rPr>
          <w:rFonts w:ascii="Times New Roman" w:hAnsi="Times New Roman"/>
          <w:noProof/>
          <w:sz w:val="24"/>
          <w:szCs w:val="24"/>
        </w:rPr>
        <w:t>(Singh and Irmak, 2009)</w:t>
      </w:r>
      <w:r w:rsidR="00605977">
        <w:rPr>
          <w:rFonts w:ascii="Times New Roman" w:hAnsi="Times New Roman"/>
          <w:sz w:val="24"/>
          <w:szCs w:val="24"/>
        </w:rPr>
        <w:fldChar w:fldCharType="end"/>
      </w:r>
      <w:r w:rsidRPr="00BF291E">
        <w:rPr>
          <w:rFonts w:ascii="Times New Roman" w:hAnsi="Times New Roman"/>
          <w:sz w:val="24"/>
          <w:szCs w:val="24"/>
        </w:rPr>
        <w:t>. All these studies reported positive results and pointed to the possibility of considerable water savings by replacing static FAO-56 crop coefficients with locally-derived K</w:t>
      </w:r>
      <w:r w:rsidRPr="00BF291E">
        <w:rPr>
          <w:rFonts w:ascii="Times New Roman" w:hAnsi="Times New Roman"/>
          <w:sz w:val="24"/>
          <w:szCs w:val="24"/>
          <w:vertAlign w:val="subscript"/>
        </w:rPr>
        <w:t xml:space="preserve">c-VI </w:t>
      </w:r>
      <w:r w:rsidRPr="00BF291E">
        <w:rPr>
          <w:rFonts w:ascii="Times New Roman" w:hAnsi="Times New Roman"/>
          <w:sz w:val="24"/>
          <w:szCs w:val="24"/>
        </w:rPr>
        <w:t>values.</w:t>
      </w:r>
    </w:p>
    <w:p w14:paraId="6454436B" w14:textId="6D6883B9" w:rsidR="00BF291E" w:rsidRPr="00BF291E" w:rsidRDefault="00BF291E" w:rsidP="00BF291E">
      <w:pPr>
        <w:spacing w:after="0" w:line="480" w:lineRule="auto"/>
        <w:rPr>
          <w:rFonts w:ascii="Times New Roman" w:hAnsi="Times New Roman"/>
          <w:sz w:val="24"/>
          <w:szCs w:val="24"/>
        </w:rPr>
      </w:pPr>
      <w:r w:rsidRPr="00BF291E">
        <w:rPr>
          <w:rFonts w:ascii="Times New Roman" w:hAnsi="Times New Roman"/>
          <w:sz w:val="24"/>
          <w:szCs w:val="24"/>
        </w:rPr>
        <w:tab/>
        <w:t xml:space="preserve">Often the main interest is determining district-wide water demand, which requires estimating ET over mixed crop areas. Choudhury et al. (1994) pointed out that the </w:t>
      </w:r>
      <w:commentRangeStart w:id="57"/>
      <w:r w:rsidRPr="00BF291E">
        <w:rPr>
          <w:rFonts w:ascii="Times New Roman" w:hAnsi="Times New Roman"/>
          <w:sz w:val="24"/>
          <w:szCs w:val="24"/>
        </w:rPr>
        <w:t>ET</w:t>
      </w:r>
      <w:commentRangeEnd w:id="57"/>
      <w:r w:rsidR="00A92310">
        <w:rPr>
          <w:rStyle w:val="CommentReference"/>
        </w:rPr>
        <w:commentReference w:id="57"/>
      </w:r>
      <w:proofErr w:type="gramStart"/>
      <w:r w:rsidRPr="00BF291E">
        <w:rPr>
          <w:rFonts w:ascii="Times New Roman" w:hAnsi="Times New Roman"/>
          <w:sz w:val="24"/>
          <w:szCs w:val="24"/>
        </w:rPr>
        <w:t>:VI</w:t>
      </w:r>
      <w:proofErr w:type="gramEnd"/>
      <w:r w:rsidRPr="00BF291E">
        <w:rPr>
          <w:rFonts w:ascii="Times New Roman" w:hAnsi="Times New Roman"/>
          <w:sz w:val="24"/>
          <w:szCs w:val="24"/>
        </w:rPr>
        <w:t xml:space="preserve"> relationship was not necessarily crop-specific, and that the K</w:t>
      </w:r>
      <w:r w:rsidRPr="00BF291E">
        <w:rPr>
          <w:rFonts w:ascii="Times New Roman" w:hAnsi="Times New Roman"/>
          <w:sz w:val="24"/>
          <w:szCs w:val="24"/>
          <w:vertAlign w:val="subscript"/>
        </w:rPr>
        <w:t>c-VI</w:t>
      </w:r>
      <w:r w:rsidRPr="00BF291E">
        <w:rPr>
          <w:rFonts w:ascii="Times New Roman" w:hAnsi="Times New Roman"/>
          <w:sz w:val="24"/>
          <w:szCs w:val="24"/>
        </w:rPr>
        <w:t xml:space="preserve"> approach might be used over mixed crops without a serious loss of accuracy.  Alle</w:t>
      </w:r>
      <w:r w:rsidR="00605977">
        <w:rPr>
          <w:rFonts w:ascii="Times New Roman" w:hAnsi="Times New Roman"/>
          <w:sz w:val="24"/>
          <w:szCs w:val="24"/>
        </w:rPr>
        <w:t>n and Pereira</w:t>
      </w:r>
      <w:r w:rsidRPr="00BF291E">
        <w:rPr>
          <w:rFonts w:ascii="Times New Roman" w:hAnsi="Times New Roman"/>
          <w:sz w:val="24"/>
          <w:szCs w:val="24"/>
        </w:rPr>
        <w:t xml:space="preserve"> </w:t>
      </w:r>
      <w:r w:rsidR="00605977">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"ISSN" : "03427188", "abstract" : "The FAO-56 procedure for estimating the crop coefficient Kc as a function of fraction of ground cover and crop height has been formalized in this study using a density coefficient Kd. The density coefficient is multiplied by a basal Kc representing full cover conditions, Kcb full, to produce a basal crop coefficient that represents actual conditions of ET and vegetation coverage when the soil surface is dry. Kcb full is estimated primarily as a function of crop height. Kcb full can be adjusted for tree crops by multiplying by a reduction factor (Fr) estimated using a mean leaf stomatal resistance term. The estimate for basal crop coefficient, Kcb, is further modified for tree crops if some type of ground-cover exists understory or between trees. The single (mean) crop coefficient is similarly estimated and is adjusted using a Ksoil coefficient that represents background evaporation from wet soil. The Kc estimation procedure was applied to the development periods for seven vegetable crops grown in California. The average root mean square error between estimated and measured Kc was 0.13. The Kc estimation procedure was also used to estimate Kc during midseason periods of horticultural crops (trees and vines) reported in the literature. Values for mean leaf stomatal resistance and the Fr reduction factor were derived that explain the literature Kc values and that provide a consistent means to estimate Kc over a broad range of fraction of ground cover.", "author" : [ { "dropping-particle" : "", "family" : "Allen", "given" : "Richard G.", "non-dropping-particle" : "", "parse-names" : false, "suffix" : "" }, { "dropping-particle" : "", "family" : "Pereira", "given" : "Luis S.", "non-dropping-particle" : "", "parse-names" : false, "suffix" : "" } ], "container-title" : "Irrigation Science", "id" : "ITEM-1", "issued" : { "date-parts" : [ [ "2009" ] ] }, "page" : "17-34", "title" : "Estimating crop coefficients from fraction of ground cover and height", "type" : "article-journal", "volume" : "28" }, "uris" : [ "http://www.mendeley.com/documents/?uuid=7395a187-4421-420e-a74d-28fcd07082b6" ] } ], "mendeley" : { "manualFormatting" : "(2009)", "previouslyFormattedCitation" : "(Allen and Pereira, 2009)" }, "properties" : { "noteIndex" : 0 }, "schema" : "https://github.com/citation-style-language/schema/raw/master/csl-citation.json" }</w:instrText>
      </w:r>
      <w:r w:rsidR="00605977">
        <w:rPr>
          <w:rFonts w:ascii="Times New Roman" w:hAnsi="Times New Roman"/>
          <w:sz w:val="24"/>
          <w:szCs w:val="24"/>
        </w:rPr>
        <w:fldChar w:fldCharType="separate"/>
      </w:r>
      <w:r w:rsidR="00605977">
        <w:rPr>
          <w:rFonts w:ascii="Times New Roman" w:hAnsi="Times New Roman"/>
          <w:noProof/>
          <w:sz w:val="24"/>
          <w:szCs w:val="24"/>
        </w:rPr>
        <w:t>(</w:t>
      </w:r>
      <w:r w:rsidR="00605977" w:rsidRPr="00605977">
        <w:rPr>
          <w:rFonts w:ascii="Times New Roman" w:hAnsi="Times New Roman"/>
          <w:noProof/>
          <w:sz w:val="24"/>
          <w:szCs w:val="24"/>
        </w:rPr>
        <w:t>2009)</w:t>
      </w:r>
      <w:r w:rsidR="00605977">
        <w:rPr>
          <w:rFonts w:ascii="Times New Roman" w:hAnsi="Times New Roman"/>
          <w:sz w:val="24"/>
          <w:szCs w:val="24"/>
        </w:rPr>
        <w:fldChar w:fldCharType="end"/>
      </w:r>
      <w:r w:rsidR="00605977">
        <w:rPr>
          <w:rFonts w:ascii="Times New Roman" w:hAnsi="Times New Roman"/>
          <w:sz w:val="24"/>
          <w:szCs w:val="24"/>
        </w:rPr>
        <w:t xml:space="preserve"> </w:t>
      </w:r>
      <w:r w:rsidRPr="00BF291E">
        <w:rPr>
          <w:rFonts w:ascii="Times New Roman" w:hAnsi="Times New Roman"/>
          <w:sz w:val="24"/>
          <w:szCs w:val="24"/>
        </w:rPr>
        <w:t>found a reasonable agreement between measured K</w:t>
      </w:r>
      <w:r w:rsidRPr="00BF291E">
        <w:rPr>
          <w:rFonts w:ascii="Times New Roman" w:hAnsi="Times New Roman"/>
          <w:sz w:val="24"/>
          <w:szCs w:val="24"/>
          <w:vertAlign w:val="subscript"/>
        </w:rPr>
        <w:t>c</w:t>
      </w:r>
      <w:r w:rsidRPr="00BF291E">
        <w:rPr>
          <w:rFonts w:ascii="Times New Roman" w:hAnsi="Times New Roman"/>
          <w:sz w:val="24"/>
          <w:szCs w:val="24"/>
        </w:rPr>
        <w:t xml:space="preserve"> and f</w:t>
      </w:r>
      <w:r w:rsidRPr="00BF291E">
        <w:rPr>
          <w:rFonts w:ascii="Times New Roman" w:hAnsi="Times New Roman"/>
          <w:sz w:val="24"/>
          <w:szCs w:val="24"/>
          <w:vertAlign w:val="subscript"/>
        </w:rPr>
        <w:t>c</w:t>
      </w:r>
      <w:r w:rsidRPr="00BF291E">
        <w:rPr>
          <w:rFonts w:ascii="Times New Roman" w:hAnsi="Times New Roman"/>
          <w:sz w:val="24"/>
          <w:szCs w:val="24"/>
        </w:rPr>
        <w:t xml:space="preserve"> over a wide range of tree crops, and the relationship was improved by including plant height in the regression.  Similar findings were</w:t>
      </w:r>
      <w:r w:rsidR="00605977">
        <w:rPr>
          <w:rFonts w:ascii="Times New Roman" w:hAnsi="Times New Roman"/>
          <w:sz w:val="24"/>
          <w:szCs w:val="24"/>
        </w:rPr>
        <w:t xml:space="preserve"> reported by Trout et al.</w:t>
      </w:r>
      <w:r w:rsidRPr="00BF291E">
        <w:rPr>
          <w:rFonts w:ascii="Times New Roman" w:hAnsi="Times New Roman"/>
          <w:sz w:val="24"/>
          <w:szCs w:val="24"/>
        </w:rPr>
        <w:t xml:space="preserve"> </w:t>
      </w:r>
      <w:r w:rsidR="00605977">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"abstract" : "Canopy cover (CC) is an important indicator of stage of growth and crop water use in horticultural crops. Remote sensing of CC has been studied in several major crops, but not in most horticultural crops. We measured CC of 11 different annual and perennial horticultural crops in various growth stages on 30 fields on the west side of California's San Joaquin Valley with a handheld multispectral digital camera. Canopy cover was compared with normalized difference vegetation index (NDVI) values calculated from Landsat 5 satellite imagery. The NDVI was highly correlated and linearly related with measured CC across the wide range of crops, canopy structures, and growth stages (R-2 = 0.95, P &lt; 0.01) and predicted CC with mean absolute error of 0.047 up to effective full cover. These results indicate that remotely sensed NDVI may be an efficient way to monitor growth stage, and potentially irrigation water demand, of horticultural crops.", "author" : [ { "dropping-particle" : "", "family" : "Trout", "given" : "Thomas J", "non-dropping-particle" : "", "parse-names" : false, "suffix" : "" }, { "dropping-particle" : "", "family" : "Johnson", "given" : "Lee F", "non-dropping-particle" : "", "parse-names" : false, "suffix" : "" }, { "dropping-particle" : "", "family" : "Gartung", "given" : "Jim", "non-dropping-particle" : "", "parse-names" : false, "suffix" : "" } ], "container-title" : "Hortscience", "id" : "ITEM-1", "issued" : { "date-parts" : [ [ "2008" ] ] }, "page" : "333-337", "title" : "Remote sensing of canopy cover in horticultural crops", "type" : "article-journal", "volume" : "43" }, "uris" : [ "http://www.mendeley.com/documents/?uuid=f242bb66-5006-4378-bb03-fb02db8662b8" ] } ], "mendeley" : { "manualFormatting" : "(2008)", "previouslyFormattedCitation" : "(Trout et al., 2008)" }, "properties" : { "noteIndex" : 0 }, "schema" : "https://github.com/citation-style-language/schema/raw/master/csl-citation.json" }</w:instrText>
      </w:r>
      <w:r w:rsidR="00605977">
        <w:rPr>
          <w:rFonts w:ascii="Times New Roman" w:hAnsi="Times New Roman"/>
          <w:sz w:val="24"/>
          <w:szCs w:val="24"/>
        </w:rPr>
        <w:fldChar w:fldCharType="separate"/>
      </w:r>
      <w:r w:rsidR="00605977">
        <w:rPr>
          <w:rFonts w:ascii="Times New Roman" w:hAnsi="Times New Roman"/>
          <w:noProof/>
          <w:sz w:val="24"/>
          <w:szCs w:val="24"/>
        </w:rPr>
        <w:t>(</w:t>
      </w:r>
      <w:r w:rsidR="00605977" w:rsidRPr="00605977">
        <w:rPr>
          <w:rFonts w:ascii="Times New Roman" w:hAnsi="Times New Roman"/>
          <w:noProof/>
          <w:sz w:val="24"/>
          <w:szCs w:val="24"/>
        </w:rPr>
        <w:t>2008)</w:t>
      </w:r>
      <w:r w:rsidR="00605977">
        <w:rPr>
          <w:rFonts w:ascii="Times New Roman" w:hAnsi="Times New Roman"/>
          <w:sz w:val="24"/>
          <w:szCs w:val="24"/>
        </w:rPr>
        <w:fldChar w:fldCharType="end"/>
      </w:r>
      <w:r w:rsidR="00605977">
        <w:rPr>
          <w:rFonts w:ascii="Times New Roman" w:hAnsi="Times New Roman"/>
          <w:sz w:val="24"/>
          <w:szCs w:val="24"/>
        </w:rPr>
        <w:t xml:space="preserve"> </w:t>
      </w:r>
      <w:r w:rsidRPr="00BF291E">
        <w:rPr>
          <w:rFonts w:ascii="Times New Roman" w:hAnsi="Times New Roman"/>
          <w:sz w:val="24"/>
          <w:szCs w:val="24"/>
        </w:rPr>
        <w:t>for tree and vegetable crops, and a close correlation was noted between Landsat-derived f</w:t>
      </w:r>
      <w:r w:rsidRPr="00BF291E">
        <w:rPr>
          <w:rFonts w:ascii="Times New Roman" w:hAnsi="Times New Roman"/>
          <w:sz w:val="24"/>
          <w:szCs w:val="24"/>
          <w:vertAlign w:val="subscript"/>
        </w:rPr>
        <w:t>c</w:t>
      </w:r>
      <w:r w:rsidRPr="00BF291E">
        <w:rPr>
          <w:rFonts w:ascii="Times New Roman" w:hAnsi="Times New Roman"/>
          <w:sz w:val="24"/>
          <w:szCs w:val="24"/>
        </w:rPr>
        <w:t xml:space="preserve"> based on NDVI, and f</w:t>
      </w:r>
      <w:r w:rsidRPr="00BF291E">
        <w:rPr>
          <w:rFonts w:ascii="Times New Roman" w:hAnsi="Times New Roman"/>
          <w:sz w:val="24"/>
          <w:szCs w:val="24"/>
          <w:vertAlign w:val="subscript"/>
        </w:rPr>
        <w:t>c</w:t>
      </w:r>
      <w:r w:rsidRPr="00BF291E">
        <w:rPr>
          <w:rFonts w:ascii="Times New Roman" w:hAnsi="Times New Roman"/>
          <w:sz w:val="24"/>
          <w:szCs w:val="24"/>
        </w:rPr>
        <w:t xml:space="preserve"> measured on the ground over 30 fields with crops ranging from trees (almonds, pistachios), to vines (grapes), and row crops (onions, tomatoes, cantaloupes, watermelon, beans, pepper, garlic and lettuce.  The only aberrant crop was red lettuce, which has a low NDVI due to reflection of red light from anthocyanin in the leaf cell vacuoles.  They developed an operational ET-monitoring program for California’s irrigation districts based on Landsat-derived NDVI and </w:t>
      </w:r>
      <w:proofErr w:type="spellStart"/>
      <w:r w:rsidRPr="00BF291E">
        <w:rPr>
          <w:rFonts w:ascii="Times New Roman" w:hAnsi="Times New Roman"/>
          <w:sz w:val="24"/>
          <w:szCs w:val="24"/>
        </w:rPr>
        <w:t>ET</w:t>
      </w:r>
      <w:r w:rsidRPr="00BF291E">
        <w:rPr>
          <w:rFonts w:ascii="Times New Roman" w:hAnsi="Times New Roman"/>
          <w:sz w:val="24"/>
          <w:szCs w:val="24"/>
          <w:vertAlign w:val="subscript"/>
        </w:rPr>
        <w:t>o</w:t>
      </w:r>
      <w:proofErr w:type="spellEnd"/>
      <w:r w:rsidRPr="00BF291E">
        <w:rPr>
          <w:rFonts w:ascii="Times New Roman" w:hAnsi="Times New Roman"/>
          <w:sz w:val="24"/>
          <w:szCs w:val="24"/>
        </w:rPr>
        <w:t xml:space="preserve"> from the California Irrigation </w:t>
      </w:r>
      <w:r w:rsidR="00A54D1D">
        <w:rPr>
          <w:rFonts w:ascii="Times New Roman" w:hAnsi="Times New Roman"/>
          <w:sz w:val="24"/>
          <w:szCs w:val="24"/>
        </w:rPr>
        <w:t>Management Information System’s</w:t>
      </w:r>
      <w:r w:rsidRPr="00BF291E">
        <w:rPr>
          <w:rFonts w:ascii="Times New Roman" w:hAnsi="Times New Roman"/>
          <w:sz w:val="24"/>
          <w:szCs w:val="24"/>
        </w:rPr>
        <w:t xml:space="preserve"> network of micrometeorological st</w:t>
      </w:r>
      <w:r w:rsidR="00605977">
        <w:rPr>
          <w:rFonts w:ascii="Times New Roman" w:hAnsi="Times New Roman"/>
          <w:sz w:val="24"/>
          <w:szCs w:val="24"/>
        </w:rPr>
        <w:t xml:space="preserve">ations </w:t>
      </w:r>
      <w:r w:rsidR="00605977">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"author" : [ { "dropping-particle" : "", "family" : "Johnson", "given" : "Lee F", "non-dropping-particle" : "", "parse-names" : false, "suffix" : "" }, { "dropping-particle" : "", "family" : "Trout", "given" : "Thomas J", "non-dropping-particle" : "", "parse-names" : false, "suffix" : "" } ], "container-title" : "Remote Sensing", "id" : "ITEM-1", "issue" : "2", "issued" : { "date-parts" : [ [ "2012" ] ] }, "page" : "439-455", "publisher" : "Molecular Diversity Preservation International", "title" : "Satellite NDVI assisted monitoring of vegetable crop evapotranspiration in California\u2019s San Joaquin Valley", "type" : "article-journal", "volume" : "4" }, "uris" : [ "http://www.mendeley.com/documents/?uuid=4d2b5547-6b1d-4d6d-968c-b237c96dfbbe" ] } ], "mendeley" : { "previouslyFormattedCitation" : "(Johnson and Trout, 2012)" }, "properties" : { "noteIndex" : 0 }, "schema" : "https://github.com/citation-style-language/schema/raw/master/csl-citation.json" }</w:instrText>
      </w:r>
      <w:r w:rsidR="00605977">
        <w:rPr>
          <w:rFonts w:ascii="Times New Roman" w:hAnsi="Times New Roman"/>
          <w:sz w:val="24"/>
          <w:szCs w:val="24"/>
        </w:rPr>
        <w:fldChar w:fldCharType="separate"/>
      </w:r>
      <w:r w:rsidR="00605977" w:rsidRPr="00605977">
        <w:rPr>
          <w:rFonts w:ascii="Times New Roman" w:hAnsi="Times New Roman"/>
          <w:noProof/>
          <w:sz w:val="24"/>
          <w:szCs w:val="24"/>
        </w:rPr>
        <w:t>(Johnson and Trout, 2012)</w:t>
      </w:r>
      <w:r w:rsidR="00605977">
        <w:rPr>
          <w:rFonts w:ascii="Times New Roman" w:hAnsi="Times New Roman"/>
          <w:sz w:val="24"/>
          <w:szCs w:val="24"/>
        </w:rPr>
        <w:fldChar w:fldCharType="end"/>
      </w:r>
      <w:r w:rsidRPr="00BF291E">
        <w:rPr>
          <w:rFonts w:ascii="Times New Roman" w:hAnsi="Times New Roman"/>
          <w:sz w:val="24"/>
          <w:szCs w:val="24"/>
        </w:rPr>
        <w:t>.</w:t>
      </w:r>
    </w:p>
    <w:p w14:paraId="0FAB4999" w14:textId="555EEC4D" w:rsidR="00BF291E" w:rsidRPr="00BF291E" w:rsidRDefault="00605977" w:rsidP="00BF291E">
      <w:pPr>
        <w:spacing w:after="0" w:line="480" w:lineRule="auto"/>
        <w:rPr>
          <w:rFonts w:ascii="Times New Roman" w:hAnsi="Times New Roman"/>
          <w:sz w:val="24"/>
          <w:szCs w:val="24"/>
        </w:rPr>
      </w:pPr>
      <w:r>
        <w:rPr>
          <w:rFonts w:ascii="Times New Roman" w:hAnsi="Times New Roman"/>
          <w:sz w:val="24"/>
          <w:szCs w:val="24"/>
        </w:rPr>
        <w:lastRenderedPageBreak/>
        <w:tab/>
      </w:r>
      <w:proofErr w:type="spellStart"/>
      <w:r>
        <w:rPr>
          <w:rFonts w:ascii="Times New Roman" w:hAnsi="Times New Roman"/>
          <w:sz w:val="24"/>
          <w:szCs w:val="24"/>
        </w:rPr>
        <w:t>Rafn</w:t>
      </w:r>
      <w:proofErr w:type="spellEnd"/>
      <w:r>
        <w:rPr>
          <w:rFonts w:ascii="Times New Roman" w:hAnsi="Times New Roman"/>
          <w:sz w:val="24"/>
          <w:szCs w:val="24"/>
        </w:rPr>
        <w:t xml:space="preserve"> et al.</w:t>
      </w:r>
      <w:r w:rsidR="00BF291E" w:rsidRPr="00BF291E">
        <w:rPr>
          <w:rFonts w:ascii="Times New Roman" w:hAnsi="Times New Roman"/>
          <w:sz w:val="24"/>
          <w:szCs w:val="24"/>
        </w:rPr>
        <w:t xml:space="preserve"> </w:t>
      </w:r>
      <w:r>
        <w:rPr>
          <w:rFonts w:ascii="Times New Roman" w:hAnsi="Times New Roman"/>
          <w:sz w:val="24"/>
          <w:szCs w:val="24"/>
        </w:rPr>
        <w:fldChar w:fldCharType="begin" w:fldLock="1"/>
      </w:r>
      <w:r w:rsidR="00F72E9E">
        <w:rPr>
          <w:rFonts w:ascii="Times New Roman" w:hAnsi="Times New Roman"/>
          <w:sz w:val="24"/>
          <w:szCs w:val="24"/>
        </w:rPr>
        <w:instrText>ADDIN CSL_CITATION { "citationItems" : [ { "id" : "ITEM-1", "itemData" : { "ISSN" : "0733-9437", "abstract" : "Hydrologic modeling and agricultural water consumption analyses typically require some estimation of expected evapotranspiration ({ET)} from any given land cover or crop type. The main parameter used to make such estimations is the \"crop coefficient\" (K-c), also known as \"reference {ET} fraction\" ({ETrF).} An efficient remote-sensing methodology to obtain {ETrF} is mapping evapotranspiration at high resolution and with internalized calibration ({METRIC)}, which requires thermal data, as obtained from the Landsat satellite. Unfortunately, the possibility of future Landsat satellites containing thermal sensors is uncertain, and other satellites' data have access or spatial resolution concerns. Even when thermal-band data are available, energy-balance approaches can be costly. In this paper we continue ongoing efforts by the University of Idaho and others to estimate the evapotranspiration parameter K-c (or K-cb) using the more readily available normalized difference vegetation index ({NDVI)} satellite-derived data product. Results from a case study in Idaho for irrigated agriculture indicate that the {NDVI/K-c} method has significant potential to estimate K-c because it is a fully objective and repeatable process, is comparably fast, easy, and less costly to apply, and does not require images from the thermal band. Preliminary work suggests that {NDVI-based} estimates produce results comparable to {METRIC} estimates over large spatial areas and full-season sample periods, even when the estimation equations were derived from different locations or crop type and management settings. While it is unclear whether empirical methods to derive the K-c product are more robust than either remote-sensing estimation method, this ongoing {NDVI/K-c} method is studied as an alternative, especially when empirical data are sparse or too costly to obtain, and when the {METRIC} approach cannot be taken. We find that {NDVI-based} estimation equations may be practically applied to areas other than the area of development.", "author" : [ { "dropping-particle" : "", "family" : "Rafn", "given" : "Eric B.", "non-dropping-particle" : "", "parse-names" : false, "suffix" : "" }, { "dropping-particle" : "", "family" : "Contor", "given" : "Bryce", "non-dropping-particle" : "", "parse-names" : false, "suffix" : "" }, { "dropping-particle" : "", "family" : "Ames", "given" : "Daniel P.", "non-dropping-particle" : "", "parse-names" : false, "suffix" : "" } ], "container-title" : "Journal of Irrigation and Drainage Engineering", "id" : "ITEM-1", "issued" : { "date-parts" : [ [ "2008" ] ] }, "page" : "722-729", "title" : "Evaluation of a Method for Estimating Irrigated Crop-Evapotranspiration Coefficients from Remotely Sensed Data in Idaho", "type" : "article", "volume" : "134" }, "uris" : [ "http://www.mendeley.com/documents/?uuid=b761d8e2-baca-4ba9-a353-73e8db0dfcda" ] } ], "mendeley" : { "manualFormatting" : "(2008)", "previouslyFormattedCitation" : "(Rafn et al., 2008)" }, "properties" : { "noteIndex" : 0 }, "schema" : "https://github.com/citation-style-language/schema/raw/master/csl-citation.json" }</w:instrText>
      </w:r>
      <w:r>
        <w:rPr>
          <w:rFonts w:ascii="Times New Roman" w:hAnsi="Times New Roman"/>
          <w:sz w:val="24"/>
          <w:szCs w:val="24"/>
        </w:rPr>
        <w:fldChar w:fldCharType="separate"/>
      </w:r>
      <w:r>
        <w:rPr>
          <w:rFonts w:ascii="Times New Roman" w:hAnsi="Times New Roman"/>
          <w:noProof/>
          <w:sz w:val="24"/>
          <w:szCs w:val="24"/>
        </w:rPr>
        <w:t>(</w:t>
      </w:r>
      <w:r w:rsidRPr="00605977">
        <w:rPr>
          <w:rFonts w:ascii="Times New Roman" w:hAnsi="Times New Roman"/>
          <w:noProof/>
          <w:sz w:val="24"/>
          <w:szCs w:val="24"/>
        </w:rPr>
        <w:t>2008)</w:t>
      </w:r>
      <w:r>
        <w:rPr>
          <w:rFonts w:ascii="Times New Roman" w:hAnsi="Times New Roman"/>
          <w:sz w:val="24"/>
          <w:szCs w:val="24"/>
        </w:rPr>
        <w:fldChar w:fldCharType="end"/>
      </w:r>
      <w:r>
        <w:rPr>
          <w:rFonts w:ascii="Times New Roman" w:hAnsi="Times New Roman"/>
          <w:sz w:val="24"/>
          <w:szCs w:val="24"/>
        </w:rPr>
        <w:t xml:space="preserve"> </w:t>
      </w:r>
      <w:r w:rsidR="00BF291E" w:rsidRPr="00BF291E">
        <w:rPr>
          <w:rFonts w:ascii="Times New Roman" w:hAnsi="Times New Roman"/>
          <w:sz w:val="24"/>
          <w:szCs w:val="24"/>
        </w:rPr>
        <w:t>compared an NDVI method for deriving K</w:t>
      </w:r>
      <w:r w:rsidR="00BF291E" w:rsidRPr="00BF291E">
        <w:rPr>
          <w:rFonts w:ascii="Times New Roman" w:hAnsi="Times New Roman"/>
          <w:sz w:val="24"/>
          <w:szCs w:val="24"/>
          <w:vertAlign w:val="subscript"/>
        </w:rPr>
        <w:t>c</w:t>
      </w:r>
      <w:r w:rsidR="00BF291E" w:rsidRPr="00BF291E">
        <w:rPr>
          <w:rFonts w:ascii="Times New Roman" w:hAnsi="Times New Roman"/>
          <w:sz w:val="24"/>
          <w:szCs w:val="24"/>
        </w:rPr>
        <w:t xml:space="preserve"> with the energy balance METRIC method over mixed crops in an Idaho irrigation district.  They concluded that the K</w:t>
      </w:r>
      <w:r w:rsidR="00BF291E" w:rsidRPr="00BF291E">
        <w:rPr>
          <w:rFonts w:ascii="Times New Roman" w:hAnsi="Times New Roman"/>
          <w:sz w:val="24"/>
          <w:szCs w:val="24"/>
          <w:vertAlign w:val="subscript"/>
        </w:rPr>
        <w:t xml:space="preserve">c-VI </w:t>
      </w:r>
      <w:r w:rsidR="00BF291E" w:rsidRPr="00BF291E">
        <w:rPr>
          <w:rFonts w:ascii="Times New Roman" w:hAnsi="Times New Roman"/>
          <w:sz w:val="24"/>
          <w:szCs w:val="24"/>
        </w:rPr>
        <w:t>method was a fully objective and repeatable process that was fast, easy and less costly to employ than the METRIC method.  They projected that the method could be applied outside the area where it was developed.  Similarly, Gonzalez-</w:t>
      </w:r>
      <w:proofErr w:type="spellStart"/>
      <w:r w:rsidR="00BF291E" w:rsidRPr="00BF291E">
        <w:rPr>
          <w:rFonts w:ascii="Times New Roman" w:hAnsi="Times New Roman"/>
          <w:sz w:val="24"/>
          <w:szCs w:val="24"/>
        </w:rPr>
        <w:t>Dugo</w:t>
      </w:r>
      <w:proofErr w:type="spellEnd"/>
      <w:r w:rsidR="00BF291E" w:rsidRPr="00BF291E">
        <w:rPr>
          <w:rFonts w:ascii="Times New Roman" w:hAnsi="Times New Roman"/>
          <w:sz w:val="24"/>
          <w:szCs w:val="24"/>
        </w:rPr>
        <w:t xml:space="preserve"> et al. (2008) found that NDVI-derived crop coefficients combined with </w:t>
      </w:r>
      <w:proofErr w:type="spellStart"/>
      <w:r w:rsidR="00BF291E" w:rsidRPr="00BF291E">
        <w:rPr>
          <w:rFonts w:ascii="Times New Roman" w:hAnsi="Times New Roman"/>
          <w:sz w:val="24"/>
          <w:szCs w:val="24"/>
        </w:rPr>
        <w:t>ET</w:t>
      </w:r>
      <w:r w:rsidR="00BF291E" w:rsidRPr="00BF291E">
        <w:rPr>
          <w:rFonts w:ascii="Times New Roman" w:hAnsi="Times New Roman"/>
          <w:sz w:val="24"/>
          <w:szCs w:val="24"/>
          <w:vertAlign w:val="subscript"/>
        </w:rPr>
        <w:t>o</w:t>
      </w:r>
      <w:proofErr w:type="spellEnd"/>
      <w:r w:rsidR="00BF291E" w:rsidRPr="00BF291E">
        <w:rPr>
          <w:rFonts w:ascii="Times New Roman" w:hAnsi="Times New Roman"/>
          <w:sz w:val="24"/>
          <w:szCs w:val="24"/>
        </w:rPr>
        <w:t xml:space="preserve"> measurements predicted ET of corn and soybean crops as well as thermal-band methods in Central Iowa, although it over-estimated ET of corn during a dry-down period. </w:t>
      </w:r>
      <w:proofErr w:type="spellStart"/>
      <w:r w:rsidR="00BF291E" w:rsidRPr="00BF291E">
        <w:rPr>
          <w:rFonts w:ascii="Times New Roman" w:hAnsi="Times New Roman"/>
          <w:sz w:val="24"/>
          <w:szCs w:val="24"/>
        </w:rPr>
        <w:t>Nagler</w:t>
      </w:r>
      <w:proofErr w:type="spellEnd"/>
      <w:r w:rsidR="00BF291E" w:rsidRPr="00BF291E">
        <w:rPr>
          <w:rFonts w:ascii="Times New Roman" w:hAnsi="Times New Roman"/>
          <w:sz w:val="24"/>
          <w:szCs w:val="24"/>
        </w:rPr>
        <w:t xml:space="preserve"> et al. (2013) showed that a MODIS EVI-based algorithm could estimate ET over seven mixed irrigation districts in the U.S., Spain and Australia with an accuracy of within 5% of measured values on an annual basis. These findings open up the possibility of monitoring ET without field-by-field knowledge of cropping patterns. </w:t>
      </w:r>
    </w:p>
    <w:p w14:paraId="3933315F" w14:textId="394A4859" w:rsidR="00BF291E" w:rsidRPr="008F7AF5" w:rsidRDefault="001C5155" w:rsidP="001C57A0">
      <w:pPr>
        <w:pStyle w:val="Heading3"/>
        <w:rPr>
          <w:rFonts w:cs="Times New Roman"/>
        </w:rPr>
      </w:pPr>
      <w:bookmarkStart w:id="58" w:name="_Toc397088768"/>
      <w:r w:rsidRPr="008F7AF5">
        <w:rPr>
          <w:rFonts w:cs="Times New Roman"/>
        </w:rPr>
        <w:t xml:space="preserve">3.2.2.2. Physically-based </w:t>
      </w:r>
      <w:r w:rsidR="00E32979" w:rsidRPr="008F7AF5">
        <w:rPr>
          <w:rFonts w:cs="Times New Roman"/>
        </w:rPr>
        <w:t xml:space="preserve">vegetation </w:t>
      </w:r>
      <w:r w:rsidRPr="008F7AF5">
        <w:rPr>
          <w:rFonts w:cs="Times New Roman"/>
        </w:rPr>
        <w:t>methods:  PT-JPL model</w:t>
      </w:r>
      <w:bookmarkEnd w:id="58"/>
    </w:p>
    <w:p w14:paraId="7BF9EB97" w14:textId="77777777" w:rsidR="00BF291E" w:rsidRPr="00BF291E" w:rsidRDefault="00BF291E" w:rsidP="00BF291E">
      <w:pPr>
        <w:spacing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 xml:space="preserve">For regional or global application, ground reference data are often not available at sufficient spatial density to support local calibration of the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-VI relationship, so more physically-based models that require minimum calibration have been developed for large geographic scales.  The PT-JPL model of Fisher et al (2008) is designed to estimate ET directly from satellite imagery with minimal ground data requirements.  In the PT-JPL algorithm,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is calculated as the sum of evaporation of water intercepted by the canopy (</w:t>
      </w:r>
      <w:proofErr w:type="spellStart"/>
      <w:r w:rsidRPr="00BF291E">
        <w:rPr>
          <w:rFonts w:ascii="Times New Roman" w:hAnsi="Times New Roman" w:cs="Times New Roman"/>
          <w:sz w:val="24"/>
          <w:szCs w:val="24"/>
        </w:rPr>
        <w:t>λE</w:t>
      </w:r>
      <w:r w:rsidRPr="00BF291E">
        <w:rPr>
          <w:rFonts w:ascii="Times New Roman" w:hAnsi="Times New Roman" w:cs="Times New Roman"/>
          <w:sz w:val="24"/>
          <w:szCs w:val="24"/>
          <w:vertAlign w:val="subscript"/>
        </w:rPr>
        <w:t>I</w:t>
      </w:r>
      <w:proofErr w:type="spellEnd"/>
      <w:r w:rsidRPr="00BF291E">
        <w:rPr>
          <w:rFonts w:ascii="Times New Roman" w:hAnsi="Times New Roman" w:cs="Times New Roman"/>
          <w:sz w:val="24"/>
          <w:szCs w:val="24"/>
        </w:rPr>
        <w:t>) and soil (</w:t>
      </w:r>
      <w:proofErr w:type="spellStart"/>
      <w:r w:rsidRPr="00BF291E">
        <w:rPr>
          <w:rFonts w:ascii="Times New Roman" w:hAnsi="Times New Roman" w:cs="Times New Roman"/>
          <w:sz w:val="24"/>
          <w:szCs w:val="24"/>
        </w:rPr>
        <w:t>λE</w:t>
      </w:r>
      <w:r w:rsidRPr="00BF291E">
        <w:rPr>
          <w:rFonts w:ascii="Times New Roman" w:hAnsi="Times New Roman" w:cs="Times New Roman"/>
          <w:sz w:val="24"/>
          <w:szCs w:val="24"/>
          <w:vertAlign w:val="subscript"/>
        </w:rPr>
        <w:t>s</w:t>
      </w:r>
      <w:proofErr w:type="spellEnd"/>
      <w:r w:rsidRPr="00BF291E">
        <w:rPr>
          <w:rFonts w:ascii="Times New Roman" w:hAnsi="Times New Roman" w:cs="Times New Roman"/>
          <w:sz w:val="24"/>
          <w:szCs w:val="24"/>
        </w:rPr>
        <w:t>) and transpiration from the dry canopy (</w:t>
      </w:r>
      <w:proofErr w:type="spellStart"/>
      <w:r w:rsidRPr="00BF291E">
        <w:rPr>
          <w:rFonts w:ascii="Times New Roman" w:hAnsi="Times New Roman" w:cs="Times New Roman"/>
          <w:sz w:val="24"/>
          <w:szCs w:val="24"/>
        </w:rPr>
        <w:t>λE</w:t>
      </w:r>
      <w:r w:rsidRPr="00BF291E">
        <w:rPr>
          <w:rFonts w:ascii="Times New Roman" w:hAnsi="Times New Roman" w:cs="Times New Roman"/>
          <w:sz w:val="24"/>
          <w:szCs w:val="24"/>
          <w:vertAlign w:val="subscript"/>
        </w:rPr>
        <w:t>c</w:t>
      </w:r>
      <w:proofErr w:type="spellEnd"/>
      <w:r w:rsidRPr="00BF291E">
        <w:rPr>
          <w:rFonts w:ascii="Times New Roman" w:hAnsi="Times New Roman" w:cs="Times New Roman"/>
          <w:sz w:val="24"/>
          <w:szCs w:val="24"/>
        </w:rPr>
        <w:t>)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_Ref385253851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Table </w:t>
      </w:r>
      <w:r w:rsidRPr="00BF291E">
        <w:rPr>
          <w:rFonts w:ascii="Times New Roman" w:hAnsi="Times New Roman" w:cs="Times New Roman"/>
          <w:b/>
          <w:i/>
          <w:noProof/>
          <w:sz w:val="24"/>
          <w:szCs w:val="24"/>
        </w:rPr>
        <w:t>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where a “dry canopy” has no liquid water on the surface of the leaves.  In the PT-JPL model, </w:t>
      </w:r>
      <w:commentRangeStart w:id="59"/>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f</w:t>
      </w:r>
      <w:commentRangeEnd w:id="59"/>
      <w:r w:rsidR="009F4722">
        <w:rPr>
          <w:rStyle w:val="CommentReference"/>
        </w:rPr>
        <w:commentReference w:id="59"/>
      </w:r>
      <w:r w:rsidRPr="00BF291E">
        <w:rPr>
          <w:rFonts w:ascii="Times New Roman" w:hAnsi="Times New Roman" w:cs="Times New Roman"/>
          <w:sz w:val="24"/>
          <w:szCs w:val="24"/>
        </w:rPr>
        <w:t>or transpiring vegetation is assumed to be the product of four coefficients that account for variations in surface wetness (</w:t>
      </w:r>
      <w:proofErr w:type="spellStart"/>
      <w:r w:rsidRPr="00BF291E">
        <w:rPr>
          <w:rFonts w:ascii="Times New Roman" w:hAnsi="Times New Roman" w:cs="Times New Roman"/>
          <w:sz w:val="24"/>
          <w:szCs w:val="24"/>
        </w:rPr>
        <w:t>f</w:t>
      </w:r>
      <w:r w:rsidRPr="00BF291E">
        <w:rPr>
          <w:rFonts w:ascii="Times New Roman" w:hAnsi="Times New Roman" w:cs="Times New Roman"/>
          <w:sz w:val="24"/>
          <w:szCs w:val="24"/>
          <w:vertAlign w:val="subscript"/>
        </w:rPr>
        <w:t>wet</w:t>
      </w:r>
      <w:proofErr w:type="spellEnd"/>
      <w:r w:rsidRPr="00BF291E">
        <w:rPr>
          <w:rFonts w:ascii="Times New Roman" w:hAnsi="Times New Roman" w:cs="Times New Roman"/>
          <w:sz w:val="24"/>
          <w:szCs w:val="24"/>
        </w:rPr>
        <w:t>), fraction of the canopy transpiring (</w:t>
      </w:r>
      <w:proofErr w:type="spellStart"/>
      <w:proofErr w:type="gramStart"/>
      <w:r w:rsidRPr="00BF291E">
        <w:rPr>
          <w:rFonts w:ascii="Times New Roman" w:hAnsi="Times New Roman" w:cs="Times New Roman"/>
          <w:sz w:val="24"/>
          <w:szCs w:val="24"/>
        </w:rPr>
        <w:t>f</w:t>
      </w:r>
      <w:r w:rsidRPr="00BF291E">
        <w:rPr>
          <w:rFonts w:ascii="Times New Roman" w:hAnsi="Times New Roman" w:cs="Times New Roman"/>
          <w:sz w:val="24"/>
          <w:szCs w:val="24"/>
          <w:vertAlign w:val="subscript"/>
        </w:rPr>
        <w:t>g</w:t>
      </w:r>
      <w:proofErr w:type="spellEnd"/>
      <w:proofErr w:type="gramEnd"/>
      <w:r w:rsidRPr="00BF291E">
        <w:rPr>
          <w:rFonts w:ascii="Times New Roman" w:hAnsi="Times New Roman" w:cs="Times New Roman"/>
          <w:sz w:val="24"/>
          <w:szCs w:val="24"/>
        </w:rPr>
        <w:t>), a temperature constraint (</w:t>
      </w:r>
      <w:proofErr w:type="spellStart"/>
      <w:r w:rsidRPr="00BF291E">
        <w:rPr>
          <w:rFonts w:ascii="Times New Roman" w:hAnsi="Times New Roman" w:cs="Times New Roman"/>
          <w:sz w:val="24"/>
          <w:szCs w:val="24"/>
        </w:rPr>
        <w:t>f</w:t>
      </w:r>
      <w:r w:rsidRPr="00BF291E">
        <w:rPr>
          <w:rFonts w:ascii="Times New Roman" w:hAnsi="Times New Roman" w:cs="Times New Roman"/>
          <w:sz w:val="24"/>
          <w:szCs w:val="24"/>
          <w:vertAlign w:val="subscript"/>
        </w:rPr>
        <w:t>T</w:t>
      </w:r>
      <w:proofErr w:type="spellEnd"/>
      <w:r w:rsidRPr="00BF291E">
        <w:rPr>
          <w:rFonts w:ascii="Times New Roman" w:hAnsi="Times New Roman" w:cs="Times New Roman"/>
          <w:sz w:val="24"/>
          <w:szCs w:val="24"/>
        </w:rPr>
        <w:t>), and a plant moisture constraint (</w:t>
      </w:r>
      <w:proofErr w:type="spellStart"/>
      <w:r w:rsidRPr="00BF291E">
        <w:rPr>
          <w:rFonts w:ascii="Times New Roman" w:hAnsi="Times New Roman" w:cs="Times New Roman"/>
          <w:sz w:val="24"/>
          <w:szCs w:val="24"/>
        </w:rPr>
        <w:t>f</w:t>
      </w:r>
      <w:r w:rsidRPr="00BF291E">
        <w:rPr>
          <w:rFonts w:ascii="Times New Roman" w:hAnsi="Times New Roman" w:cs="Times New Roman"/>
          <w:sz w:val="24"/>
          <w:szCs w:val="24"/>
          <w:vertAlign w:val="subscript"/>
        </w:rPr>
        <w:t>M</w:t>
      </w:r>
      <w:proofErr w:type="spellEnd"/>
      <w:r w:rsidRPr="00BF291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4158"/>
      </w:tblGrid>
      <w:tr w:rsidR="00BF291E" w:rsidRPr="00BF291E" w14:paraId="01A572AB" w14:textId="77777777" w:rsidTr="005B1C5E">
        <w:tc>
          <w:tcPr>
            <w:tcW w:w="5418" w:type="dxa"/>
          </w:tcPr>
          <w:commentRangeStart w:id="60"/>
          <w:p w14:paraId="3DCFF724" w14:textId="77777777" w:rsidR="00BF291E" w:rsidRPr="00BF291E" w:rsidRDefault="00937B66" w:rsidP="00BF291E">
            <w:pPr>
              <w:spacing w:after="200"/>
              <w:rPr>
                <w:rFonts w:ascii="Times New Roman" w:eastAsiaTheme="minorEastAsia"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λET</m:t>
                    </m:r>
                  </m:e>
                  <m:sub>
                    <m:r>
                      <m:rPr>
                        <m:sty m:val="bi"/>
                      </m:rPr>
                      <w:rPr>
                        <w:rFonts w:ascii="Cambria Math" w:hAnsi="Cambria Math" w:cs="Times New Roman"/>
                        <w:sz w:val="24"/>
                        <w:szCs w:val="24"/>
                      </w:rPr>
                      <m:t>c</m:t>
                    </m:r>
                  </m:sub>
                </m:sSub>
                <w:commentRangeEnd w:id="60"/>
                <m:r>
                  <m:rPr>
                    <m:sty m:val="p"/>
                  </m:rPr>
                  <w:rPr>
                    <w:rStyle w:val="CommentReference"/>
                  </w:rPr>
                  <w:commentReference w:id="60"/>
                </m:r>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1-</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wet</m:t>
                        </m:r>
                      </m:sub>
                    </m:sSub>
                  </m:e>
                </m:d>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g</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T</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M</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α</m:t>
                    </m:r>
                  </m:e>
                  <m:sub>
                    <m:r>
                      <m:rPr>
                        <m:sty m:val="bi"/>
                      </m:rPr>
                      <w:rPr>
                        <w:rFonts w:ascii="Cambria Math" w:hAnsi="Cambria Math" w:cs="Times New Roman"/>
                        <w:sz w:val="24"/>
                        <w:szCs w:val="24"/>
                      </w:rPr>
                      <m:t>PT</m:t>
                    </m:r>
                  </m:sub>
                </m:sSub>
                <m:f>
                  <m:fPr>
                    <m:ctrlPr>
                      <w:rPr>
                        <w:rFonts w:ascii="Cambria Math" w:hAnsi="Cambria Math" w:cs="Times New Roman"/>
                        <w:b/>
                        <w:bCs/>
                        <w:i/>
                        <w:sz w:val="24"/>
                        <w:szCs w:val="24"/>
                      </w:rPr>
                    </m:ctrlPr>
                  </m:fPr>
                  <m:num>
                    <m:r>
                      <m:rPr>
                        <m:sty m:val="bi"/>
                      </m:rPr>
                      <w:rPr>
                        <w:rFonts w:ascii="Cambria Math" w:hAnsi="Cambria Math" w:cs="Times New Roman"/>
                        <w:sz w:val="24"/>
                        <w:szCs w:val="24"/>
                      </w:rPr>
                      <m:t>s</m:t>
                    </m:r>
                  </m:num>
                  <m:den>
                    <m:r>
                      <m:rPr>
                        <m:sty m:val="bi"/>
                      </m:rPr>
                      <w:rPr>
                        <w:rFonts w:ascii="Cambria Math" w:hAnsi="Cambria Math" w:cs="Times New Roman"/>
                        <w:sz w:val="24"/>
                        <w:szCs w:val="24"/>
                      </w:rPr>
                      <m:t>s+γ</m:t>
                    </m:r>
                  </m:den>
                </m:f>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ns</m:t>
                    </m:r>
                  </m:sub>
                </m:sSub>
                <m:r>
                  <m:rPr>
                    <m:sty m:val="bi"/>
                  </m:rPr>
                  <w:rPr>
                    <w:rFonts w:ascii="Cambria Math" w:hAnsi="Cambria Math" w:cs="Times New Roman"/>
                    <w:sz w:val="24"/>
                    <w:szCs w:val="24"/>
                  </w:rPr>
                  <m:t>)</m:t>
                </m:r>
              </m:oMath>
            </m:oMathPara>
          </w:p>
        </w:tc>
        <w:tc>
          <w:tcPr>
            <w:tcW w:w="4158" w:type="dxa"/>
          </w:tcPr>
          <w:p w14:paraId="6E490082" w14:textId="77777777" w:rsidR="00BF291E" w:rsidRPr="00BF291E" w:rsidRDefault="00BF291E" w:rsidP="00BF291E">
            <w:pPr>
              <w:spacing w:after="200"/>
              <w:jc w:val="center"/>
              <w:rPr>
                <w:rFonts w:ascii="Times New Roman" w:hAnsi="Times New Roman" w:cs="Times New Roman"/>
                <w:b/>
                <w:bCs/>
                <w:sz w:val="24"/>
                <w:szCs w:val="24"/>
              </w:rPr>
            </w:pPr>
            <w:r w:rsidRPr="00BF291E">
              <w:rPr>
                <w:rFonts w:ascii="Times New Roman" w:hAnsi="Times New Roman" w:cs="Times New Roman"/>
                <w:b/>
                <w:bCs/>
                <w:sz w:val="24"/>
                <w:szCs w:val="24"/>
              </w:rPr>
              <w:t xml:space="preserve">( </w:t>
            </w:r>
            <w:r w:rsidRPr="00BF291E">
              <w:rPr>
                <w:rFonts w:ascii="Times New Roman" w:hAnsi="Times New Roman" w:cs="Times New Roman"/>
                <w:b/>
                <w:bCs/>
                <w:sz w:val="24"/>
                <w:szCs w:val="24"/>
              </w:rPr>
              <w:fldChar w:fldCharType="begin"/>
            </w:r>
            <w:r w:rsidRPr="00BF291E">
              <w:rPr>
                <w:rFonts w:ascii="Times New Roman" w:hAnsi="Times New Roman" w:cs="Times New Roman"/>
                <w:b/>
                <w:bCs/>
                <w:sz w:val="24"/>
                <w:szCs w:val="24"/>
              </w:rPr>
              <w:instrText xml:space="preserve"> SEQ ( \* ARABIC </w:instrText>
            </w:r>
            <w:r w:rsidRPr="00BF291E">
              <w:rPr>
                <w:rFonts w:ascii="Times New Roman" w:hAnsi="Times New Roman" w:cs="Times New Roman"/>
                <w:b/>
                <w:bCs/>
                <w:sz w:val="24"/>
                <w:szCs w:val="24"/>
              </w:rPr>
              <w:fldChar w:fldCharType="separate"/>
            </w:r>
            <w:r w:rsidRPr="00BF291E">
              <w:rPr>
                <w:rFonts w:ascii="Times New Roman" w:hAnsi="Times New Roman" w:cs="Times New Roman"/>
                <w:b/>
                <w:bCs/>
                <w:noProof/>
                <w:sz w:val="24"/>
                <w:szCs w:val="24"/>
              </w:rPr>
              <w:t>9</w:t>
            </w:r>
            <w:r w:rsidRPr="00BF291E">
              <w:rPr>
                <w:rFonts w:ascii="Times New Roman" w:hAnsi="Times New Roman" w:cs="Times New Roman"/>
                <w:b/>
                <w:bCs/>
                <w:sz w:val="24"/>
                <w:szCs w:val="24"/>
              </w:rPr>
              <w:fldChar w:fldCharType="end"/>
            </w:r>
            <w:r w:rsidRPr="00BF291E">
              <w:rPr>
                <w:rFonts w:ascii="Times New Roman" w:hAnsi="Times New Roman" w:cs="Times New Roman"/>
                <w:b/>
                <w:bCs/>
                <w:sz w:val="24"/>
                <w:szCs w:val="24"/>
              </w:rPr>
              <w:t xml:space="preserve"> )</w:t>
            </w:r>
          </w:p>
        </w:tc>
      </w:tr>
    </w:tbl>
    <w:p w14:paraId="432CABEA" w14:textId="760AD4AB" w:rsidR="00BF291E" w:rsidRPr="00BF291E" w:rsidRDefault="00BF291E" w:rsidP="00BF291E">
      <w:pPr>
        <w:spacing w:line="480" w:lineRule="auto"/>
        <w:contextualSpacing/>
        <w:rPr>
          <w:rFonts w:ascii="Times New Roman" w:hAnsi="Times New Roman" w:cs="Times New Roman"/>
          <w:sz w:val="24"/>
          <w:szCs w:val="24"/>
        </w:rPr>
      </w:pPr>
      <w:proofErr w:type="gramStart"/>
      <w:r w:rsidRPr="00BF291E">
        <w:rPr>
          <w:rFonts w:ascii="Times New Roman" w:hAnsi="Times New Roman" w:cs="Times New Roman"/>
          <w:sz w:val="24"/>
          <w:szCs w:val="24"/>
        </w:rPr>
        <w:lastRenderedPageBreak/>
        <w:t>where</w:t>
      </w:r>
      <w:proofErr w:type="gramEnd"/>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ns</w:t>
      </w:r>
      <w:proofErr w:type="spellEnd"/>
      <w:r w:rsidRPr="00BF291E">
        <w:rPr>
          <w:rFonts w:ascii="Times New Roman" w:hAnsi="Times New Roman" w:cs="Times New Roman"/>
          <w:sz w:val="24"/>
          <w:szCs w:val="24"/>
        </w:rPr>
        <w:t xml:space="preserve"> is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at the soil surface and is a function of vegetation cover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_Ref385253851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Table </w:t>
      </w:r>
      <w:r w:rsidRPr="00BF291E">
        <w:rPr>
          <w:rFonts w:ascii="Times New Roman" w:hAnsi="Times New Roman" w:cs="Times New Roman"/>
          <w:b/>
          <w:i/>
          <w:noProof/>
          <w:sz w:val="24"/>
          <w:szCs w:val="24"/>
        </w:rPr>
        <w:t>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Alternate formulations are available that use fractional vegetation cover without calculating </w:t>
      </w:r>
      <w:proofErr w:type="spellStart"/>
      <w:r w:rsidRPr="00BF291E">
        <w:rPr>
          <w:rFonts w:ascii="Times New Roman" w:hAnsi="Times New Roman" w:cs="Times New Roman"/>
          <w:sz w:val="24"/>
          <w:szCs w:val="24"/>
        </w:rPr>
        <w:t>Rn</w:t>
      </w:r>
      <w:r w:rsidRPr="00BF291E">
        <w:rPr>
          <w:rFonts w:ascii="Times New Roman" w:hAnsi="Times New Roman" w:cs="Times New Roman"/>
          <w:sz w:val="24"/>
          <w:szCs w:val="24"/>
          <w:vertAlign w:val="subscript"/>
        </w:rPr>
        <w:t>s</w:t>
      </w:r>
      <w:proofErr w:type="spellEnd"/>
      <w:r w:rsidRPr="00BF291E">
        <w:rPr>
          <w:rFonts w:ascii="Times New Roman" w:hAnsi="Times New Roman" w:cs="Times New Roman"/>
          <w:sz w:val="24"/>
          <w:szCs w:val="24"/>
        </w:rPr>
        <w:t xml:space="preserve"> separately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"10.5194/hess-17-1079-2013", "ISSN" : "1607-7938", "author" : [ { "dropping-particle" : "", "family" : "Marshall", "given" : "M", "non-dropping-particle" : "", "parse-names" : false, "suffix" : "" }, { "dropping-particle" : "", "family" : "Tu", "given" : "K", "non-dropping-particle" : "", "parse-names" : false, "suffix" : "" }, { "dropping-particle" : "", "family" : "Funk", "given" : "C", "non-dropping-particle" : "", "parse-names" : false, "suffix" : "" }, { "dropping-particle" : "", "family" : "Michaelsen", "given" : "J", "non-dropping-particle" : "", "parse-names" : false, "suffix" : "" }, { "dropping-particle" : "", "family" : "Williams", "given" : "P", "non-dropping-particle" : "", "parse-names" : false, "suffix" : "" }, { "dropping-particle" : "", "family" : "Williams", "given" : "C", "non-dropping-particle" : "", "parse-names" : false, "suffix" : "" }, { "dropping-particle" : "", "family" : "Ard\u00f6", "given" : "J", "non-dropping-particle" : "", "parse-names" : false, "suffix" : "" }, { "dropping-particle" : "", "family" : "Boucher", "given" : "M", "non-dropping-particle" : "", "parse-names" : false, "suffix" : "" }, { "dropping-particle" : "", "family" : "Cappelaere", "given" : "B", "non-dropping-particle" : "", "parse-names" : false, "suffix" : "" }, { "dropping-particle" : "", "family" : "Grandcourt", "given" : "A", "non-dropping-particle" : "de", "parse-names" : false, "suffix" : "" }, { "dropping-particle" : "", "family" : "Nickless", "given" : "A", "non-dropping-particle" : "", "parse-names" : false, "suffix" : "" }, { "dropping-particle" : "", "family" : "Nouvellon", "given" : "Y", "non-dropping-particle" : "", "parse-names" : false, "suffix" : "" }, { "dropping-particle" : "", "family" : "Scholes", "given" : "R", "non-dropping-particle" : "", "parse-names" : false, "suffix" : "" }, { "dropping-particle" : "", "family" : "Kutsch", "given" : "W", "non-dropping-particle" : "", "parse-names" : false, "suffix" : "" } ], "container-title" : "Hydrol. Earth Syst. Sci.", "id" : "ITEM-1", "issue" : "3", "issued" : { "date-parts" : [ [ "2013", "3", "12" ] ] }, "page" : "1079-1091", "publisher" : "Copernicus Publications", "title" : "Improving operational land surface model canopy evapotranspiration in Africa using a direct remote sensing approach", "type" : "article-journal", "volume" : "17" }, "uris" : [ "http://www.mendeley.com/documents/?uuid=efd0332d-308d-4771-abb6-4fb99dd7fe36" ] } ], "mendeley" : { "previouslyFormattedCitation" : "(Marshall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(Marshall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The variable descriptions and their equations are listed in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_Ref385253851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 xml:space="preserve">Table </w:t>
      </w:r>
      <w:r w:rsidRPr="00BF291E">
        <w:rPr>
          <w:rFonts w:ascii="Times New Roman" w:hAnsi="Times New Roman" w:cs="Times New Roman"/>
          <w:noProof/>
          <w:sz w:val="24"/>
          <w:szCs w:val="24"/>
        </w:rPr>
        <w:t>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Evaporation from intercepted water on a wet canopy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02A553F4" w14:textId="77777777" w:rsidTr="005B1C5E">
        <w:tc>
          <w:tcPr>
            <w:tcW w:w="4788" w:type="dxa"/>
          </w:tcPr>
          <w:p w14:paraId="23CC06C7" w14:textId="77777777" w:rsidR="00BF291E" w:rsidRPr="00BF291E" w:rsidRDefault="00937B66" w:rsidP="00BF291E">
            <w:pPr>
              <w:spacing w:after="200"/>
              <w:rPr>
                <w:rFonts w:ascii="Times New Roman" w:eastAsiaTheme="minorEastAsia"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λET</m:t>
                    </m:r>
                  </m:e>
                  <m:sub>
                    <m:r>
                      <m:rPr>
                        <m:sty m:val="bi"/>
                      </m:rPr>
                      <w:rPr>
                        <w:rFonts w:ascii="Cambria Math" w:hAnsi="Cambria Math" w:cs="Times New Roman"/>
                        <w:sz w:val="24"/>
                        <w:szCs w:val="24"/>
                      </w:rPr>
                      <m:t>I</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wet</m:t>
                    </m:r>
                  </m:sub>
                </m:sSub>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α</m:t>
                    </m:r>
                  </m:e>
                  <m:sub>
                    <m:r>
                      <m:rPr>
                        <m:sty m:val="bi"/>
                      </m:rPr>
                      <w:rPr>
                        <w:rFonts w:ascii="Cambria Math" w:eastAsiaTheme="minorEastAsia" w:hAnsi="Cambria Math" w:cs="Times New Roman"/>
                        <w:sz w:val="24"/>
                        <w:szCs w:val="24"/>
                      </w:rPr>
                      <m:t>PT</m:t>
                    </m:r>
                  </m:sub>
                </m:sSub>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s</m:t>
                    </m:r>
                  </m:num>
                  <m:den>
                    <m:r>
                      <m:rPr>
                        <m:sty m:val="bi"/>
                      </m:rPr>
                      <w:rPr>
                        <w:rFonts w:ascii="Cambria Math" w:eastAsiaTheme="minorEastAsia" w:hAnsi="Cambria Math" w:cs="Times New Roman"/>
                        <w:sz w:val="24"/>
                        <w:szCs w:val="24"/>
                      </w:rPr>
                      <m:t>s+γ</m:t>
                    </m:r>
                  </m:den>
                </m:f>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ns</m:t>
                    </m:r>
                  </m:sub>
                </m:sSub>
                <m:r>
                  <m:rPr>
                    <m:sty m:val="bi"/>
                  </m:rPr>
                  <w:rPr>
                    <w:rFonts w:ascii="Cambria Math" w:hAnsi="Cambria Math" w:cs="Times New Roman"/>
                    <w:sz w:val="24"/>
                    <w:szCs w:val="24"/>
                  </w:rPr>
                  <m:t>)</m:t>
                </m:r>
              </m:oMath>
            </m:oMathPara>
          </w:p>
        </w:tc>
        <w:tc>
          <w:tcPr>
            <w:tcW w:w="4788" w:type="dxa"/>
          </w:tcPr>
          <w:p w14:paraId="652CCC45"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10</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1B9265CD" w14:textId="77777777" w:rsidR="00BF291E" w:rsidRPr="00BF291E" w:rsidRDefault="00BF291E" w:rsidP="00BF291E">
      <w:pPr>
        <w:spacing w:line="480" w:lineRule="auto"/>
        <w:contextualSpacing/>
        <w:rPr>
          <w:rFonts w:ascii="Times New Roman" w:hAnsi="Times New Roman" w:cs="Times New Roman"/>
          <w:sz w:val="24"/>
          <w:szCs w:val="24"/>
        </w:rPr>
      </w:pPr>
      <w:commentRangeStart w:id="61"/>
      <w:r w:rsidRPr="00BF291E">
        <w:rPr>
          <w:rFonts w:ascii="Times New Roman" w:hAnsi="Times New Roman" w:cs="Times New Roman"/>
          <w:sz w:val="24"/>
          <w:szCs w:val="24"/>
        </w:rPr>
        <w:t>Soil evaporation (</w:t>
      </w:r>
      <w:proofErr w:type="spellStart"/>
      <w:r w:rsidRPr="00BF291E">
        <w:rPr>
          <w:rFonts w:ascii="Times New Roman" w:hAnsi="Times New Roman" w:cs="Times New Roman"/>
          <w:sz w:val="24"/>
          <w:szCs w:val="24"/>
        </w:rPr>
        <w:t>λET</w:t>
      </w:r>
      <w:r w:rsidRPr="00BF291E">
        <w:rPr>
          <w:rFonts w:ascii="Times New Roman" w:hAnsi="Times New Roman" w:cs="Times New Roman"/>
          <w:sz w:val="24"/>
          <w:szCs w:val="24"/>
          <w:vertAlign w:val="subscript"/>
        </w:rPr>
        <w:t>s</w:t>
      </w:r>
      <w:proofErr w:type="spellEnd"/>
      <w:r w:rsidRPr="00BF291E">
        <w:rPr>
          <w:rFonts w:ascii="Times New Roman" w:hAnsi="Times New Roman" w:cs="Times New Roman"/>
          <w:sz w:val="24"/>
          <w:szCs w:val="24"/>
        </w:rPr>
        <w:t>)</w:t>
      </w:r>
      <w:commentRangeEnd w:id="61"/>
      <w:r w:rsidR="009F4722">
        <w:rPr>
          <w:rStyle w:val="CommentReference"/>
        </w:rPr>
        <w:commentReference w:id="61"/>
      </w:r>
      <w:r w:rsidRPr="00BF291E">
        <w:rPr>
          <w:rFonts w:ascii="Times New Roman" w:hAnsi="Times New Roman" w:cs="Times New Roman"/>
          <w:sz w:val="24"/>
          <w:szCs w:val="24"/>
        </w:rPr>
        <w:t xml:space="preserve"> is calculated separately, but also has limitation factors related to surface wetness and soil moisture: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BF291E" w:rsidRPr="00BF291E" w14:paraId="0EBAFD17" w14:textId="77777777" w:rsidTr="005B1C5E">
        <w:tc>
          <w:tcPr>
            <w:tcW w:w="6138" w:type="dxa"/>
          </w:tcPr>
          <w:p w14:paraId="5A5818C1" w14:textId="77777777" w:rsidR="00BF291E" w:rsidRPr="00BF291E" w:rsidRDefault="00937B66" w:rsidP="00BF291E">
            <w:pPr>
              <w:spacing w:after="200"/>
              <w:rPr>
                <w:rFonts w:ascii="Times New Roman" w:eastAsiaTheme="minorEastAsia"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λET</m:t>
                    </m:r>
                  </m:e>
                  <m:sub>
                    <m:r>
                      <m:rPr>
                        <m:sty m:val="bi"/>
                      </m:rPr>
                      <w:rPr>
                        <w:rFonts w:ascii="Cambria Math" w:hAnsi="Cambria Math" w:cs="Times New Roman"/>
                        <w:sz w:val="24"/>
                        <w:szCs w:val="24"/>
                      </w:rPr>
                      <m:t>s</m:t>
                    </m:r>
                  </m:sub>
                </m:sSub>
                <m:r>
                  <m:rPr>
                    <m:sty m:val="bi"/>
                  </m:rPr>
                  <w:rPr>
                    <w:rFonts w:ascii="Cambria Math" w:hAnsi="Cambria Math" w:cs="Times New Roman"/>
                    <w:sz w:val="24"/>
                    <w:szCs w:val="24"/>
                  </w:rPr>
                  <m:t>=</m:t>
                </m:r>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wet</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SM</m:t>
                        </m:r>
                      </m:sub>
                    </m:sSub>
                    <m:r>
                      <m:rPr>
                        <m:sty m:val="bi"/>
                      </m:rPr>
                      <w:rPr>
                        <w:rFonts w:ascii="Cambria Math" w:hAnsi="Cambria Math" w:cs="Times New Roman"/>
                        <w:sz w:val="24"/>
                        <w:szCs w:val="24"/>
                      </w:rPr>
                      <m:t>(1-</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wet</m:t>
                        </m:r>
                      </m:sub>
                    </m:sSub>
                  </m:e>
                </m:d>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α</m:t>
                    </m:r>
                  </m:e>
                  <m:sub>
                    <m:r>
                      <m:rPr>
                        <m:sty m:val="bi"/>
                      </m:rPr>
                      <w:rPr>
                        <w:rFonts w:ascii="Cambria Math" w:hAnsi="Cambria Math" w:cs="Times New Roman"/>
                        <w:sz w:val="24"/>
                        <w:szCs w:val="24"/>
                      </w:rPr>
                      <m:t>PT</m:t>
                    </m:r>
                  </m:sub>
                </m:sSub>
                <m:f>
                  <m:fPr>
                    <m:ctrlPr>
                      <w:rPr>
                        <w:rFonts w:ascii="Cambria Math" w:hAnsi="Cambria Math" w:cs="Times New Roman"/>
                        <w:b/>
                        <w:bCs/>
                        <w:i/>
                        <w:sz w:val="24"/>
                        <w:szCs w:val="24"/>
                      </w:rPr>
                    </m:ctrlPr>
                  </m:fPr>
                  <m:num>
                    <m:r>
                      <m:rPr>
                        <m:sty m:val="bi"/>
                      </m:rPr>
                      <w:rPr>
                        <w:rFonts w:ascii="Cambria Math" w:hAnsi="Cambria Math" w:cs="Times New Roman"/>
                        <w:sz w:val="24"/>
                        <w:szCs w:val="24"/>
                      </w:rPr>
                      <m:t>s</m:t>
                    </m:r>
                  </m:num>
                  <m:den>
                    <m:r>
                      <m:rPr>
                        <m:sty m:val="bi"/>
                      </m:rPr>
                      <w:rPr>
                        <w:rFonts w:ascii="Cambria Math" w:hAnsi="Cambria Math" w:cs="Times New Roman"/>
                        <w:sz w:val="24"/>
                        <w:szCs w:val="24"/>
                      </w:rPr>
                      <m:t>s+γ</m:t>
                    </m:r>
                  </m:den>
                </m:f>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ns</m:t>
                    </m:r>
                  </m:sub>
                </m:sSub>
                <m:r>
                  <m:rPr>
                    <m:sty m:val="bi"/>
                  </m:rPr>
                  <w:rPr>
                    <w:rFonts w:ascii="Cambria Math" w:hAnsi="Cambria Math" w:cs="Times New Roman"/>
                    <w:sz w:val="24"/>
                    <w:szCs w:val="24"/>
                  </w:rPr>
                  <m:t>-G)</m:t>
                </m:r>
              </m:oMath>
            </m:oMathPara>
          </w:p>
        </w:tc>
        <w:tc>
          <w:tcPr>
            <w:tcW w:w="3438" w:type="dxa"/>
          </w:tcPr>
          <w:p w14:paraId="00BA8633"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11</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368C156D" w14:textId="77777777" w:rsidR="00BF291E" w:rsidRPr="00BF291E" w:rsidRDefault="00BF291E" w:rsidP="00BF291E">
      <w:pPr>
        <w:spacing w:line="480" w:lineRule="auto"/>
        <w:contextualSpacing/>
        <w:rPr>
          <w:rFonts w:ascii="Times New Roman" w:eastAsiaTheme="minorEastAsia" w:hAnsi="Times New Roman" w:cs="Times New Roman"/>
          <w:sz w:val="24"/>
          <w:szCs w:val="24"/>
        </w:rPr>
      </w:pPr>
      <w:r w:rsidRPr="00BF291E">
        <w:rPr>
          <w:rFonts w:ascii="Times New Roman" w:eastAsiaTheme="minorEastAsia" w:hAnsi="Times New Roman" w:cs="Times New Roman"/>
          <w:sz w:val="24"/>
          <w:szCs w:val="24"/>
        </w:rPr>
        <w:t xml:space="preserve">Several of the parameters in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_Ref385253851 \h  \* MERGEFORMAT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r w:rsidRPr="00BF291E">
        <w:rPr>
          <w:rFonts w:ascii="Times New Roman" w:hAnsi="Times New Roman" w:cs="Times New Roman"/>
          <w:sz w:val="24"/>
          <w:szCs w:val="24"/>
        </w:rPr>
        <w:t xml:space="preserve">Table </w:t>
      </w:r>
      <w:r w:rsidRPr="00BF291E">
        <w:rPr>
          <w:rFonts w:ascii="Times New Roman" w:hAnsi="Times New Roman" w:cs="Times New Roman"/>
          <w:noProof/>
          <w:sz w:val="24"/>
          <w:szCs w:val="24"/>
        </w:rPr>
        <w:t>2</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may be adjusted according to local conditions.  See Fisher et al. (2008) for more detail.</w:t>
      </w:r>
    </w:p>
    <w:p w14:paraId="371ED32C" w14:textId="3BF88BD4" w:rsidR="00BF291E" w:rsidRPr="00BF291E" w:rsidRDefault="00BF291E" w:rsidP="00BF291E">
      <w:pPr>
        <w:spacing w:line="480" w:lineRule="auto"/>
        <w:contextualSpacing/>
        <w:rPr>
          <w:rFonts w:ascii="Times New Roman" w:eastAsiaTheme="minorEastAsia" w:hAnsi="Times New Roman" w:cs="Times New Roman"/>
          <w:sz w:val="24"/>
          <w:szCs w:val="24"/>
        </w:rPr>
      </w:pPr>
      <w:r w:rsidRPr="00BF291E">
        <w:rPr>
          <w:rFonts w:ascii="Times New Roman" w:eastAsiaTheme="minorEastAsia" w:hAnsi="Times New Roman" w:cs="Times New Roman"/>
          <w:sz w:val="24"/>
          <w:szCs w:val="24"/>
        </w:rPr>
        <w:tab/>
        <w:t>Fisher et al (2008) compared the PT-JPL model predictions to measurements at FLUXNET eddy covariance towers, and report an RMSE of 16 mm/month, and an error in annual ET of 12 mm/</w:t>
      </w:r>
      <w:proofErr w:type="spellStart"/>
      <w:r w:rsidRPr="00BF291E">
        <w:rPr>
          <w:rFonts w:ascii="Times New Roman" w:eastAsiaTheme="minorEastAsia" w:hAnsi="Times New Roman" w:cs="Times New Roman"/>
          <w:sz w:val="24"/>
          <w:szCs w:val="24"/>
        </w:rPr>
        <w:t>yr</w:t>
      </w:r>
      <w:proofErr w:type="spellEnd"/>
      <w:r w:rsidRPr="00BF291E">
        <w:rPr>
          <w:rFonts w:ascii="Times New Roman" w:eastAsiaTheme="minorEastAsia" w:hAnsi="Times New Roman" w:cs="Times New Roman"/>
          <w:sz w:val="24"/>
          <w:szCs w:val="24"/>
        </w:rPr>
        <w:t xml:space="preserve"> or 13% of the observed mean.  The flux sites covered a range of biomes, including temperate C3/C4 crops, but did not include irrigated cropland, which might be expected to have higher error due to high evaporation from inundated and wet soil at the beginning of the growing season </w:t>
      </w:r>
      <w:r w:rsidRPr="00BF291E">
        <w:rPr>
          <w:rFonts w:ascii="Times New Roman" w:eastAsiaTheme="minorEastAsia" w:hAnsi="Times New Roman" w:cs="Times New Roman"/>
          <w:sz w:val="24"/>
          <w:szCs w:val="24"/>
        </w:rPr>
        <w:fldChar w:fldCharType="begin" w:fldLock="1"/>
      </w:r>
      <w:r w:rsidR="00F72E9E">
        <w:rPr>
          <w:rFonts w:ascii="Times New Roman" w:eastAsiaTheme="minorEastAsia" w:hAnsi="Times New Roman" w:cs="Times New Roman"/>
          <w:sz w:val="24"/>
          <w:szCs w:val="24"/>
        </w:rPr>
        <w:instrText>ADDIN CSL_CITATION { "citationItems" : [ { "id" : "ITEM-1", "itemData" : { "DOI" : "10.1002/2013WR014194", "ISSN" : "1944-7973", "abstract" : "Regional evapotranspiration (ET) can be estimated using diagnostic remote sensing models, generally based on principles of energy balance closure, or with spatially distributed prognostic models that simultaneously balance both energy and water budgets over landscapes using predictive equations for land surface temperature and moisture states. Each modeling approach has complementary advantages and disadvantages, and in combination they can be used to obtain more accurate ET estimates over a variety of land and climate conditions, particularly for areas with limited ground truth data. In this study, energy and water flux estimates from diagnostic Atmosphere-Land Exchange (ALEXI) and prognostic Noah land surface models are compared over the Nile River basin between 2007 and 2011. A second remote sensing data set, generated with Penman-Monteith approach as implemented in the Moderate Resolution Imaging Spectroradiometer (MODIS) MOD16 ET product, is also included as a comparative technique. In general, spatial and temporal distributions of flux estimates from ALEXI and Noah are similar in regions where the climate is temperate and local rainfall is the primary source of water available for ET. However, the diagnostic ALEXI model is better able to retrieve ET signals not directly coupled with the local precipitation rates, for example, over irrigated agricultural areas or regions influenced by shallow water tables. These hydrologic features are not well represented by either Noah or MOD16. Evaluation of consistency between diagnostic and prognostic model estimates can provide useful information about relative product skill, particularly over regions where ground data are limited or nonexistent as in the Nile basin.", "author" : [ { "dropping-particle" : "", "family" : "Yilmaz", "given" : "M Tugrul", "non-dropping-particle" : "", "parse-names" : false, "suffix" : "" }, { "dropping-particle" : "", "family" : "Anderson", "given" : "Martha C", "non-dropping-particle" : "", "parse-names" : false, "suffix" : "" }, { "dropping-particle" : "", "family" : "Zaitchik", "given" : "Ben", "non-dropping-particle" : "", "parse-names" : false, "suffix" : "" }, { "dropping-particle" : "", "family" : "Hain", "given" : "Chris R", "non-dropping-particle" : "", "parse-names" : false, "suffix" : "" }, { "dropping-particle" : "", "family" : "Crow", "given" : "Wade T", "non-dropping-particle" : "", "parse-names" : false, "suffix" : "" }, { "dropping-particle" : "", "family" : "Ozdogan", "given" : "Mutlu", "non-dropping-particle" : "", "parse-names" : false, "suffix" : "" }, { "dropping-particle" : "", "family" : "Chun", "given" : "Jong Ahn", "non-dropping-particle" : "", "parse-names" : false, "suffix" : "" }, { "dropping-particle" : "", "family" : "Evans", "given" : "Jason", "non-dropping-particle" : "", "parse-names" : false, "suffix" : "" } ], "container-title" : "Water Resources Research", "id" : "ITEM-1", "issue" : "1", "issued" : { "date-parts" : [ [ "2014", "1", "1" ] ] }, "page" : "386-408", "title" : "Comparison of prognostic and diagnostic surface flux modeling approaches over the Nile River basin", "type" : "article-journal", "volume" : "50" }, "uris" : [ "http://www.mendeley.com/documents/?uuid=31ca15a6-f145-4b5e-8491-53e372bdb26c" ] } ], "mendeley" : { "previouslyFormattedCitation" : "(Yilmaz et al., 2014)"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Pr="00BF291E">
        <w:rPr>
          <w:rFonts w:ascii="Times New Roman" w:eastAsiaTheme="minorEastAsia" w:hAnsi="Times New Roman" w:cs="Times New Roman"/>
          <w:noProof/>
          <w:sz w:val="24"/>
          <w:szCs w:val="24"/>
        </w:rPr>
        <w:t>(Yilmaz et al., 2014)</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w:t>
      </w:r>
    </w:p>
    <w:p w14:paraId="3498159A" w14:textId="77777777" w:rsidR="00BF291E" w:rsidRPr="00BF291E" w:rsidRDefault="00BF291E" w:rsidP="00BF291E">
      <w:pPr>
        <w:spacing w:after="200" w:line="240" w:lineRule="auto"/>
        <w:rPr>
          <w:rFonts w:ascii="Times New Roman" w:hAnsi="Times New Roman" w:cs="Times New Roman"/>
          <w:bCs/>
          <w:i/>
          <w:sz w:val="24"/>
          <w:szCs w:val="24"/>
        </w:rPr>
      </w:pPr>
      <w:bookmarkStart w:id="62" w:name="_Ref385253851"/>
      <w:r w:rsidRPr="00BF291E">
        <w:rPr>
          <w:rFonts w:ascii="Times New Roman" w:hAnsi="Times New Roman" w:cs="Times New Roman"/>
          <w:bCs/>
          <w:i/>
          <w:sz w:val="24"/>
          <w:szCs w:val="24"/>
        </w:rPr>
        <w:t xml:space="preserve">Table </w:t>
      </w:r>
      <w:r w:rsidRPr="00BF291E">
        <w:rPr>
          <w:rFonts w:ascii="Times New Roman" w:hAnsi="Times New Roman" w:cs="Times New Roman"/>
          <w:bCs/>
          <w:i/>
          <w:sz w:val="24"/>
          <w:szCs w:val="24"/>
        </w:rPr>
        <w:fldChar w:fldCharType="begin"/>
      </w:r>
      <w:r w:rsidRPr="00BF291E">
        <w:rPr>
          <w:rFonts w:ascii="Times New Roman" w:hAnsi="Times New Roman" w:cs="Times New Roman"/>
          <w:bCs/>
          <w:i/>
          <w:sz w:val="24"/>
          <w:szCs w:val="24"/>
        </w:rPr>
        <w:instrText xml:space="preserve"> SEQ Table \* ARABIC </w:instrText>
      </w:r>
      <w:r w:rsidRPr="00BF291E">
        <w:rPr>
          <w:rFonts w:ascii="Times New Roman" w:hAnsi="Times New Roman" w:cs="Times New Roman"/>
          <w:bCs/>
          <w:i/>
          <w:sz w:val="24"/>
          <w:szCs w:val="24"/>
        </w:rPr>
        <w:fldChar w:fldCharType="separate"/>
      </w:r>
      <w:r w:rsidRPr="00BF291E">
        <w:rPr>
          <w:rFonts w:ascii="Times New Roman" w:hAnsi="Times New Roman" w:cs="Times New Roman"/>
          <w:bCs/>
          <w:i/>
          <w:noProof/>
          <w:sz w:val="24"/>
          <w:szCs w:val="24"/>
        </w:rPr>
        <w:t>2</w:t>
      </w:r>
      <w:r w:rsidRPr="00BF291E">
        <w:rPr>
          <w:rFonts w:ascii="Times New Roman" w:hAnsi="Times New Roman" w:cs="Times New Roman"/>
          <w:bCs/>
          <w:i/>
          <w:sz w:val="24"/>
          <w:szCs w:val="24"/>
        </w:rPr>
        <w:fldChar w:fldCharType="end"/>
      </w:r>
      <w:bookmarkEnd w:id="62"/>
      <w:r w:rsidRPr="00BF291E">
        <w:rPr>
          <w:rFonts w:ascii="Times New Roman" w:hAnsi="Times New Roman" w:cs="Times New Roman"/>
          <w:bCs/>
          <w:i/>
          <w:sz w:val="24"/>
          <w:szCs w:val="24"/>
        </w:rPr>
        <w:t xml:space="preserve"> here.  PT-JPL model calculation steps.</w:t>
      </w:r>
    </w:p>
    <w:p w14:paraId="49818DE3" w14:textId="77777777" w:rsidR="00BF291E" w:rsidRPr="00BF291E" w:rsidRDefault="00BF291E" w:rsidP="00BF291E"/>
    <w:p w14:paraId="0A2D083F" w14:textId="71FDA309" w:rsidR="00BF291E" w:rsidRPr="00BF291E" w:rsidRDefault="001C5155" w:rsidP="00BF291E">
      <w:pPr>
        <w:keepNext/>
        <w:keepLines/>
        <w:spacing w:before="40" w:after="0"/>
        <w:outlineLvl w:val="2"/>
        <w:rPr>
          <w:rFonts w:ascii="Times New Roman" w:eastAsiaTheme="majorEastAsia" w:hAnsi="Times New Roman" w:cstheme="majorBidi"/>
          <w:b/>
          <w:i/>
          <w:sz w:val="24"/>
          <w:szCs w:val="24"/>
        </w:rPr>
      </w:pPr>
      <w:bookmarkStart w:id="63" w:name="_Toc397088769"/>
      <w:r>
        <w:rPr>
          <w:rFonts w:ascii="Times New Roman" w:eastAsiaTheme="majorEastAsia" w:hAnsi="Times New Roman" w:cstheme="majorBidi"/>
          <w:b/>
          <w:i/>
          <w:sz w:val="24"/>
          <w:szCs w:val="24"/>
        </w:rPr>
        <w:t>3.2.2.3</w:t>
      </w:r>
      <w:r w:rsidR="00BF291E" w:rsidRPr="00BF291E">
        <w:rPr>
          <w:rFonts w:ascii="Times New Roman" w:eastAsiaTheme="majorEastAsia" w:hAnsi="Times New Roman" w:cstheme="majorBidi"/>
          <w:b/>
          <w:i/>
          <w:sz w:val="24"/>
          <w:szCs w:val="24"/>
        </w:rPr>
        <w:t xml:space="preserve">. </w:t>
      </w:r>
      <w:r w:rsidR="00E32979">
        <w:rPr>
          <w:rFonts w:ascii="Times New Roman" w:eastAsiaTheme="majorEastAsia" w:hAnsi="Times New Roman" w:cstheme="majorBidi"/>
          <w:b/>
          <w:i/>
          <w:sz w:val="24"/>
          <w:szCs w:val="24"/>
        </w:rPr>
        <w:t xml:space="preserve">Physically based vegetation </w:t>
      </w:r>
      <w:r>
        <w:rPr>
          <w:rFonts w:ascii="Times New Roman" w:eastAsiaTheme="majorEastAsia" w:hAnsi="Times New Roman" w:cstheme="majorBidi"/>
          <w:b/>
          <w:i/>
          <w:sz w:val="24"/>
          <w:szCs w:val="24"/>
        </w:rPr>
        <w:t xml:space="preserve">methods:  </w:t>
      </w:r>
      <w:r w:rsidR="00BF291E" w:rsidRPr="00BF291E">
        <w:rPr>
          <w:rFonts w:ascii="Times New Roman" w:eastAsiaTheme="majorEastAsia" w:hAnsi="Times New Roman" w:cstheme="majorBidi"/>
          <w:b/>
          <w:i/>
          <w:sz w:val="24"/>
          <w:szCs w:val="24"/>
        </w:rPr>
        <w:t>Canopy resistanc</w:t>
      </w:r>
      <w:r w:rsidR="00E32979">
        <w:rPr>
          <w:rFonts w:ascii="Times New Roman" w:eastAsiaTheme="majorEastAsia" w:hAnsi="Times New Roman" w:cstheme="majorBidi"/>
          <w:b/>
          <w:i/>
          <w:sz w:val="24"/>
          <w:szCs w:val="24"/>
        </w:rPr>
        <w:t>e and MOD16</w:t>
      </w:r>
      <w:bookmarkEnd w:id="63"/>
    </w:p>
    <w:p w14:paraId="7CA21700" w14:textId="45A50611" w:rsidR="00BF291E" w:rsidRPr="00BF291E" w:rsidRDefault="001C5155" w:rsidP="00BF291E">
      <w:pPr>
        <w:spacing w:line="480" w:lineRule="auto"/>
        <w:contextualSpacing/>
        <w:rPr>
          <w:rFonts w:ascii="Times New Roman" w:hAnsi="Times New Roman" w:cs="Times New Roman"/>
          <w:sz w:val="24"/>
          <w:szCs w:val="24"/>
        </w:rPr>
      </w:pPr>
      <w:r>
        <w:rPr>
          <w:rFonts w:ascii="Times New Roman" w:hAnsi="Times New Roman" w:cs="Times New Roman"/>
          <w:sz w:val="24"/>
          <w:szCs w:val="24"/>
        </w:rPr>
        <w:t>In order to overcome the limitations of empirical methods, which require ground-level reference data for calibration, c</w:t>
      </w:r>
      <w:r w:rsidR="00BF291E" w:rsidRPr="00BF291E">
        <w:rPr>
          <w:rFonts w:ascii="Times New Roman" w:hAnsi="Times New Roman" w:cs="Times New Roman"/>
          <w:sz w:val="24"/>
          <w:szCs w:val="24"/>
        </w:rPr>
        <w:t>anopy resistance met</w:t>
      </w:r>
      <w:r>
        <w:rPr>
          <w:rFonts w:ascii="Times New Roman" w:hAnsi="Times New Roman" w:cs="Times New Roman"/>
          <w:sz w:val="24"/>
          <w:szCs w:val="24"/>
        </w:rPr>
        <w:t xml:space="preserve">hods </w:t>
      </w:r>
      <w:r w:rsidR="00BF291E" w:rsidRPr="00BF291E">
        <w:rPr>
          <w:rFonts w:ascii="Times New Roman" w:hAnsi="Times New Roman" w:cs="Times New Roman"/>
          <w:sz w:val="24"/>
          <w:szCs w:val="24"/>
        </w:rPr>
        <w:t>predict the resistance parameters in the Penman-</w:t>
      </w:r>
      <w:proofErr w:type="spellStart"/>
      <w:r w:rsidR="00BF291E" w:rsidRPr="00BF291E">
        <w:rPr>
          <w:rFonts w:ascii="Times New Roman" w:hAnsi="Times New Roman" w:cs="Times New Roman"/>
          <w:sz w:val="24"/>
          <w:szCs w:val="24"/>
        </w:rPr>
        <w:t>Monteith</w:t>
      </w:r>
      <w:proofErr w:type="spellEnd"/>
      <w:r w:rsidR="00BF291E" w:rsidRPr="00BF291E">
        <w:rPr>
          <w:rFonts w:ascii="Times New Roman" w:hAnsi="Times New Roman" w:cs="Times New Roman"/>
          <w:sz w:val="24"/>
          <w:szCs w:val="24"/>
        </w:rPr>
        <w:t xml:space="preserve"> equation (</w:t>
      </w:r>
      <w:proofErr w:type="spellStart"/>
      <w:r w:rsidR="00BF291E" w:rsidRPr="00BF291E">
        <w:rPr>
          <w:rFonts w:ascii="Times New Roman" w:hAnsi="Times New Roman" w:cs="Times New Roman"/>
          <w:sz w:val="24"/>
          <w:szCs w:val="24"/>
        </w:rPr>
        <w:t>r</w:t>
      </w:r>
      <w:r w:rsidR="00BF291E" w:rsidRPr="00BF291E">
        <w:rPr>
          <w:rFonts w:ascii="Times New Roman" w:hAnsi="Times New Roman" w:cs="Times New Roman"/>
          <w:sz w:val="24"/>
          <w:szCs w:val="24"/>
          <w:vertAlign w:val="subscript"/>
        </w:rPr>
        <w:t>a</w:t>
      </w:r>
      <w:proofErr w:type="spellEnd"/>
      <w:r w:rsidR="00BF291E" w:rsidRPr="00BF291E">
        <w:rPr>
          <w:rFonts w:ascii="Times New Roman" w:hAnsi="Times New Roman" w:cs="Times New Roman"/>
          <w:sz w:val="24"/>
          <w:szCs w:val="24"/>
        </w:rPr>
        <w:t xml:space="preserve">, </w:t>
      </w:r>
      <w:proofErr w:type="spellStart"/>
      <w:r w:rsidR="00BF291E" w:rsidRPr="00BF291E">
        <w:rPr>
          <w:rFonts w:ascii="Times New Roman" w:hAnsi="Times New Roman" w:cs="Times New Roman"/>
          <w:sz w:val="24"/>
          <w:szCs w:val="24"/>
        </w:rPr>
        <w:t>r</w:t>
      </w:r>
      <w:r w:rsidR="00BF291E" w:rsidRPr="00BF291E">
        <w:rPr>
          <w:rFonts w:ascii="Times New Roman" w:hAnsi="Times New Roman" w:cs="Times New Roman"/>
          <w:sz w:val="24"/>
          <w:szCs w:val="24"/>
          <w:vertAlign w:val="subscript"/>
        </w:rPr>
        <w:t>c</w:t>
      </w:r>
      <w:proofErr w:type="spellEnd"/>
      <w:r w:rsidR="00BF291E" w:rsidRPr="00BF291E">
        <w:rPr>
          <w:rFonts w:ascii="Times New Roman" w:hAnsi="Times New Roman" w:cs="Times New Roman"/>
          <w:sz w:val="24"/>
          <w:szCs w:val="24"/>
        </w:rPr>
        <w:t xml:space="preserve"> in Equation </w:t>
      </w:r>
      <w:r w:rsidR="00BF291E" w:rsidRPr="00BF291E">
        <w:rPr>
          <w:rFonts w:ascii="Times New Roman" w:hAnsi="Times New Roman" w:cs="Times New Roman"/>
          <w:sz w:val="24"/>
          <w:szCs w:val="24"/>
        </w:rPr>
        <w:fldChar w:fldCharType="begin"/>
      </w:r>
      <w:r w:rsidR="00BF291E" w:rsidRPr="00BF291E">
        <w:rPr>
          <w:rFonts w:ascii="Times New Roman" w:hAnsi="Times New Roman" w:cs="Times New Roman"/>
          <w:sz w:val="24"/>
          <w:szCs w:val="24"/>
        </w:rPr>
        <w:instrText xml:space="preserve"> REF _Ref385249590 \h </w:instrText>
      </w:r>
      <w:r w:rsidR="00BF291E" w:rsidRPr="00BF291E">
        <w:rPr>
          <w:rFonts w:ascii="Times New Roman" w:hAnsi="Times New Roman" w:cs="Times New Roman"/>
          <w:sz w:val="24"/>
          <w:szCs w:val="24"/>
        </w:rPr>
      </w:r>
      <w:r w:rsidR="00BF291E" w:rsidRPr="00BF291E">
        <w:rPr>
          <w:rFonts w:ascii="Times New Roman" w:hAnsi="Times New Roman" w:cs="Times New Roman"/>
          <w:sz w:val="24"/>
          <w:szCs w:val="24"/>
        </w:rPr>
        <w:fldChar w:fldCharType="separate"/>
      </w:r>
      <w:proofErr w:type="gramStart"/>
      <w:r w:rsidR="00BF291E" w:rsidRPr="00BF291E">
        <w:rPr>
          <w:rFonts w:ascii="Times New Roman" w:hAnsi="Times New Roman" w:cs="Times New Roman"/>
          <w:b/>
          <w:sz w:val="24"/>
          <w:szCs w:val="24"/>
        </w:rPr>
        <w:t xml:space="preserve">( </w:t>
      </w:r>
      <w:r w:rsidR="00BF291E" w:rsidRPr="00BF291E">
        <w:rPr>
          <w:rFonts w:ascii="Times New Roman" w:hAnsi="Times New Roman" w:cs="Times New Roman"/>
          <w:b/>
          <w:noProof/>
          <w:sz w:val="24"/>
          <w:szCs w:val="24"/>
        </w:rPr>
        <w:t>4</w:t>
      </w:r>
      <w:proofErr w:type="gramEnd"/>
      <w:r w:rsidR="00BF291E" w:rsidRPr="00BF291E">
        <w:rPr>
          <w:rFonts w:ascii="Times New Roman" w:hAnsi="Times New Roman" w:cs="Times New Roman"/>
          <w:b/>
          <w:sz w:val="24"/>
          <w:szCs w:val="24"/>
        </w:rPr>
        <w:t xml:space="preserve"> )</w:t>
      </w:r>
      <w:r w:rsidR="00BF291E" w:rsidRPr="00BF291E">
        <w:rPr>
          <w:rFonts w:ascii="Times New Roman" w:hAnsi="Times New Roman" w:cs="Times New Roman"/>
          <w:sz w:val="24"/>
          <w:szCs w:val="24"/>
        </w:rPr>
        <w:fldChar w:fldCharType="end"/>
      </w:r>
      <w:r w:rsidR="00BF291E" w:rsidRPr="00BF291E">
        <w:rPr>
          <w:rFonts w:ascii="Times New Roman" w:hAnsi="Times New Roman" w:cs="Times New Roman"/>
          <w:sz w:val="24"/>
          <w:szCs w:val="24"/>
        </w:rPr>
        <w:t xml:space="preserve">) </w:t>
      </w:r>
      <w:r>
        <w:rPr>
          <w:rFonts w:ascii="Times New Roman" w:hAnsi="Times New Roman" w:cs="Times New Roman"/>
          <w:sz w:val="24"/>
          <w:szCs w:val="24"/>
        </w:rPr>
        <w:t xml:space="preserve">directly </w:t>
      </w:r>
      <w:r w:rsidR="00BF291E" w:rsidRPr="00BF291E">
        <w:rPr>
          <w:rFonts w:ascii="Times New Roman" w:hAnsi="Times New Roman" w:cs="Times New Roman"/>
          <w:sz w:val="24"/>
          <w:szCs w:val="24"/>
        </w:rPr>
        <w:t xml:space="preserve">from satellite imagery.  Several resistance methods, including MOD16, are based on the model of </w:t>
      </w:r>
      <w:proofErr w:type="spellStart"/>
      <w:r w:rsidR="00BF291E" w:rsidRPr="00BF291E">
        <w:rPr>
          <w:rFonts w:ascii="Times New Roman" w:hAnsi="Times New Roman" w:cs="Times New Roman"/>
          <w:sz w:val="24"/>
          <w:szCs w:val="24"/>
        </w:rPr>
        <w:t>Cleugh</w:t>
      </w:r>
      <w:proofErr w:type="spellEnd"/>
      <w:r w:rsidR="00BF291E" w:rsidRPr="00BF291E">
        <w:rPr>
          <w:rFonts w:ascii="Times New Roman" w:hAnsi="Times New Roman" w:cs="Times New Roman"/>
          <w:sz w:val="24"/>
          <w:szCs w:val="24"/>
        </w:rPr>
        <w:t xml:space="preserve"> et al. </w:t>
      </w:r>
      <w:r w:rsidR="00BF291E"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"0034-4257", "abstract" : "Two models were evaluated for their ability to estimate land surface evaporation at 16-day intervals using MODIS remote sensing data and surface meteorology as inputs. The first was the aerodynamic resistance\u00e2\u20ac\u201csurface energy balance model, and the second was the Penman\u00e2\u20ac\u201cMonteith (P\u00e2\u20ac\u201cM) equation, where the required surface conductance is estimated from remotely-sensed leaf area index. The models were tested using 3\u00c2\u00a0years of evaporation and meteorological measurements from two contrasting Australian ecosystems, a cool temperate, evergreen Eucalyptus forest and a wet/dry, tropical savanna. The aerodynamic resistance\u00e2\u20ac\u201csurface energy balance approach failed because small errors in the radiative surface temperature translate into large errors in sensible heat, and hence into estimates of evaporation. The P\u00e2\u20ac\u201cM model adequately estimated the magnitude and seasonal variation in evaporation in both ecosystems (RMSE&amp;#xa0;=&amp;#xa0;27\u00c2\u00a0W\u00c2\u00a0m\u00e2\u02c6\u2019&amp;#xa0;2, R2&amp;#xa0;=&amp;#xa0;0.74), demonstrating the validity of the proposed surface conductance algorithm. This, and the ability to constrain evaporation estimates via the energy balance, demonstrates the superiority of the P\u00e2\u20ac\u201cM equation over the surface temperature-based model. There was no degradation in the performance of the P\u00e2\u20ac\u201cM model when gridded meteorological data at coarser spatial (0.05\u00c2\u00b0) and temporal (daily) resolution were substituted for locally-measured inputs. The P\u00e2\u20ac\u201cM approach was used to generate a monthly evaporation climatology for Australia from 2001 to 2004 to demonstrate the potential of this approach for monitoring land surface evaporation and constructing monthly water budgets from 1-km to continental spatial scales.", "author" : [ { "dropping-particle" : "", "family" : "Cleugh", "given" : "Helen A", "non-dropping-particle" : "", "parse-names" : false, "suffix" : "" }, { "dropping-particle" : "", "family" : "Leuning", "given" : "Ray", "non-dropping-particle" : "", "parse-names" : false, "suffix" : "" }, { "dropping-particle" : "", "family" : "Mu", "given" : "Qiaozhen", "non-dropping-particle" : "", "parse-names" : false, "suffix" : "" }, { "dropping-particle" : "", "family" : "Running", "given" : "Steven W", "non-dropping-particle" : "", "parse-names" : false, "suffix" : "" } ], "container-title" : "Remote Sensing of Environment", "id" : "ITEM-1", "issue" : "3", "issued" : { "date-parts" : [ [ "2007" ] ] }, "note" : "doi: 10.1016/j.rse.2006.07.007", "page" : "285-304", "title" : "Regional evaporation estimates from flux tower and MODIS satellite data", "type" : "article-journal", "volume" : "106" }, "uris" : [ "http://www.mendeley.com/documents/?uuid=1b8b9922-7780-4a70-a8bb-156a9c7130b7" ] } ], "mendeley" : { "manualFormatting" : "(2007)", "previouslyFormattedCitation" : "(Cleugh et al., 2007)" }, "properties" : { "noteIndex" : 0 }, "schema" : "https://github.com/citation-style-language/schema/raw/master/csl-citation.json" }</w:instrText>
      </w:r>
      <w:r w:rsidR="00BF291E" w:rsidRPr="00BF291E">
        <w:rPr>
          <w:rFonts w:ascii="Times New Roman" w:hAnsi="Times New Roman" w:cs="Times New Roman"/>
          <w:sz w:val="24"/>
          <w:szCs w:val="24"/>
        </w:rPr>
        <w:fldChar w:fldCharType="separate"/>
      </w:r>
      <w:r w:rsidR="00BF291E" w:rsidRPr="00BF291E">
        <w:rPr>
          <w:rFonts w:ascii="Times New Roman" w:hAnsi="Times New Roman" w:cs="Times New Roman"/>
          <w:noProof/>
          <w:sz w:val="24"/>
          <w:szCs w:val="24"/>
        </w:rPr>
        <w:t>(2007)</w:t>
      </w:r>
      <w:r w:rsidR="00BF291E" w:rsidRPr="00BF291E">
        <w:rPr>
          <w:rFonts w:ascii="Times New Roman" w:hAnsi="Times New Roman" w:cs="Times New Roman"/>
          <w:sz w:val="24"/>
          <w:szCs w:val="24"/>
        </w:rPr>
        <w:fldChar w:fldCharType="end"/>
      </w:r>
      <w:r w:rsidR="00BF291E" w:rsidRPr="00BF291E">
        <w:rPr>
          <w:rFonts w:ascii="Times New Roman" w:hAnsi="Times New Roman" w:cs="Times New Roman"/>
          <w:sz w:val="24"/>
          <w:szCs w:val="24"/>
        </w:rPr>
        <w:t>.  MOD16 is vegetation-based in that the primary inputs driving ET for a given amount of R</w:t>
      </w:r>
      <w:r w:rsidR="00BF291E" w:rsidRPr="00BF291E">
        <w:rPr>
          <w:rFonts w:ascii="Times New Roman" w:hAnsi="Times New Roman" w:cs="Times New Roman"/>
          <w:sz w:val="24"/>
          <w:szCs w:val="24"/>
          <w:vertAlign w:val="subscript"/>
        </w:rPr>
        <w:t>n</w:t>
      </w:r>
      <w:r w:rsidR="00BF291E" w:rsidRPr="00BF291E">
        <w:rPr>
          <w:rFonts w:ascii="Times New Roman" w:hAnsi="Times New Roman" w:cs="Times New Roman"/>
          <w:sz w:val="24"/>
          <w:szCs w:val="24"/>
        </w:rPr>
        <w:t xml:space="preserve"> are derived from </w:t>
      </w:r>
      <w:r w:rsidR="00BF291E" w:rsidRPr="00BF291E">
        <w:rPr>
          <w:rFonts w:ascii="Times New Roman" w:hAnsi="Times New Roman" w:cs="Times New Roman"/>
          <w:sz w:val="24"/>
          <w:szCs w:val="24"/>
        </w:rPr>
        <w:lastRenderedPageBreak/>
        <w:t>vegetation-indices</w:t>
      </w:r>
      <w:ins w:id="64" w:author="Alex Messina" w:date="2014-09-11T16:17:00Z">
        <w:r w:rsidR="008552CC">
          <w:rPr>
            <w:rFonts w:ascii="Times New Roman" w:hAnsi="Times New Roman" w:cs="Times New Roman"/>
            <w:sz w:val="24"/>
            <w:szCs w:val="24"/>
          </w:rPr>
          <w:t xml:space="preserve"> (VI)</w:t>
        </w:r>
      </w:ins>
      <w:r w:rsidR="00BF291E" w:rsidRPr="00BF291E">
        <w:rPr>
          <w:rFonts w:ascii="Times New Roman" w:hAnsi="Times New Roman" w:cs="Times New Roman"/>
          <w:sz w:val="24"/>
          <w:szCs w:val="24"/>
        </w:rPr>
        <w:t>.  The fraction of photosynthetically active radiation (FPAR) is used to determine the fraction of the surface covered by crop canopy (Fc) and soil (1-Fc).  The leaf area index (LAI) is used to determine the dry canopy resistance to transpiration (</w:t>
      </w:r>
      <w:proofErr w:type="spellStart"/>
      <w:r w:rsidR="00BF291E" w:rsidRPr="00BF291E">
        <w:rPr>
          <w:rFonts w:ascii="Times New Roman" w:hAnsi="Times New Roman" w:cs="Times New Roman"/>
          <w:sz w:val="24"/>
          <w:szCs w:val="24"/>
        </w:rPr>
        <w:t>r</w:t>
      </w:r>
      <w:r w:rsidR="00BF291E" w:rsidRPr="00BF291E">
        <w:rPr>
          <w:rFonts w:ascii="Times New Roman" w:hAnsi="Times New Roman" w:cs="Times New Roman"/>
          <w:sz w:val="24"/>
          <w:szCs w:val="24"/>
          <w:vertAlign w:val="subscript"/>
        </w:rPr>
        <w:t>s_c</w:t>
      </w:r>
      <w:proofErr w:type="spellEnd"/>
      <w:r w:rsidR="00BF291E" w:rsidRPr="00BF291E">
        <w:rPr>
          <w:rFonts w:ascii="Times New Roman" w:hAnsi="Times New Roman" w:cs="Times New Roman"/>
          <w:sz w:val="24"/>
          <w:szCs w:val="24"/>
        </w:rPr>
        <w:t>), the aerodynamic resistance (</w:t>
      </w:r>
      <w:proofErr w:type="spellStart"/>
      <w:r w:rsidR="00BF291E" w:rsidRPr="00BF291E">
        <w:rPr>
          <w:rFonts w:ascii="Times New Roman" w:hAnsi="Times New Roman" w:cs="Times New Roman"/>
          <w:sz w:val="24"/>
          <w:szCs w:val="24"/>
        </w:rPr>
        <w:t>r</w:t>
      </w:r>
      <w:r w:rsidR="00BF291E" w:rsidRPr="00BF291E">
        <w:rPr>
          <w:rFonts w:ascii="Times New Roman" w:hAnsi="Times New Roman" w:cs="Times New Roman"/>
          <w:sz w:val="24"/>
          <w:szCs w:val="24"/>
          <w:vertAlign w:val="subscript"/>
        </w:rPr>
        <w:t>a</w:t>
      </w:r>
      <w:proofErr w:type="spellEnd"/>
      <w:r w:rsidR="00BF291E" w:rsidRPr="00BF291E">
        <w:rPr>
          <w:rFonts w:ascii="Times New Roman" w:hAnsi="Times New Roman" w:cs="Times New Roman"/>
          <w:sz w:val="24"/>
          <w:szCs w:val="24"/>
        </w:rPr>
        <w:t>) and wet canopy resistance (</w:t>
      </w:r>
      <w:proofErr w:type="spellStart"/>
      <w:r w:rsidR="00BF291E" w:rsidRPr="00BF291E">
        <w:rPr>
          <w:rFonts w:ascii="Times New Roman" w:hAnsi="Times New Roman" w:cs="Times New Roman"/>
          <w:sz w:val="24"/>
          <w:szCs w:val="24"/>
        </w:rPr>
        <w:t>r</w:t>
      </w:r>
      <w:r w:rsidR="00BF291E" w:rsidRPr="00BF291E">
        <w:rPr>
          <w:rFonts w:ascii="Times New Roman" w:hAnsi="Times New Roman" w:cs="Times New Roman"/>
          <w:sz w:val="24"/>
          <w:szCs w:val="24"/>
          <w:vertAlign w:val="subscript"/>
        </w:rPr>
        <w:t>s_wetC</w:t>
      </w:r>
      <w:proofErr w:type="spellEnd"/>
      <w:r w:rsidR="00BF291E" w:rsidRPr="00BF291E">
        <w:rPr>
          <w:rFonts w:ascii="Times New Roman" w:hAnsi="Times New Roman" w:cs="Times New Roman"/>
          <w:sz w:val="24"/>
          <w:szCs w:val="24"/>
        </w:rPr>
        <w:t>) to evaporation.</w:t>
      </w:r>
    </w:p>
    <w:p w14:paraId="71594B17" w14:textId="09EBC327" w:rsidR="00BF291E" w:rsidRPr="00BF291E" w:rsidRDefault="00BF291E" w:rsidP="00BF291E">
      <w:pPr>
        <w:spacing w:line="480" w:lineRule="auto"/>
        <w:ind w:firstLine="720"/>
        <w:contextualSpacing/>
        <w:rPr>
          <w:rFonts w:ascii="Times New Roman" w:hAnsi="Times New Roman" w:cs="Times New Roman"/>
          <w:sz w:val="24"/>
          <w:szCs w:val="24"/>
        </w:rPr>
      </w:pPr>
      <w:r w:rsidRPr="00BF291E">
        <w:rPr>
          <w:rFonts w:ascii="Times New Roman" w:hAnsi="Times New Roman" w:cs="Times New Roman"/>
          <w:sz w:val="24"/>
          <w:szCs w:val="24"/>
        </w:rPr>
        <w:t>Dry canopy resistance to transpiration (</w:t>
      </w:r>
      <w:proofErr w:type="spellStart"/>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s_c</w:t>
      </w:r>
      <w:proofErr w:type="spellEnd"/>
      <w:r w:rsidRPr="00BF291E">
        <w:rPr>
          <w:rFonts w:ascii="Times New Roman" w:hAnsi="Times New Roman" w:cs="Times New Roman"/>
          <w:sz w:val="24"/>
          <w:szCs w:val="24"/>
        </w:rPr>
        <w:t xml:space="preserve">) is calculated using </w:t>
      </w:r>
      <w:del w:id="65" w:author="Alex Messina" w:date="2014-09-11T16:17:00Z">
        <w:r w:rsidRPr="00BF291E" w:rsidDel="008552CC">
          <w:rPr>
            <w:rFonts w:ascii="Times New Roman" w:hAnsi="Times New Roman" w:cs="Times New Roman"/>
            <w:sz w:val="24"/>
            <w:szCs w:val="24"/>
          </w:rPr>
          <w:delText>leaf area index (</w:delText>
        </w:r>
      </w:del>
      <w:r w:rsidRPr="00BF291E">
        <w:rPr>
          <w:rFonts w:ascii="Times New Roman" w:hAnsi="Times New Roman" w:cs="Times New Roman"/>
          <w:sz w:val="24"/>
          <w:szCs w:val="24"/>
        </w:rPr>
        <w:t>LAI</w:t>
      </w:r>
      <w:del w:id="66" w:author="Alex Messina" w:date="2014-09-11T16:17:00Z">
        <w:r w:rsidRPr="00BF291E" w:rsidDel="008552CC">
          <w:rPr>
            <w:rFonts w:ascii="Times New Roman" w:hAnsi="Times New Roman" w:cs="Times New Roman"/>
            <w:sz w:val="24"/>
            <w:szCs w:val="24"/>
          </w:rPr>
          <w:delText>)</w:delText>
        </w:r>
      </w:del>
      <w:r w:rsidRPr="00BF291E">
        <w:rPr>
          <w:rFonts w:ascii="Times New Roman" w:hAnsi="Times New Roman" w:cs="Times New Roman"/>
          <w:sz w:val="24"/>
          <w:szCs w:val="24"/>
        </w:rPr>
        <w:t>, minimum air temperature and vapor pressure deficit: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32F427E5" w14:textId="77777777" w:rsidTr="005B1C5E">
        <w:tc>
          <w:tcPr>
            <w:tcW w:w="4788" w:type="dxa"/>
          </w:tcPr>
          <w:p w14:paraId="09A2A75F" w14:textId="77777777" w:rsidR="00BF291E" w:rsidRPr="00BF291E" w:rsidRDefault="00937B66" w:rsidP="00BF291E">
            <w:pPr>
              <w:spacing w:after="200"/>
              <w:rPr>
                <w:rFonts w:ascii="Times New Roman" w:eastAsiaTheme="minorEastAsia"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s_c</m:t>
                    </m:r>
                  </m:sub>
                </m:sSub>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LAI</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L</m:t>
                        </m:r>
                      </m:sub>
                    </m:sSub>
                    <m:r>
                      <m:rPr>
                        <m:sty m:val="bi"/>
                      </m:rPr>
                      <w:rPr>
                        <w:rFonts w:ascii="Cambria Math" w:hAnsi="Cambria Math" w:cs="Times New Roman"/>
                        <w:sz w:val="24"/>
                        <w:szCs w:val="24"/>
                      </w:rPr>
                      <m:t>m</m:t>
                    </m:r>
                    <m:d>
                      <m:dPr>
                        <m:ctrlPr>
                          <w:rPr>
                            <w:rFonts w:ascii="Cambria Math" w:hAnsi="Cambria Math" w:cs="Times New Roman"/>
                            <w:b/>
                            <w:bCs/>
                            <w:i/>
                            <w:sz w:val="24"/>
                            <w:szCs w:val="24"/>
                          </w:rPr>
                        </m:ctrlPr>
                      </m:dPr>
                      <m:e>
                        <m:r>
                          <m:rPr>
                            <m:sty m:val="bi"/>
                          </m:rPr>
                          <w:rPr>
                            <w:rFonts w:ascii="Cambria Math" w:hAnsi="Cambria Math" w:cs="Times New Roman"/>
                            <w:sz w:val="24"/>
                            <w:szCs w:val="24"/>
                          </w:rPr>
                          <m:t>Tmin</m:t>
                        </m:r>
                      </m:e>
                    </m:d>
                    <m:r>
                      <m:rPr>
                        <m:sty m:val="bi"/>
                      </m:rPr>
                      <w:rPr>
                        <w:rFonts w:ascii="Cambria Math" w:hAnsi="Cambria Math" w:cs="Times New Roman"/>
                        <w:sz w:val="24"/>
                        <w:szCs w:val="24"/>
                      </w:rPr>
                      <m:t>m(D)</m:t>
                    </m:r>
                  </m:den>
                </m:f>
              </m:oMath>
            </m:oMathPara>
          </w:p>
        </w:tc>
        <w:tc>
          <w:tcPr>
            <w:tcW w:w="4788" w:type="dxa"/>
          </w:tcPr>
          <w:p w14:paraId="3FFB9E49" w14:textId="77777777" w:rsidR="00BF291E" w:rsidRPr="00BF291E" w:rsidRDefault="00BF291E" w:rsidP="00BF291E">
            <w:pPr>
              <w:spacing w:after="200"/>
              <w:jc w:val="center"/>
              <w:rPr>
                <w:rFonts w:ascii="Times New Roman" w:eastAsiaTheme="minorEastAsia"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12</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5BAB39B5" w14:textId="77777777" w:rsidR="00BF291E" w:rsidRPr="00BF291E" w:rsidRDefault="00BF291E" w:rsidP="00BF291E">
      <w:pPr>
        <w:spacing w:line="480" w:lineRule="auto"/>
        <w:contextualSpacing/>
        <w:rPr>
          <w:rFonts w:ascii="Times New Roman" w:hAnsi="Times New Roman" w:cs="Times New Roman"/>
          <w:sz w:val="24"/>
          <w:szCs w:val="24"/>
        </w:rPr>
      </w:pPr>
      <w:proofErr w:type="gramStart"/>
      <w:r w:rsidRPr="00BF291E">
        <w:rPr>
          <w:rFonts w:ascii="Times New Roman" w:eastAsiaTheme="minorEastAsia" w:hAnsi="Times New Roman" w:cs="Times New Roman"/>
          <w:sz w:val="24"/>
          <w:szCs w:val="24"/>
        </w:rPr>
        <w:t>where</w:t>
      </w:r>
      <w:proofErr w:type="gramEnd"/>
      <w:r w:rsidRPr="00BF291E">
        <w:rPr>
          <w:rFonts w:ascii="Times New Roman" w:eastAsiaTheme="minorEastAsia" w:hAnsi="Times New Roman" w:cs="Times New Roman"/>
          <w:sz w:val="24"/>
          <w:szCs w:val="24"/>
        </w:rPr>
        <w:t xml:space="preserve"> </w:t>
      </w:r>
      <w:proofErr w:type="spellStart"/>
      <w:r w:rsidRPr="00BF291E">
        <w:rPr>
          <w:rFonts w:ascii="Times New Roman" w:eastAsiaTheme="minorEastAsia" w:hAnsi="Times New Roman" w:cs="Times New Roman"/>
          <w:sz w:val="24"/>
          <w:szCs w:val="24"/>
        </w:rPr>
        <w:t>c</w:t>
      </w:r>
      <w:r w:rsidRPr="00BF291E">
        <w:rPr>
          <w:rFonts w:ascii="Times New Roman" w:eastAsiaTheme="minorEastAsia" w:hAnsi="Times New Roman" w:cs="Times New Roman"/>
          <w:sz w:val="24"/>
          <w:szCs w:val="24"/>
          <w:vertAlign w:val="subscript"/>
        </w:rPr>
        <w:t>L</w:t>
      </w:r>
      <w:proofErr w:type="spellEnd"/>
      <w:r w:rsidRPr="00BF291E">
        <w:rPr>
          <w:rFonts w:ascii="Times New Roman" w:eastAsiaTheme="minorEastAsia" w:hAnsi="Times New Roman" w:cs="Times New Roman"/>
          <w:sz w:val="24"/>
          <w:szCs w:val="24"/>
          <w:vertAlign w:val="subscript"/>
        </w:rPr>
        <w:t xml:space="preserve"> </w:t>
      </w:r>
      <w:r w:rsidRPr="00BF291E">
        <w:rPr>
          <w:rFonts w:ascii="Times New Roman" w:hAnsi="Times New Roman" w:cs="Times New Roman"/>
          <w:sz w:val="24"/>
          <w:szCs w:val="24"/>
        </w:rPr>
        <w:t>is the mean potential stomatal conductance per unit leaf area, and m(</w:t>
      </w:r>
      <w:proofErr w:type="spellStart"/>
      <w:r w:rsidRPr="00BF291E">
        <w:rPr>
          <w:rFonts w:ascii="Times New Roman" w:hAnsi="Times New Roman" w:cs="Times New Roman"/>
          <w:sz w:val="24"/>
          <w:szCs w:val="24"/>
        </w:rPr>
        <w:t>Tmin</w:t>
      </w:r>
      <w:proofErr w:type="spellEnd"/>
      <w:r w:rsidRPr="00BF291E">
        <w:rPr>
          <w:rFonts w:ascii="Times New Roman" w:hAnsi="Times New Roman" w:cs="Times New Roman"/>
          <w:sz w:val="24"/>
          <w:szCs w:val="24"/>
        </w:rPr>
        <w:t>) and m(D) are multipliers (range 0.1-1) that limit stomatal conductance by minimum air temperature (</w:t>
      </w:r>
      <w:proofErr w:type="spellStart"/>
      <w:r w:rsidRPr="00BF291E">
        <w:rPr>
          <w:rFonts w:ascii="Times New Roman" w:hAnsi="Times New Roman" w:cs="Times New Roman"/>
          <w:sz w:val="24"/>
          <w:szCs w:val="24"/>
        </w:rPr>
        <w:t>Tmin</w:t>
      </w:r>
      <w:proofErr w:type="spellEnd"/>
      <w:r w:rsidRPr="00BF291E">
        <w:rPr>
          <w:rFonts w:ascii="Times New Roman" w:hAnsi="Times New Roman" w:cs="Times New Roman"/>
          <w:sz w:val="24"/>
          <w:szCs w:val="24"/>
        </w:rPr>
        <w:t xml:space="preserve">) and </w:t>
      </w:r>
      <w:commentRangeStart w:id="67"/>
      <w:r w:rsidRPr="00BF291E">
        <w:rPr>
          <w:rFonts w:ascii="Times New Roman" w:hAnsi="Times New Roman" w:cs="Times New Roman"/>
          <w:sz w:val="24"/>
          <w:szCs w:val="24"/>
        </w:rPr>
        <w:t>D</w:t>
      </w:r>
      <w:commentRangeEnd w:id="67"/>
      <w:r w:rsidR="008552CC">
        <w:rPr>
          <w:rStyle w:val="CommentReference"/>
        </w:rPr>
        <w:commentReference w:id="67"/>
      </w:r>
      <w:r w:rsidRPr="00BF291E">
        <w:rPr>
          <w:rFonts w:ascii="Times New Roman" w:hAnsi="Times New Roman" w:cs="Times New Roman"/>
          <w:sz w:val="24"/>
          <w:szCs w:val="24"/>
        </w:rPr>
        <w:t xml:space="preserve">.  The specific equations for </w:t>
      </w:r>
      <w:proofErr w:type="gramStart"/>
      <w:r w:rsidRPr="00BF291E">
        <w:rPr>
          <w:rFonts w:ascii="Times New Roman" w:hAnsi="Times New Roman" w:cs="Times New Roman"/>
          <w:sz w:val="24"/>
          <w:szCs w:val="24"/>
        </w:rPr>
        <w:t>m(</w:t>
      </w:r>
      <w:proofErr w:type="spellStart"/>
      <w:proofErr w:type="gramEnd"/>
      <w:r w:rsidRPr="00BF291E">
        <w:rPr>
          <w:rFonts w:ascii="Times New Roman" w:hAnsi="Times New Roman" w:cs="Times New Roman"/>
          <w:sz w:val="24"/>
          <w:szCs w:val="24"/>
        </w:rPr>
        <w:t>Tmin</w:t>
      </w:r>
      <w:proofErr w:type="spellEnd"/>
      <w:r w:rsidRPr="00BF291E">
        <w:rPr>
          <w:rFonts w:ascii="Times New Roman" w:hAnsi="Times New Roman" w:cs="Times New Roman"/>
          <w:sz w:val="24"/>
          <w:szCs w:val="24"/>
        </w:rPr>
        <w:t xml:space="preserve">) and m(D) are given in Mu et al (2007).  </w:t>
      </w:r>
    </w:p>
    <w:p w14:paraId="52D1B376" w14:textId="539C062A" w:rsidR="00BF291E" w:rsidRPr="00BF291E" w:rsidRDefault="00BF291E" w:rsidP="00BF291E">
      <w:pPr>
        <w:keepNext/>
        <w:keepLines/>
        <w:spacing w:before="40" w:after="0"/>
        <w:outlineLvl w:val="2"/>
        <w:rPr>
          <w:rFonts w:ascii="Times New Roman" w:eastAsiaTheme="majorEastAsia" w:hAnsi="Times New Roman" w:cs="Times New Roman"/>
          <w:b/>
          <w:i/>
          <w:sz w:val="24"/>
          <w:szCs w:val="24"/>
        </w:rPr>
      </w:pPr>
      <w:bookmarkStart w:id="68" w:name="_Toc397088770"/>
      <w:r w:rsidRPr="00BF291E">
        <w:rPr>
          <w:rFonts w:ascii="Times New Roman" w:eastAsiaTheme="majorEastAsia" w:hAnsi="Times New Roman" w:cs="Times New Roman"/>
          <w:b/>
          <w:i/>
          <w:sz w:val="24"/>
          <w:szCs w:val="24"/>
        </w:rPr>
        <w:t>3.2.</w:t>
      </w:r>
      <w:r w:rsidR="0080676F">
        <w:rPr>
          <w:rFonts w:ascii="Times New Roman" w:eastAsiaTheme="majorEastAsia" w:hAnsi="Times New Roman" w:cs="Times New Roman"/>
          <w:b/>
          <w:i/>
          <w:sz w:val="24"/>
          <w:szCs w:val="24"/>
        </w:rPr>
        <w:t>2.4</w:t>
      </w:r>
      <w:r w:rsidRPr="00BF291E">
        <w:rPr>
          <w:rFonts w:ascii="Times New Roman" w:eastAsiaTheme="majorEastAsia" w:hAnsi="Times New Roman" w:cs="Times New Roman"/>
          <w:b/>
          <w:i/>
          <w:sz w:val="24"/>
          <w:szCs w:val="24"/>
        </w:rPr>
        <w:t>. Vegetation-based methods and soil evaporation</w:t>
      </w:r>
      <w:bookmarkEnd w:id="68"/>
    </w:p>
    <w:p w14:paraId="51DEA67C" w14:textId="1399E2CF" w:rsidR="00BF291E" w:rsidRPr="00BF291E" w:rsidDel="008552CC" w:rsidRDefault="00BF291E" w:rsidP="00BF291E">
      <w:pPr>
        <w:spacing w:line="480" w:lineRule="auto"/>
        <w:contextualSpacing/>
        <w:rPr>
          <w:del w:id="69" w:author="Alex Messina" w:date="2014-09-11T16:18:00Z"/>
          <w:rFonts w:ascii="Times New Roman" w:hAnsi="Times New Roman" w:cs="Times New Roman"/>
          <w:sz w:val="24"/>
          <w:szCs w:val="24"/>
        </w:rPr>
      </w:pPr>
    </w:p>
    <w:p w14:paraId="65A5BD1C" w14:textId="77777777" w:rsidR="00BF291E" w:rsidRPr="00BF291E" w:rsidRDefault="00BF291E" w:rsidP="00BF291E">
      <w:pPr>
        <w:spacing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 xml:space="preserve">In both the PT-JPL and MOD16 methods, ET increases with VI.  Soil evaporation, including from both saturated and unsaturated surfaces, is assumed to increase with the fourth power of relative humidity (RH) (see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_Ref385253851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 xml:space="preserve">Table </w:t>
      </w:r>
      <w:r w:rsidRPr="00BF291E">
        <w:rPr>
          <w:rFonts w:ascii="Times New Roman" w:hAnsi="Times New Roman" w:cs="Times New Roman"/>
          <w:noProof/>
          <w:sz w:val="24"/>
          <w:szCs w:val="24"/>
        </w:rPr>
        <w:t>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_Ref388003980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 xml:space="preserve">Figure </w:t>
      </w:r>
      <w:r w:rsidRPr="00BF291E">
        <w:rPr>
          <w:rFonts w:ascii="Times New Roman" w:hAnsi="Times New Roman" w:cs="Times New Roman"/>
          <w:noProof/>
          <w:sz w:val="24"/>
          <w:szCs w:val="24"/>
        </w:rPr>
        <w:t>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In MOD16, evaporation from saturated and unsaturated soils is calculated separately.  The water cover fraction or fraction of the soil that is saturated at the surface (</w:t>
      </w:r>
      <w:proofErr w:type="spellStart"/>
      <w:r w:rsidRPr="00BF291E">
        <w:rPr>
          <w:rFonts w:ascii="Times New Roman" w:hAnsi="Times New Roman" w:cs="Times New Roman"/>
          <w:i/>
          <w:sz w:val="24"/>
          <w:szCs w:val="24"/>
        </w:rPr>
        <w:t>F</w:t>
      </w:r>
      <w:r w:rsidRPr="00BF291E">
        <w:rPr>
          <w:rFonts w:ascii="Times New Roman" w:hAnsi="Times New Roman" w:cs="Times New Roman"/>
          <w:i/>
          <w:sz w:val="24"/>
          <w:szCs w:val="24"/>
          <w:vertAlign w:val="subscript"/>
        </w:rPr>
        <w:t>wet</w:t>
      </w:r>
      <w:proofErr w:type="spellEnd"/>
      <w:r w:rsidRPr="00BF291E">
        <w:rPr>
          <w:rFonts w:ascii="Times New Roman" w:hAnsi="Times New Roman" w:cs="Times New Roman"/>
          <w:sz w:val="24"/>
          <w:szCs w:val="24"/>
        </w:rPr>
        <w:t xml:space="preserve">) is assumed zero for relative humidity (RH) less than 70% (0.7) (Mu et al, 2011 </w:t>
      </w:r>
      <w:proofErr w:type="spellStart"/>
      <w:r w:rsidRPr="00BF291E">
        <w:rPr>
          <w:rFonts w:ascii="Times New Roman" w:hAnsi="Times New Roman" w:cs="Times New Roman"/>
          <w:sz w:val="24"/>
          <w:szCs w:val="24"/>
        </w:rPr>
        <w:t>eq</w:t>
      </w:r>
      <w:proofErr w:type="spellEnd"/>
      <w:r w:rsidRPr="00BF291E">
        <w:rPr>
          <w:rFonts w:ascii="Times New Roman" w:hAnsi="Times New Roman" w:cs="Times New Roman"/>
          <w:sz w:val="24"/>
          <w:szCs w:val="24"/>
        </w:rPr>
        <w:t xml:space="preserve"> 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2AF934A5" w14:textId="77777777" w:rsidTr="005B1C5E">
        <w:tc>
          <w:tcPr>
            <w:tcW w:w="4788" w:type="dxa"/>
          </w:tcPr>
          <w:p w14:paraId="2254C1C0" w14:textId="77777777" w:rsidR="00BF291E" w:rsidRPr="00BF291E" w:rsidRDefault="00937B66" w:rsidP="00BF291E">
            <w:pPr>
              <w:spacing w:after="200"/>
              <w:rPr>
                <w:rFonts w:ascii="Times New Roman" w:eastAsiaTheme="minorEastAsia" w:hAnsi="Times New Roman" w:cs="Times New Roman"/>
                <w:bCs/>
                <w:sz w:val="24"/>
                <w:szCs w:val="24"/>
              </w:rPr>
            </w:pPr>
            <m:oMathPara>
              <m:oMath>
                <m:sSub>
                  <m:sSubPr>
                    <m:ctrlPr>
                      <w:rPr>
                        <w:rFonts w:ascii="Cambria Math" w:hAnsi="Cambria Math" w:cs="Times New Roman"/>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wet</m:t>
                    </m:r>
                  </m:sub>
                </m:sSub>
                <m:r>
                  <m:rPr>
                    <m:sty m:val="bi"/>
                  </m:rP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m:rPr>
                            <m:sty m:val="bi"/>
                          </m:rPr>
                          <w:rPr>
                            <w:rFonts w:ascii="Cambria Math" w:hAnsi="Cambria Math" w:cs="Times New Roman"/>
                            <w:sz w:val="24"/>
                            <w:szCs w:val="24"/>
                          </w:rPr>
                          <m:t>0.0  &amp;      RH&lt;0.7</m:t>
                        </m:r>
                      </m:e>
                      <m:e>
                        <m:sSup>
                          <m:sSupPr>
                            <m:ctrlPr>
                              <w:rPr>
                                <w:rFonts w:ascii="Cambria Math" w:hAnsi="Cambria Math" w:cs="Times New Roman"/>
                                <w:i/>
                                <w:sz w:val="24"/>
                                <w:szCs w:val="24"/>
                              </w:rPr>
                            </m:ctrlPr>
                          </m:sSupPr>
                          <m:e>
                            <m:r>
                              <m:rPr>
                                <m:sty m:val="bi"/>
                              </m:rPr>
                              <w:rPr>
                                <w:rFonts w:ascii="Cambria Math" w:hAnsi="Cambria Math" w:cs="Times New Roman"/>
                                <w:sz w:val="24"/>
                                <w:szCs w:val="24"/>
                              </w:rPr>
                              <m:t xml:space="preserve">  RH</m:t>
                            </m:r>
                          </m:e>
                          <m:sup>
                            <m:r>
                              <m:rPr>
                                <m:sty m:val="bi"/>
                              </m:rPr>
                              <w:rPr>
                                <w:rFonts w:ascii="Cambria Math" w:hAnsi="Cambria Math" w:cs="Times New Roman"/>
                                <w:sz w:val="24"/>
                                <w:szCs w:val="24"/>
                              </w:rPr>
                              <m:t>4</m:t>
                            </m:r>
                          </m:sup>
                        </m:sSup>
                        <m:r>
                          <m:rPr>
                            <m:sty m:val="bi"/>
                          </m:rPr>
                          <w:rPr>
                            <w:rFonts w:ascii="Cambria Math" w:hAnsi="Cambria Math" w:cs="Times New Roman"/>
                            <w:sz w:val="24"/>
                            <w:szCs w:val="24"/>
                          </w:rPr>
                          <m:t xml:space="preserve">  &amp;      RH≥0.7</m:t>
                        </m:r>
                      </m:e>
                    </m:eqArr>
                  </m:e>
                </m:d>
              </m:oMath>
            </m:oMathPara>
          </w:p>
        </w:tc>
        <w:tc>
          <w:tcPr>
            <w:tcW w:w="4788" w:type="dxa"/>
          </w:tcPr>
          <w:p w14:paraId="2899AFC7"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13</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35655F21" w14:textId="77777777" w:rsidR="00BF291E" w:rsidRPr="00BF291E" w:rsidRDefault="00BF291E" w:rsidP="00BF291E">
      <w:pPr>
        <w:spacing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In MOD16, potential evaporation from soils, both saturated and unsaturated,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0381BFCD" w14:textId="77777777" w:rsidTr="005B1C5E">
        <w:tc>
          <w:tcPr>
            <w:tcW w:w="4788" w:type="dxa"/>
          </w:tcPr>
          <w:p w14:paraId="0CFF4FE1" w14:textId="77777777" w:rsidR="00BF291E" w:rsidRPr="00BF291E" w:rsidRDefault="00937B66" w:rsidP="00BF291E">
            <w:pPr>
              <w:spacing w:after="200"/>
              <w:rPr>
                <w:rFonts w:ascii="Times New Roman" w:eastAsiaTheme="minorEastAsia"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λET</m:t>
                    </m:r>
                  </m:e>
                  <m:sub>
                    <m:r>
                      <m:rPr>
                        <m:sty m:val="bi"/>
                      </m:rPr>
                      <w:rPr>
                        <w:rFonts w:ascii="Cambria Math" w:hAnsi="Cambria Math" w:cs="Times New Roman"/>
                        <w:sz w:val="24"/>
                        <w:szCs w:val="24"/>
                      </w:rPr>
                      <m:t>SP</m:t>
                    </m:r>
                  </m:sub>
                </m:sSub>
                <m:r>
                  <m:rPr>
                    <m:sty m:val="bi"/>
                  </m:rPr>
                  <w:rPr>
                    <w:rFonts w:ascii="Cambria Math" w:hAnsi="Cambria Math" w:cs="Times New Roman"/>
                    <w:sz w:val="24"/>
                    <w:szCs w:val="24"/>
                  </w:rPr>
                  <m:t>=</m:t>
                </m:r>
                <m:f>
                  <m:fPr>
                    <m:ctrlPr>
                      <w:rPr>
                        <w:rFonts w:ascii="Cambria Math" w:hAnsi="Cambria Math" w:cs="Times New Roman"/>
                        <w:b/>
                        <w:bCs/>
                        <w:i/>
                        <w:sz w:val="24"/>
                        <w:szCs w:val="24"/>
                      </w:rPr>
                    </m:ctrlPr>
                  </m:fPr>
                  <m:num>
                    <m:d>
                      <m:dPr>
                        <m:ctrlPr>
                          <w:rPr>
                            <w:rFonts w:ascii="Cambria Math" w:hAnsi="Cambria Math" w:cs="Times New Roman"/>
                            <w:b/>
                            <w:bCs/>
                            <w:i/>
                            <w:sz w:val="24"/>
                            <w:szCs w:val="24"/>
                          </w:rPr>
                        </m:ctrlPr>
                      </m:dPr>
                      <m:e>
                        <m:r>
                          <m:rPr>
                            <m:sty m:val="bi"/>
                          </m:rPr>
                          <w:rPr>
                            <w:rFonts w:ascii="Cambria Math" w:hAnsi="Cambria Math" w:cs="Times New Roman"/>
                            <w:sz w:val="24"/>
                            <w:szCs w:val="24"/>
                          </w:rPr>
                          <m:t>s</m:t>
                        </m:r>
                        <m:d>
                          <m:dPr>
                            <m:ctrlPr>
                              <w:rPr>
                                <w:rFonts w:ascii="Cambria Math" w:hAnsi="Cambria Math" w:cs="Times New Roman"/>
                                <w:b/>
                                <w:bCs/>
                                <w:i/>
                                <w:sz w:val="24"/>
                                <w:szCs w:val="24"/>
                              </w:rPr>
                            </m:ctrlPr>
                          </m:dPr>
                          <m:e>
                            <m:r>
                              <m:rPr>
                                <m:sty m:val="bi"/>
                              </m:rPr>
                              <w:rPr>
                                <w:rFonts w:ascii="Cambria Math" w:hAnsi="Cambria Math" w:cs="Times New Roman"/>
                                <w:sz w:val="24"/>
                                <w:szCs w:val="24"/>
                              </w:rPr>
                              <m:t>Rn-G</m:t>
                            </m:r>
                          </m:e>
                        </m:d>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ρ</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p</m:t>
                                </m:r>
                              </m:sub>
                            </m:sSub>
                            <m:r>
                              <m:rPr>
                                <m:sty m:val="bi"/>
                              </m:rPr>
                              <w:rPr>
                                <w:rFonts w:ascii="Cambria Math" w:hAnsi="Cambria Math" w:cs="Times New Roman"/>
                                <w:sz w:val="24"/>
                                <w:szCs w:val="24"/>
                              </w:rPr>
                              <m:t>D</m:t>
                            </m:r>
                          </m:num>
                          <m:den>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a_s</m:t>
                                </m:r>
                              </m:sub>
                            </m:sSub>
                          </m:den>
                        </m:f>
                      </m:e>
                    </m:d>
                  </m:num>
                  <m:den>
                    <m:r>
                      <m:rPr>
                        <m:sty m:val="bi"/>
                      </m:rPr>
                      <w:rPr>
                        <w:rFonts w:ascii="Cambria Math" w:hAnsi="Cambria Math" w:cs="Times New Roman"/>
                        <w:sz w:val="24"/>
                        <w:szCs w:val="24"/>
                      </w:rPr>
                      <m:t>s+γ</m:t>
                    </m:r>
                    <m:d>
                      <m:dPr>
                        <m:ctrlPr>
                          <w:rPr>
                            <w:rFonts w:ascii="Cambria Math" w:hAnsi="Cambria Math" w:cs="Times New Roman"/>
                            <w:b/>
                            <w:bCs/>
                            <w:i/>
                            <w:sz w:val="24"/>
                            <w:szCs w:val="24"/>
                          </w:rPr>
                        </m:ctrlPr>
                      </m:dPr>
                      <m:e>
                        <m:r>
                          <m:rPr>
                            <m:sty m:val="bi"/>
                          </m:rPr>
                          <w:rPr>
                            <w:rFonts w:ascii="Cambria Math" w:hAnsi="Cambria Math" w:cs="Times New Roman"/>
                            <w:sz w:val="24"/>
                            <w:szCs w:val="24"/>
                          </w:rPr>
                          <m:t>1+</m:t>
                        </m:r>
                        <m:f>
                          <m:fPr>
                            <m:type m:val="lin"/>
                            <m:ctrlPr>
                              <w:rPr>
                                <w:rFonts w:ascii="Cambria Math" w:hAnsi="Cambria Math" w:cs="Times New Roman"/>
                                <w:b/>
                                <w:bCs/>
                                <w:i/>
                                <w:sz w:val="24"/>
                                <w:szCs w:val="24"/>
                              </w:rPr>
                            </m:ctrlPr>
                          </m:fPr>
                          <m:num>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tot</m:t>
                                </m:r>
                              </m:sub>
                            </m:sSub>
                          </m:num>
                          <m:den>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a_s</m:t>
                                </m:r>
                              </m:sub>
                            </m:sSub>
                          </m:den>
                        </m:f>
                      </m:e>
                    </m:d>
                  </m:den>
                </m:f>
              </m:oMath>
            </m:oMathPara>
          </w:p>
        </w:tc>
        <w:tc>
          <w:tcPr>
            <w:tcW w:w="4788" w:type="dxa"/>
          </w:tcPr>
          <w:p w14:paraId="39A82AE1"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14</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23A7C895" w14:textId="77777777" w:rsidR="00BF291E" w:rsidRPr="00BF291E" w:rsidRDefault="00BF291E" w:rsidP="00BF291E">
      <w:pPr>
        <w:spacing w:line="480" w:lineRule="auto"/>
        <w:contextualSpacing/>
        <w:rPr>
          <w:rFonts w:ascii="Times New Roman" w:hAnsi="Times New Roman" w:cs="Times New Roman"/>
          <w:sz w:val="24"/>
          <w:szCs w:val="24"/>
        </w:rPr>
      </w:pPr>
      <w:proofErr w:type="gramStart"/>
      <w:r w:rsidRPr="00BF291E">
        <w:rPr>
          <w:rFonts w:ascii="Times New Roman" w:hAnsi="Times New Roman" w:cs="Times New Roman"/>
          <w:sz w:val="24"/>
          <w:szCs w:val="24"/>
        </w:rPr>
        <w:lastRenderedPageBreak/>
        <w:t>where</w:t>
      </w:r>
      <w:proofErr w:type="gramEnd"/>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tot</w:t>
      </w:r>
      <w:proofErr w:type="spellEnd"/>
      <w:r w:rsidRPr="00BF291E">
        <w:rPr>
          <w:rFonts w:ascii="Times New Roman" w:hAnsi="Times New Roman" w:cs="Times New Roman"/>
          <w:sz w:val="24"/>
          <w:szCs w:val="24"/>
        </w:rPr>
        <w:t xml:space="preserve"> is the total aerodynamic resistance to vapor transport and </w:t>
      </w:r>
      <w:proofErr w:type="spellStart"/>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a_s</w:t>
      </w:r>
      <w:proofErr w:type="spellEnd"/>
      <w:r w:rsidRPr="00BF291E">
        <w:rPr>
          <w:rFonts w:ascii="Times New Roman" w:hAnsi="Times New Roman" w:cs="Times New Roman"/>
          <w:sz w:val="24"/>
          <w:szCs w:val="24"/>
        </w:rPr>
        <w:t xml:space="preserve"> is the aerodynamic resistance at the soil surface (Mu et al, 2011), and total evaporation from both saturated and unsaturated soils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00147D1E" w14:textId="77777777" w:rsidTr="005B1C5E">
        <w:tc>
          <w:tcPr>
            <w:tcW w:w="4788" w:type="dxa"/>
          </w:tcPr>
          <w:p w14:paraId="76C6BCF0" w14:textId="77777777" w:rsidR="00BF291E" w:rsidRPr="00BF291E" w:rsidRDefault="00937B66" w:rsidP="00BF291E">
            <w:pPr>
              <w:spacing w:after="200"/>
              <w:rPr>
                <w:rFonts w:ascii="Times New Roman" w:eastAsiaTheme="minorEastAsia" w:hAnsi="Times New Roman" w:cs="Times New Roman"/>
                <w:b/>
                <w:bCs/>
                <w:sz w:val="24"/>
                <w:szCs w:val="24"/>
              </w:rPr>
            </w:pPr>
            <m:oMathPara>
              <m:oMath>
                <m:sSub>
                  <m:sSubPr>
                    <m:ctrlPr>
                      <w:rPr>
                        <w:rFonts w:ascii="Cambria Math" w:hAnsi="Cambria Math" w:cs="Times New Roman"/>
                        <w:b/>
                        <w:bCs/>
                        <w:i/>
                        <w:sz w:val="24"/>
                        <w:szCs w:val="24"/>
                      </w:rPr>
                    </m:ctrlPr>
                  </m:sSubPr>
                  <m:e>
                    <w:commentRangeStart w:id="70"/>
                    <m:r>
                      <m:rPr>
                        <m:sty m:val="bi"/>
                      </m:rPr>
                      <w:rPr>
                        <w:rFonts w:ascii="Cambria Math" w:hAnsi="Cambria Math" w:cs="Times New Roman"/>
                        <w:sz w:val="24"/>
                        <w:szCs w:val="24"/>
                      </w:rPr>
                      <m:t>λET</m:t>
                    </m:r>
                    <w:commentRangeEnd w:id="70"/>
                    <m:r>
                      <m:rPr>
                        <m:sty m:val="p"/>
                      </m:rPr>
                      <w:rPr>
                        <w:rStyle w:val="CommentReference"/>
                      </w:rPr>
                      <w:commentReference w:id="70"/>
                    </m:r>
                  </m:e>
                  <m:sub>
                    <m:r>
                      <m:rPr>
                        <m:sty m:val="bi"/>
                      </m:rPr>
                      <w:rPr>
                        <w:rFonts w:ascii="Cambria Math" w:hAnsi="Cambria Math" w:cs="Times New Roman"/>
                        <w:sz w:val="24"/>
                        <w:szCs w:val="24"/>
                      </w:rPr>
                      <m:t>s</m:t>
                    </m:r>
                  </m:sub>
                </m:sSub>
                <m:r>
                  <m:rPr>
                    <m:sty m:val="bi"/>
                  </m:rPr>
                  <w:rPr>
                    <w:rFonts w:ascii="Cambria Math" w:hAnsi="Cambria Math" w:cs="Times New Roman"/>
                    <w:sz w:val="24"/>
                    <w:szCs w:val="24"/>
                  </w:rPr>
                  <m:t>=λ</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ET</m:t>
                    </m:r>
                  </m:e>
                  <m:sub>
                    <m:r>
                      <m:rPr>
                        <m:sty m:val="bi"/>
                      </m:rPr>
                      <w:rPr>
                        <w:rFonts w:ascii="Cambria Math" w:hAnsi="Cambria Math" w:cs="Times New Roman"/>
                        <w:sz w:val="24"/>
                        <w:szCs w:val="24"/>
                      </w:rPr>
                      <m:t>SP</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wet</m:t>
                    </m:r>
                  </m:sub>
                </m:sSub>
                <m:r>
                  <m:rPr>
                    <m:sty m:val="bi"/>
                  </m:rPr>
                  <w:rPr>
                    <w:rFonts w:ascii="Cambria Math" w:hAnsi="Cambria Math" w:cs="Times New Roman"/>
                    <w:sz w:val="24"/>
                    <w:szCs w:val="24"/>
                  </w:rPr>
                  <m:t>+</m:t>
                </m:r>
                <m:d>
                  <m:dPr>
                    <m:ctrlPr>
                      <w:rPr>
                        <w:rFonts w:ascii="Cambria Math" w:hAnsi="Cambria Math" w:cs="Times New Roman"/>
                        <w:b/>
                        <w:bCs/>
                        <w:i/>
                        <w:sz w:val="24"/>
                        <w:szCs w:val="24"/>
                      </w:rPr>
                    </m:ctrlPr>
                  </m:dPr>
                  <m:e>
                    <m:r>
                      <m:rPr>
                        <m:sty m:val="bi"/>
                      </m:rPr>
                      <w:rPr>
                        <w:rFonts w:ascii="Cambria Math" w:hAnsi="Cambria Math" w:cs="Times New Roman"/>
                        <w:sz w:val="24"/>
                        <w:szCs w:val="24"/>
                      </w:rPr>
                      <m:t>1-</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wet</m:t>
                        </m:r>
                      </m:sub>
                    </m:sSub>
                  </m:e>
                </m:d>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SM</m:t>
                    </m:r>
                  </m:sub>
                </m:sSub>
              </m:oMath>
            </m:oMathPara>
          </w:p>
        </w:tc>
        <w:tc>
          <w:tcPr>
            <w:tcW w:w="4788" w:type="dxa"/>
          </w:tcPr>
          <w:p w14:paraId="414B47F6" w14:textId="77777777" w:rsidR="00BF291E" w:rsidRPr="00BF291E" w:rsidRDefault="00BF291E" w:rsidP="00BF291E">
            <w:pPr>
              <w:spacing w:after="200"/>
              <w:jc w:val="center"/>
              <w:rPr>
                <w:rFonts w:ascii="Times New Roman" w:eastAsiaTheme="minorEastAsia"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15</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2D1085B9" w14:textId="68CF833B" w:rsidR="00BF291E" w:rsidRPr="00BF291E" w:rsidRDefault="00BF291E" w:rsidP="00BF291E">
      <w:pPr>
        <w:spacing w:line="480" w:lineRule="auto"/>
        <w:contextualSpacing/>
        <w:rPr>
          <w:rFonts w:ascii="Times New Roman" w:hAnsi="Times New Roman" w:cs="Times New Roman"/>
          <w:sz w:val="24"/>
          <w:szCs w:val="24"/>
        </w:rPr>
      </w:pPr>
      <w:proofErr w:type="gramStart"/>
      <w:r w:rsidRPr="00BF291E">
        <w:rPr>
          <w:rFonts w:ascii="Times New Roman" w:eastAsiaTheme="minorEastAsia" w:hAnsi="Times New Roman" w:cs="Times New Roman"/>
          <w:sz w:val="24"/>
          <w:szCs w:val="24"/>
        </w:rPr>
        <w:t>where</w:t>
      </w:r>
      <w:proofErr w:type="gramEnd"/>
      <w:r w:rsidRPr="00BF291E">
        <w:rPr>
          <w:rFonts w:ascii="Times New Roman" w:eastAsiaTheme="minorEastAsia" w:hAnsi="Times New Roman" w:cs="Times New Roman"/>
          <w:sz w:val="24"/>
          <w:szCs w:val="24"/>
        </w:rPr>
        <w:t xml:space="preserve"> </w:t>
      </w:r>
      <w:proofErr w:type="spellStart"/>
      <w:r w:rsidRPr="00BF291E">
        <w:rPr>
          <w:rFonts w:ascii="Times New Roman" w:eastAsiaTheme="minorEastAsia" w:hAnsi="Times New Roman" w:cs="Times New Roman"/>
          <w:sz w:val="24"/>
          <w:szCs w:val="24"/>
        </w:rPr>
        <w:t>f</w:t>
      </w:r>
      <w:r w:rsidRPr="00BF291E">
        <w:rPr>
          <w:rFonts w:ascii="Times New Roman" w:eastAsiaTheme="minorEastAsia" w:hAnsi="Times New Roman" w:cs="Times New Roman"/>
          <w:sz w:val="24"/>
          <w:szCs w:val="24"/>
          <w:vertAlign w:val="subscript"/>
        </w:rPr>
        <w:t>SM</w:t>
      </w:r>
      <w:proofErr w:type="spellEnd"/>
      <w:r w:rsidRPr="00BF291E">
        <w:rPr>
          <w:rFonts w:ascii="Times New Roman" w:eastAsiaTheme="minorEastAsia" w:hAnsi="Times New Roman" w:cs="Times New Roman"/>
          <w:sz w:val="24"/>
          <w:szCs w:val="24"/>
          <w:vertAlign w:val="subscript"/>
        </w:rPr>
        <w:t xml:space="preserve"> </w:t>
      </w:r>
      <w:r w:rsidRPr="00BF291E">
        <w:rPr>
          <w:rFonts w:ascii="Times New Roman" w:eastAsiaTheme="minorEastAsia" w:hAnsi="Times New Roman" w:cs="Times New Roman"/>
          <w:sz w:val="24"/>
          <w:szCs w:val="24"/>
        </w:rPr>
        <w:t xml:space="preserve">is the same as </w:t>
      </w:r>
      <w:proofErr w:type="spellStart"/>
      <w:r w:rsidRPr="00BF291E">
        <w:rPr>
          <w:rFonts w:ascii="Times New Roman" w:eastAsiaTheme="minorEastAsia" w:hAnsi="Times New Roman" w:cs="Times New Roman"/>
          <w:sz w:val="24"/>
          <w:szCs w:val="24"/>
        </w:rPr>
        <w:t>f</w:t>
      </w:r>
      <w:r w:rsidRPr="00BF291E">
        <w:rPr>
          <w:rFonts w:ascii="Times New Roman" w:eastAsiaTheme="minorEastAsia" w:hAnsi="Times New Roman" w:cs="Times New Roman"/>
          <w:sz w:val="24"/>
          <w:szCs w:val="24"/>
          <w:vertAlign w:val="subscript"/>
        </w:rPr>
        <w:t>SM</w:t>
      </w:r>
      <w:proofErr w:type="spellEnd"/>
      <w:r w:rsidRPr="00BF291E">
        <w:rPr>
          <w:rFonts w:ascii="Times New Roman" w:eastAsiaTheme="minorEastAsia" w:hAnsi="Times New Roman" w:cs="Times New Roman"/>
          <w:sz w:val="24"/>
          <w:szCs w:val="24"/>
          <w:vertAlign w:val="subscript"/>
        </w:rPr>
        <w:t xml:space="preserve"> </w:t>
      </w:r>
      <w:r w:rsidRPr="00BF291E">
        <w:rPr>
          <w:rFonts w:ascii="Times New Roman" w:eastAsiaTheme="minorEastAsia" w:hAnsi="Times New Roman" w:cs="Times New Roman"/>
          <w:sz w:val="24"/>
          <w:szCs w:val="24"/>
        </w:rPr>
        <w:t>in the PT-JPL method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_Ref385253851 \h  \* MERGEFORMAT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r w:rsidRPr="00BF291E">
        <w:rPr>
          <w:rFonts w:ascii="Times New Roman" w:hAnsi="Times New Roman" w:cs="Times New Roman"/>
          <w:sz w:val="24"/>
          <w:szCs w:val="24"/>
        </w:rPr>
        <w:t xml:space="preserve">Table </w:t>
      </w:r>
      <w:r w:rsidRPr="00BF291E">
        <w:rPr>
          <w:rFonts w:ascii="Times New Roman" w:hAnsi="Times New Roman" w:cs="Times New Roman"/>
          <w:noProof/>
          <w:sz w:val="24"/>
          <w:szCs w:val="24"/>
        </w:rPr>
        <w:t>2</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A sample plot for a range of air temperatures shows that soil evaporation as a fraction of potential soil evaporation is very small (&lt;0.2) for RH less than 0.4, particularly for high temperatures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_Ref388003980 \h  \* MERGEFORMAT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r w:rsidRPr="00BF291E">
        <w:rPr>
          <w:rFonts w:ascii="Times New Roman" w:hAnsi="Times New Roman" w:cs="Times New Roman"/>
          <w:sz w:val="24"/>
          <w:szCs w:val="24"/>
        </w:rPr>
        <w:t xml:space="preserve">Figure </w:t>
      </w:r>
      <w:r w:rsidRPr="00BF291E">
        <w:rPr>
          <w:rFonts w:ascii="Times New Roman" w:hAnsi="Times New Roman" w:cs="Times New Roman"/>
          <w:noProof/>
          <w:sz w:val="24"/>
          <w:szCs w:val="24"/>
        </w:rPr>
        <w:t>2</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At 40°C and RH = 0.5, for example, soil evaporation is less than 0.1 of the potential.  </w:t>
      </w:r>
      <w:r w:rsidRPr="00BF291E">
        <w:rPr>
          <w:rFonts w:ascii="Times New Roman" w:hAnsi="Times New Roman" w:cs="Times New Roman"/>
          <w:sz w:val="24"/>
          <w:szCs w:val="24"/>
        </w:rPr>
        <w:t xml:space="preserve">The plot highlights the assumption that soil evaporation is predicted to be very low in arid and semi-arid environments with low </w:t>
      </w:r>
      <w:r w:rsidR="00A54D1D">
        <w:rPr>
          <w:rFonts w:ascii="Times New Roman" w:hAnsi="Times New Roman" w:cs="Times New Roman"/>
          <w:sz w:val="24"/>
          <w:szCs w:val="24"/>
        </w:rPr>
        <w:t>RH and high daytime temperature</w:t>
      </w:r>
      <w:r w:rsidRPr="00BF291E">
        <w:rPr>
          <w:rFonts w:ascii="Times New Roman" w:hAnsi="Times New Roman" w:cs="Times New Roman"/>
          <w:sz w:val="24"/>
          <w:szCs w:val="24"/>
        </w:rPr>
        <w:t>, since the model assumes that soil evaporatio</w:t>
      </w:r>
      <w:r w:rsidR="00A54D1D">
        <w:rPr>
          <w:rFonts w:ascii="Times New Roman" w:hAnsi="Times New Roman" w:cs="Times New Roman"/>
          <w:sz w:val="24"/>
          <w:szCs w:val="24"/>
        </w:rPr>
        <w:t>n is a function of the regional climate</w:t>
      </w:r>
      <w:r w:rsidRPr="00BF291E">
        <w:rPr>
          <w:rFonts w:ascii="Times New Roman" w:hAnsi="Times New Roman" w:cs="Times New Roman"/>
          <w:sz w:val="24"/>
          <w:szCs w:val="24"/>
        </w:rPr>
        <w:t>, with more soil evaporation in humid regions.  While this assumption may be accurate in rainfed systems, it may be problematic in irrigated areas in arid and semi-arid climates, because soil moi</w:t>
      </w:r>
      <w:r w:rsidR="00C40321">
        <w:rPr>
          <w:rFonts w:ascii="Times New Roman" w:hAnsi="Times New Roman" w:cs="Times New Roman"/>
          <w:sz w:val="24"/>
          <w:szCs w:val="24"/>
        </w:rPr>
        <w:t xml:space="preserve">sture may be high due to </w:t>
      </w:r>
      <w:r w:rsidR="00C40321" w:rsidRPr="00BF291E">
        <w:rPr>
          <w:rFonts w:ascii="Times New Roman" w:hAnsi="Times New Roman" w:cs="Times New Roman"/>
          <w:sz w:val="24"/>
          <w:szCs w:val="24"/>
        </w:rPr>
        <w:t>irrigation</w:t>
      </w:r>
      <w:r w:rsidR="00C40321">
        <w:rPr>
          <w:rFonts w:ascii="Times New Roman" w:hAnsi="Times New Roman" w:cs="Times New Roman"/>
          <w:sz w:val="24"/>
          <w:szCs w:val="24"/>
        </w:rPr>
        <w:t>, even if the grid-cell average</w:t>
      </w:r>
      <w:r w:rsidRPr="00BF291E">
        <w:rPr>
          <w:rFonts w:ascii="Times New Roman" w:hAnsi="Times New Roman" w:cs="Times New Roman"/>
          <w:sz w:val="24"/>
          <w:szCs w:val="24"/>
        </w:rPr>
        <w:t xml:space="preserve"> RH is low.  This could be a problem in particular for ET estimation in areas cultivated in rice or other crops that have a significant period of inundation or wet, bare soil.</w:t>
      </w:r>
    </w:p>
    <w:p w14:paraId="6DE6C8EC" w14:textId="77777777" w:rsidR="00BF291E" w:rsidRPr="00BF291E" w:rsidRDefault="00BF291E" w:rsidP="00BF291E">
      <w:pPr>
        <w:spacing w:after="200" w:line="240" w:lineRule="auto"/>
        <w:rPr>
          <w:rFonts w:ascii="Times New Roman" w:hAnsi="Times New Roman" w:cs="Times New Roman"/>
          <w:bCs/>
          <w:i/>
          <w:sz w:val="24"/>
          <w:szCs w:val="24"/>
        </w:rPr>
      </w:pPr>
      <w:bookmarkStart w:id="71" w:name="_Ref388003980"/>
      <w:bookmarkStart w:id="72" w:name="_Ref388004646"/>
      <w:r w:rsidRPr="00BF291E">
        <w:rPr>
          <w:rFonts w:ascii="Times New Roman" w:hAnsi="Times New Roman" w:cs="Times New Roman"/>
          <w:bCs/>
          <w:i/>
          <w:sz w:val="24"/>
          <w:szCs w:val="24"/>
        </w:rPr>
        <w:t xml:space="preserve">Figure </w:t>
      </w:r>
      <w:r w:rsidRPr="00BF291E">
        <w:rPr>
          <w:rFonts w:ascii="Times New Roman" w:hAnsi="Times New Roman" w:cs="Times New Roman"/>
          <w:bCs/>
          <w:i/>
          <w:sz w:val="24"/>
          <w:szCs w:val="24"/>
        </w:rPr>
        <w:fldChar w:fldCharType="begin"/>
      </w:r>
      <w:r w:rsidRPr="00BF291E">
        <w:rPr>
          <w:rFonts w:ascii="Times New Roman" w:hAnsi="Times New Roman" w:cs="Times New Roman"/>
          <w:bCs/>
          <w:i/>
          <w:sz w:val="24"/>
          <w:szCs w:val="24"/>
        </w:rPr>
        <w:instrText xml:space="preserve"> SEQ Figure \* ARABIC </w:instrText>
      </w:r>
      <w:r w:rsidRPr="00BF291E">
        <w:rPr>
          <w:rFonts w:ascii="Times New Roman" w:hAnsi="Times New Roman" w:cs="Times New Roman"/>
          <w:bCs/>
          <w:i/>
          <w:sz w:val="24"/>
          <w:szCs w:val="24"/>
        </w:rPr>
        <w:fldChar w:fldCharType="separate"/>
      </w:r>
      <w:r w:rsidRPr="00BF291E">
        <w:rPr>
          <w:rFonts w:ascii="Times New Roman" w:hAnsi="Times New Roman" w:cs="Times New Roman"/>
          <w:bCs/>
          <w:i/>
          <w:noProof/>
          <w:sz w:val="24"/>
          <w:szCs w:val="24"/>
        </w:rPr>
        <w:t>2</w:t>
      </w:r>
      <w:r w:rsidRPr="00BF291E">
        <w:rPr>
          <w:rFonts w:ascii="Times New Roman" w:hAnsi="Times New Roman" w:cs="Times New Roman"/>
          <w:bCs/>
          <w:i/>
          <w:sz w:val="24"/>
          <w:szCs w:val="24"/>
        </w:rPr>
        <w:fldChar w:fldCharType="end"/>
      </w:r>
      <w:bookmarkEnd w:id="71"/>
      <w:r w:rsidRPr="00BF291E">
        <w:rPr>
          <w:rFonts w:ascii="Times New Roman" w:hAnsi="Times New Roman" w:cs="Times New Roman"/>
          <w:bCs/>
          <w:i/>
          <w:sz w:val="24"/>
          <w:szCs w:val="24"/>
        </w:rPr>
        <w:t xml:space="preserve"> here.  Soil moisture function.</w:t>
      </w:r>
      <w:bookmarkEnd w:id="72"/>
    </w:p>
    <w:p w14:paraId="49B6EE7C" w14:textId="2B524480" w:rsidR="00BF291E" w:rsidRPr="00BF291E" w:rsidRDefault="00BF291E" w:rsidP="00BF291E">
      <w:pPr>
        <w:spacing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ab/>
        <w:t>The authors of the MOD16 algorithm have recognized problems with its performance in irrigated areas and wetland, and have updated the algorithm in an application in the Nile River Delta</w:t>
      </w:r>
      <w:ins w:id="73" w:author="Alex Messina" w:date="2014-09-11T16:20:00Z">
        <w:r w:rsidR="008552CC">
          <w:rPr>
            <w:rFonts w:ascii="Times New Roman" w:hAnsi="Times New Roman" w:cs="Times New Roman"/>
            <w:sz w:val="24"/>
            <w:szCs w:val="24"/>
          </w:rPr>
          <w:t xml:space="preserve"> </w:t>
        </w:r>
        <w:r w:rsidR="008552CC" w:rsidRPr="00BF291E">
          <w:rPr>
            <w:rFonts w:ascii="Times New Roman" w:hAnsi="Times New Roman" w:cs="Times New Roman"/>
            <w:sz w:val="24"/>
            <w:szCs w:val="24"/>
          </w:rPr>
          <w:fldChar w:fldCharType="begin" w:fldLock="1"/>
        </w:r>
        <w:r w:rsidR="008552CC">
          <w:rPr>
            <w:rFonts w:ascii="Times New Roman" w:hAnsi="Times New Roman" w:cs="Times New Roman"/>
            <w:sz w:val="24"/>
            <w:szCs w:val="24"/>
          </w:rPr>
          <w:instrText>ADDIN CSL_CITATION { "citationItems" : [ { "id" : "ITEM-1", "itemData" : { "author" : [ { "dropping-particle" : "", "family" : "Mu", "given" : "Qiaozhen", "non-dropping-particle" : "", "parse-names" : false, "suffix" : "" } ], "id" : "ITEM-1", "issued" : { "date-parts" : [ [ "2013" ] ] }, "title" : "MODIS 1-km2 Terrestrial Evapotranspiration (ET) Product for the Nile Basin Algorithm Theoretical Basis Document", "type" : "report" }, "uris" : [ "http://www.mendeley.com/documents/?uuid=9db9eefa-d90f-4a31-8137-4461458d9280" ] } ], "mendeley" : { "previouslyFormattedCitation" : "(Mu, 2013)" }, "properties" : { "noteIndex" : 0 }, "schema" : "https://github.com/citation-style-language/schema/raw/master/csl-citation.json" }</w:instrText>
        </w:r>
        <w:r w:rsidR="008552CC" w:rsidRPr="00BF291E">
          <w:rPr>
            <w:rFonts w:ascii="Times New Roman" w:hAnsi="Times New Roman" w:cs="Times New Roman"/>
            <w:sz w:val="24"/>
            <w:szCs w:val="24"/>
          </w:rPr>
          <w:fldChar w:fldCharType="separate"/>
        </w:r>
        <w:r w:rsidR="008552CC" w:rsidRPr="00BF291E">
          <w:rPr>
            <w:rFonts w:ascii="Times New Roman" w:hAnsi="Times New Roman" w:cs="Times New Roman"/>
            <w:noProof/>
            <w:sz w:val="24"/>
            <w:szCs w:val="24"/>
          </w:rPr>
          <w:t>(Mu, 2013)</w:t>
        </w:r>
        <w:r w:rsidR="008552CC" w:rsidRPr="00BF291E">
          <w:rPr>
            <w:rFonts w:ascii="Times New Roman" w:hAnsi="Times New Roman" w:cs="Times New Roman"/>
            <w:sz w:val="24"/>
            <w:szCs w:val="24"/>
          </w:rPr>
          <w:fldChar w:fldCharType="end"/>
        </w:r>
      </w:ins>
      <w:r w:rsidRPr="00BF291E">
        <w:rPr>
          <w:rFonts w:ascii="Times New Roman" w:hAnsi="Times New Roman" w:cs="Times New Roman"/>
          <w:sz w:val="24"/>
          <w:szCs w:val="24"/>
        </w:rPr>
        <w:t>.  The revised MOD16 uses radiometric land surface temperature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to calculate a revised surface resistance to ET</w:t>
      </w:r>
      <w:del w:id="74" w:author="Alex Messina" w:date="2014-09-11T16:20:00Z">
        <w:r w:rsidRPr="00BF291E" w:rsidDel="008552CC">
          <w:rPr>
            <w:rFonts w:ascii="Times New Roman" w:hAnsi="Times New Roman" w:cs="Times New Roman"/>
            <w:sz w:val="24"/>
            <w:szCs w:val="24"/>
          </w:rPr>
          <w:delText xml:space="preserve"> </w:delText>
        </w:r>
        <w:r w:rsidRPr="00BF291E" w:rsidDel="008552CC">
          <w:rPr>
            <w:rFonts w:ascii="Times New Roman" w:hAnsi="Times New Roman" w:cs="Times New Roman"/>
            <w:sz w:val="24"/>
            <w:szCs w:val="24"/>
          </w:rPr>
          <w:fldChar w:fldCharType="begin" w:fldLock="1"/>
        </w:r>
        <w:r w:rsidR="00F72E9E" w:rsidDel="008552CC">
          <w:rPr>
            <w:rFonts w:ascii="Times New Roman" w:hAnsi="Times New Roman" w:cs="Times New Roman"/>
            <w:sz w:val="24"/>
            <w:szCs w:val="24"/>
          </w:rPr>
          <w:delInstrText>ADDIN CSL_CITATION { "citationItems" : [ { "id" : "ITEM-1", "itemData" : { "author" : [ { "dropping-particle" : "", "family" : "Mu", "given" : "Qiaozhen", "non-dropping-particle" : "", "parse-names" : false, "suffix" : "" } ], "id" : "ITEM-1", "issued" : { "date-parts" : [ [ "2013" ] ] }, "title" : "MODIS 1-km2 Terrestrial Evapotranspiration (ET) Product for the Nile Basin Algorithm Theoretical Basis Document", "type" : "report" }, "uris" : [ "http://www.mendeley.com/documents/?uuid=9db9eefa-d90f-4a31-8137-4461458d9280" ] } ], "mendeley" : { "previouslyFormattedCitation" : "(Mu, 2013)" }, "properties" : { "noteIndex" : 0 }, "schema" : "https://github.com/citation-style-language/schema/raw/master/csl-citation.json" }</w:delInstrText>
        </w:r>
        <w:r w:rsidRPr="00BF291E" w:rsidDel="008552CC">
          <w:rPr>
            <w:rFonts w:ascii="Times New Roman" w:hAnsi="Times New Roman" w:cs="Times New Roman"/>
            <w:sz w:val="24"/>
            <w:szCs w:val="24"/>
          </w:rPr>
          <w:fldChar w:fldCharType="separate"/>
        </w:r>
        <w:r w:rsidRPr="00BF291E" w:rsidDel="008552CC">
          <w:rPr>
            <w:rFonts w:ascii="Times New Roman" w:hAnsi="Times New Roman" w:cs="Times New Roman"/>
            <w:noProof/>
            <w:sz w:val="24"/>
            <w:szCs w:val="24"/>
          </w:rPr>
          <w:delText>(Mu, 2013)</w:delText>
        </w:r>
        <w:r w:rsidRPr="00BF291E" w:rsidDel="008552CC">
          <w:rPr>
            <w:rFonts w:ascii="Times New Roman" w:hAnsi="Times New Roman" w:cs="Times New Roman"/>
            <w:sz w:val="24"/>
            <w:szCs w:val="24"/>
          </w:rPr>
          <w:fldChar w:fldCharType="end"/>
        </w:r>
      </w:del>
      <w:r w:rsidRPr="00BF291E">
        <w:rPr>
          <w:rFonts w:ascii="Times New Roman" w:hAnsi="Times New Roman" w:cs="Times New Roman"/>
          <w:sz w:val="24"/>
          <w:szCs w:val="24"/>
        </w:rPr>
        <w:t>. In early 2014, NASA has officially approved this as the revised MOD16 product (Mu et al., 2013), and future evaluations of the algorithm should include irrigated and wetland environments.</w:t>
      </w:r>
    </w:p>
    <w:p w14:paraId="09E7E27E" w14:textId="77777777" w:rsidR="00BF291E" w:rsidRPr="00BF291E" w:rsidRDefault="00BF291E" w:rsidP="00BF291E">
      <w:pPr>
        <w:spacing w:line="480" w:lineRule="auto"/>
        <w:contextualSpacing/>
        <w:rPr>
          <w:rFonts w:ascii="Times New Roman" w:hAnsi="Times New Roman" w:cs="Times New Roman"/>
          <w:sz w:val="24"/>
          <w:szCs w:val="24"/>
        </w:rPr>
      </w:pPr>
      <w:r w:rsidRPr="00BF291E">
        <w:rPr>
          <w:rFonts w:ascii="Times New Roman" w:hAnsi="Times New Roman" w:cs="Times New Roman"/>
          <w:sz w:val="24"/>
          <w:szCs w:val="24"/>
        </w:rPr>
        <w:tab/>
        <w:t xml:space="preserve">Mu et al (2011) validated MOD16 against eddy flux covariance towers, and report mean absolute bias in daily ET of 0.31-0.40 mm/d, or 24-25% of observed daily ET when using </w:t>
      </w:r>
      <w:r w:rsidRPr="00BF291E">
        <w:rPr>
          <w:rFonts w:ascii="Times New Roman" w:hAnsi="Times New Roman" w:cs="Times New Roman"/>
          <w:sz w:val="24"/>
          <w:szCs w:val="24"/>
        </w:rPr>
        <w:lastRenderedPageBreak/>
        <w:t>GMAO MERRA for meteorological input.  Their flux towers were located in a range of biomes in the United States and at several sites in the Brazilian Amazon. The validation included two irrigated sites, both of which had higher error (1.2 mm/d, 72-76% of the observed mean) compared to the mean RMSE for all sites with flux tower data.</w:t>
      </w:r>
    </w:p>
    <w:p w14:paraId="1FE8AE47" w14:textId="492F6941" w:rsidR="00BF291E" w:rsidRPr="00BF291E" w:rsidRDefault="001C5155" w:rsidP="00BF291E">
      <w:pPr>
        <w:keepNext/>
        <w:keepLines/>
        <w:spacing w:before="40" w:after="0"/>
        <w:outlineLvl w:val="2"/>
        <w:rPr>
          <w:rFonts w:ascii="Times New Roman" w:eastAsiaTheme="majorEastAsia" w:hAnsi="Times New Roman" w:cs="Times New Roman"/>
          <w:b/>
          <w:i/>
          <w:sz w:val="24"/>
          <w:szCs w:val="24"/>
        </w:rPr>
      </w:pPr>
      <w:bookmarkStart w:id="75" w:name="_Toc397088771"/>
      <w:r>
        <w:rPr>
          <w:rFonts w:ascii="Times New Roman" w:eastAsiaTheme="majorEastAsia" w:hAnsi="Times New Roman" w:cs="Times New Roman"/>
          <w:b/>
          <w:i/>
          <w:sz w:val="24"/>
          <w:szCs w:val="24"/>
        </w:rPr>
        <w:t>3.2.2.</w:t>
      </w:r>
      <w:r w:rsidR="0080676F">
        <w:rPr>
          <w:rFonts w:ascii="Times New Roman" w:eastAsiaTheme="majorEastAsia" w:hAnsi="Times New Roman" w:cs="Times New Roman"/>
          <w:b/>
          <w:i/>
          <w:sz w:val="24"/>
          <w:szCs w:val="24"/>
        </w:rPr>
        <w:t>5</w:t>
      </w:r>
      <w:proofErr w:type="gramStart"/>
      <w:r w:rsidR="00BF291E" w:rsidRPr="00BF291E">
        <w:rPr>
          <w:rFonts w:ascii="Times New Roman" w:eastAsiaTheme="majorEastAsia" w:hAnsi="Times New Roman" w:cs="Times New Roman"/>
          <w:b/>
          <w:i/>
          <w:sz w:val="24"/>
          <w:szCs w:val="24"/>
        </w:rPr>
        <w:t>.  Comparison</w:t>
      </w:r>
      <w:proofErr w:type="gramEnd"/>
      <w:r w:rsidR="00BF291E" w:rsidRPr="00BF291E">
        <w:rPr>
          <w:rFonts w:ascii="Times New Roman" w:eastAsiaTheme="majorEastAsia" w:hAnsi="Times New Roman" w:cs="Times New Roman"/>
          <w:b/>
          <w:i/>
          <w:sz w:val="24"/>
          <w:szCs w:val="24"/>
        </w:rPr>
        <w:t xml:space="preserve"> of vegetation-based methods</w:t>
      </w:r>
      <w:bookmarkEnd w:id="75"/>
    </w:p>
    <w:p w14:paraId="3C729D9B" w14:textId="6209B450"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Vegetation-based methods have gained great appeal, because they can be run globally and continuously with remote sensing and surface climate reanalysis at low computational cost.  The PT-JPL model was evaluated against several other vegetation-based approaches in the humid tropics, given its simplicity and strong dependence on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In regions where light limits carbon assimilation, such as the humid tropics,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is the dominant control on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(Fisher et al. 2009).  The PT-JPL model performed best overall, as Penman-</w:t>
      </w:r>
      <w:proofErr w:type="spellStart"/>
      <w:r w:rsidRPr="00BF291E">
        <w:rPr>
          <w:rFonts w:ascii="Times New Roman" w:hAnsi="Times New Roman" w:cs="Times New Roman"/>
          <w:sz w:val="24"/>
          <w:szCs w:val="24"/>
        </w:rPr>
        <w:t>Monteith</w:t>
      </w:r>
      <w:proofErr w:type="spellEnd"/>
      <w:r w:rsidRPr="00BF291E">
        <w:rPr>
          <w:rFonts w:ascii="Times New Roman" w:hAnsi="Times New Roman" w:cs="Times New Roman"/>
          <w:sz w:val="24"/>
          <w:szCs w:val="24"/>
        </w:rPr>
        <w:t xml:space="preserve"> (resistance-based) methods include more parameters, and therefore may be inherently more uncertain and more strongly coupled to the atmosphere.  A comparison of PT-JPL and MOD16 show that PT-JPL </w:t>
      </w:r>
      <w:proofErr w:type="spellStart"/>
      <w:r w:rsidRPr="00BF291E">
        <w:rPr>
          <w:rFonts w:ascii="Times New Roman" w:hAnsi="Times New Roman" w:cs="Times New Roman"/>
          <w:sz w:val="24"/>
          <w:szCs w:val="24"/>
        </w:rPr>
        <w:t>overpredicted</w:t>
      </w:r>
      <w:proofErr w:type="spellEnd"/>
      <w:r w:rsidRPr="00BF291E">
        <w:rPr>
          <w:rFonts w:ascii="Times New Roman" w:hAnsi="Times New Roman" w:cs="Times New Roman"/>
          <w:sz w:val="24"/>
          <w:szCs w:val="24"/>
        </w:rPr>
        <w:t xml:space="preserve"> ET, while MOD16 had lower bias but higher overall error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"http://dx.doi.org/10.1016/j.rse.2013.08.045", "ISSN" : "0034-4257", "abstract" : "Abstract Evapotranspiration (ET) is a key component of terrestrial ecosystems because it links the hydrological, energy, and carbon cycles. Several satellite-based ET models have been developed for extrapolating local observations to regional and global scales, but recent studies have shown large model uncertainties in ET simulations. In this study, we compared eight ET models, including five empirical and three process-based models, with the objective of providing a reference for choosing and improving methods. The results showed that the eight models explained between 61 and 80% of the variability in ET at 23 eddy covariance towers in China and adjacent regions. The mean annual ET for all of China varied from 535 to 852 mm yr\u2212 1 among the models. The interannual variability of yearly ET varied significantly between models during 1982\u20132009 because of different model structures and the dominant environmental factors employed. Our evaluation results showed that the parameters of the empirical methods may have different combination because the environmental factors of ET are not independent. Although the three process-based models showed high model performance across the validation sites, there were substantial differences among them in the temporal and spatial patterns of ET, the dominant environment factors and the energy partitioning schemes. The disagreement among current ET models highlights the need for further improvements and validation, which can be achieved by investigating model structures and examining the ET component estimates and the critical model parameters.", "author" : [ { "dropping-particle" : "", "family" : "Chen", "given" : "Yang", "non-dropping-particle" : "", "parse-names" : false, "suffix" : "" }, { "dropping-particle" : "", "family" : "Xia", "given" : "Jiangzhou", "non-dropping-particle" : "", "parse-names" : false, "suffix" : "" }, { "dropping-particle" : "", "family" : "Liang", "given" : "Shunlin", "non-dropping-particle" : "", "parse-names" : false, "suffix" : "" }, { "dropping-particle" : "", "family" : "Feng", "given" : "Jinming", "non-dropping-particle" : "", "parse-names" : false, "suffix" : "" }, { "dropping-particle" : "", "family" : "Fisher", "given" : "Joshua B", "non-dropping-particle" : "", "parse-names" : false, "suffix" : "" }, { "dropping-particle" : "", "family" : "Li", "given" : "Xin", "non-dropping-particle" : "", "parse-names" : false, "suffix" : "" }, { "dropping-particle" : "", "family" : "Li", "given" : "Xianglan", "non-dropping-particle" : "", "parse-names" : false, "suffix" : "" }, { "dropping-particle" : "", "family" : "Liu", "given" : "Shuguang", "non-dropping-particle" : "", "parse-names" : false, "suffix" : "" }, { "dropping-particle" : "", "family" : "Ma", "given" : "Zhuguo", "non-dropping-particle" : "", "parse-names" : false, "suffix" : "" }, { "dropping-particle" : "", "family" : "Miyata", "given" : "Akira", "non-dropping-particle" : "", "parse-names" : false, "suffix" : "" }, { "dropping-particle" : "", "family" : "Mu", "given" : "Qiaozhen", "non-dropping-particle" : "", "parse-names" : false, "suffix" : "" }, { "dropping-particle" : "", "family" : "Sun", "given" : "Liang", "non-dropping-particle" : "", "parse-names" : false, "suffix" : "" }, { "dropping-particle" : "", "family" : "Tang", "given" : "Jianwei", "non-dropping-particle" : "", "parse-names" : false, "suffix" : "" }, { "dropping-particle" : "", "family" : "Wang", "given" : "Kaicun", "non-dropping-particle" : "", "parse-names" : false, "suffix" : "" }, { "dropping-particle" : "", "family" : "Wen", "given" : "Jun", "non-dropping-particle" : "", "parse-names" : false, "suffix" : "" }, { "dropping-particle" : "", "family" : "Xue", "given" : "Yueju", "non-dropping-particle" : "", "parse-names" : false, "suffix" : "" }, { "dropping-particle" : "", "family" : "Yu", "given" : "Guirui", "non-dropping-particle" : "", "parse-names" : false, "suffix" : "" }, { "dropping-particle" : "", "family" : "Zha", "given" : "Tonggang", "non-dropping-particle" : "", "parse-names" : false, "suffix" : "" }, { "dropping-particle" : "", "family" : "Zhang", "given" : "Li", "non-dropping-particle" : "", "parse-names" : false, "suffix" : "" }, { "dropping-particle" : "", "family" : "Zhang", "given" : "Qiang", "non-dropping-particle" : "", "parse-names" : false, "suffix" : "" }, { "dropping-particle" : "", "family" : "Zhao", "given" : "Tianbao", "non-dropping-particle" : "", "parse-names" : false, "suffix" : "" }, { "dropping-particle" : "", "family" : "Zhao", "given" : "Liang", "non-dropping-particle" : "", "parse-names" : false, "suffix" : "" }, { "dropping-particle" : "", "family" : "Yuan", "given" : "Wenping", "non-dropping-particle" : "", "parse-names" : false, "suffix" : "" } ], "container-title" : "Remote Sensing of Environment", "id" : "ITEM-1", "issue" : "0", "issued" : { "date-parts" : [ [ "2014", "1" ] ] }, "note" : "MERRA overestimates Rn at 23 sites", "page" : "279-293", "title" : "Comparison of satellite-based evapotranspiration models over terrestrial ecosystems in China", "type" : "article-journal", "volume" : "140" }, "uris" : [ "http://www.mendeley.com/documents/?uuid=8f2d4f46-1992-4ac8-b793-d389e75e533d" ] } ], "mendeley" : { "previouslyFormattedCitation" : "(Chen et al., 2014)"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(Chen et al., 2014)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Vinukollu</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"10.1002/hyp.8393", "ISBN" : "1099-1085", "abstract" : "Estimating evapotranspiration (ET) at continental to global scales is central to understanding the partitioning of energy and water at the earth's surface and the feedbacks with the atmosphere and biosphere, especially in the context of climate change. Recent evaluations of global estimates from remote sensing, upscaled observations, land surface models and atmospheric reanalyses indicate large uncertainty across the datasets of the order of 50% of the global annual mean value. In this paper, we explore the uncertainties in global land ET estimates using three process-based ET models and a set of remote sensing and observational based radiation and meteorological forcing datasets. Input forcings were obtained from International Satellite Cloud Climatology Project (ISCCP) and Surface Radiation Budget (SRB). The three process-based ET models are: a surface energy balance method (SEBS), a revised Penman\u2013Monteith (PM) model, and a modified Priestley\u2013Taylor model. Evaluations of the radiation products from ISCCP and SRB show large differences in the components of surface radiation, and temporal inconsistencies that relate to changes in satellite sensors and retrieval algorithms. In particular, step changes in the ISCCP surface temperature and humidity data lead to spurious increases in downward and upward longwave radiation that contributes to a step change in net radiation, and the ISCCP data are not used further. An ensemble of global estimates of land surface ET are generated at daily time scale and 0.5 degree spatial resolution for 1984\u20132007 using two SRB radiation products (SRB and SRBqc) and the three models. Uncertainty in ET from the models is much larger than the uncertainty from the radiation data. The largest uncertainties relative to the mean annual ET are in transition zones between dry and humid regions and monsoon regions. Comparisons with previous studies and an inferred estimate of ET from long-term inferred ET indicate that the ensemble mean value is reasonable, but generally biased high globally. Long-term changes over 1984\u20132007 indicate a slight increase over 1984\u20131998 and decline thereafter, although uncertainties in the forcing radiation data and lack of direct linkage with soil moisture limitations in the models prevents attribution of these changes. Copyright \u00a9 2011 John Wiley &amp; Sons, Ltd.", "author" : [ { "dropping-particle" : "", "family" : "Vinukollu", "given" : "Raghuveer K", "non-dropping-particle" : "", "parse-names" : false, "suffix" : "" }, { "dropping-particle" : "", "family" : "Meynadier", "given" : "Remi", "non-dropping-particle" : "", "parse-names" : false, "suffix" : "" }, { "dropping-particle" : "", "family" : "Sheffield", "given" : "Justin", "non-dropping-particle" : "", "parse-names" : false, "suffix" : "" }, { "dropping-particle" : "", "family" : "Wood", "given" : "Eric F", "non-dropping-particle" : "", "parse-names" : false, "suffix" : "" } ], "container-title" : "Hydrological Processes", "id" : "ITEM-1", "issue" : "26", "issued" : { "date-parts" : [ [ "2011" ] ] }, "page" : "3993-4010", "publisher" : "John Wiley &amp; Sons, Ltd", "title" : "Multi-model, multi-sensor estimates of global evapotranspiration: climatology, uncertainties and trends", "type" : "article-journal", "volume" : "25" }, "uris" : [ "http://www.mendeley.com/documents/?uuid=1ec200ef-9db7-4679-b0d3-4e6b25fa7cca" ] } ], "mendeley" : { "manualFormatting" : "(2011a)", "previouslyFormattedCitation" : "(Vinukollu et al., 2011a)"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(2011a)</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Marshall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"10.5194/hess-17-1079-2013", "ISSN" : "1607-7938", "author" : [ { "dropping-particle" : "", "family" : "Marshall", "given" : "M", "non-dropping-particle" : "", "parse-names" : false, "suffix" : "" }, { "dropping-particle" : "", "family" : "Tu", "given" : "K", "non-dropping-particle" : "", "parse-names" : false, "suffix" : "" }, { "dropping-particle" : "", "family" : "Funk", "given" : "C", "non-dropping-particle" : "", "parse-names" : false, "suffix" : "" }, { "dropping-particle" : "", "family" : "Michaelsen", "given" : "J", "non-dropping-particle" : "", "parse-names" : false, "suffix" : "" }, { "dropping-particle" : "", "family" : "Williams", "given" : "P", "non-dropping-particle" : "", "parse-names" : false, "suffix" : "" }, { "dropping-particle" : "", "family" : "Williams", "given" : "C", "non-dropping-particle" : "", "parse-names" : false, "suffix" : "" }, { "dropping-particle" : "", "family" : "Ard\u00f6", "given" : "J", "non-dropping-particle" : "", "parse-names" : false, "suffix" : "" }, { "dropping-particle" : "", "family" : "Boucher", "given" : "M", "non-dropping-particle" : "", "parse-names" : false, "suffix" : "" }, { "dropping-particle" : "", "family" : "Cappelaere", "given" : "B", "non-dropping-particle" : "", "parse-names" : false, "suffix" : "" }, { "dropping-particle" : "", "family" : "Grandcourt", "given" : "A", "non-dropping-particle" : "de", "parse-names" : false, "suffix" : "" }, { "dropping-particle" : "", "family" : "Nickless", "given" : "A", "non-dropping-particle" : "", "parse-names" : false, "suffix" : "" }, { "dropping-particle" : "", "family" : "Nouvellon", "given" : "Y", "non-dropping-particle" : "", "parse-names" : false, "suffix" : "" }, { "dropping-particle" : "", "family" : "Scholes", "given" : "R", "non-dropping-particle" : "", "parse-names" : false, "suffix" : "" }, { "dropping-particle" : "", "family" : "Kutsch", "given" : "W", "non-dropping-particle" : "", "parse-names" : false, "suffix" : "" } ], "container-title" : "Hydrol. Earth Syst. Sci.", "id" : "ITEM-1", "issue" : "3", "issued" : { "date-parts" : [ [ "2013", "3", "12" ] ] }, "page" : "1079-1091", "publisher" : "Copernicus Publications", "title" : "Improving operational land surface model canopy evapotranspiration in Africa using a direct remote sensing approach", "type" : "article-journal", "volume" : "17" }, "uris" : [ "http://www.mendeley.com/documents/?uuid=efd0332d-308d-4771-abb6-4fb99dd7fe36" ] } ], "mendeley" : { "manualFormatting" : "(2013)", "previouslyFormattedCitation" : "(Marshall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point out that the performance of these models has been evaluated primarily with eddy covariance flux tower data and their performance can significantly degrade at larger spatial scales, due to the large uncertainties in surface climate reanalysis products</w:t>
      </w:r>
      <w:r w:rsidR="00C40321">
        <w:rPr>
          <w:rFonts w:ascii="Times New Roman" w:hAnsi="Times New Roman" w:cs="Times New Roman"/>
          <w:sz w:val="24"/>
          <w:szCs w:val="24"/>
        </w:rPr>
        <w:t>, in particular RH</w:t>
      </w:r>
      <w:r w:rsidRPr="00BF291E">
        <w:rPr>
          <w:rFonts w:ascii="Times New Roman" w:hAnsi="Times New Roman" w:cs="Times New Roman"/>
          <w:sz w:val="24"/>
          <w:szCs w:val="24"/>
        </w:rPr>
        <w:t>.</w:t>
      </w:r>
    </w:p>
    <w:p w14:paraId="1415058C" w14:textId="77777777" w:rsidR="00BF291E" w:rsidRPr="00BF291E" w:rsidRDefault="00BF291E" w:rsidP="00BF291E">
      <w:pPr>
        <w:keepNext/>
        <w:keepLines/>
        <w:spacing w:after="0" w:line="480" w:lineRule="auto"/>
        <w:outlineLvl w:val="1"/>
        <w:rPr>
          <w:rFonts w:ascii="Times New Roman" w:eastAsiaTheme="majorEastAsia" w:hAnsi="Times New Roman" w:cs="Times New Roman"/>
          <w:b/>
          <w:sz w:val="24"/>
          <w:szCs w:val="24"/>
        </w:rPr>
      </w:pPr>
      <w:bookmarkStart w:id="76" w:name="_Toc397088772"/>
      <w:r w:rsidRPr="00BF291E">
        <w:rPr>
          <w:rFonts w:ascii="Times New Roman" w:eastAsiaTheme="majorEastAsia" w:hAnsi="Times New Roman" w:cs="Times New Roman"/>
          <w:b/>
          <w:sz w:val="24"/>
          <w:szCs w:val="24"/>
        </w:rPr>
        <w:t>3.2.3 Temperature- and energy-balance methods for ET estimation</w:t>
      </w:r>
      <w:bookmarkEnd w:id="76"/>
    </w:p>
    <w:p w14:paraId="05829538" w14:textId="763E9A0E" w:rsidR="00BF291E" w:rsidRPr="00BF291E" w:rsidRDefault="00BF291E" w:rsidP="00BF291E">
      <w:pPr>
        <w:spacing w:after="0" w:line="480" w:lineRule="auto"/>
        <w:rPr>
          <w:rFonts w:ascii="Times New Roman" w:hAnsi="Times New Roman" w:cs="Times New Roman"/>
          <w:sz w:val="24"/>
          <w:szCs w:val="24"/>
        </w:rPr>
      </w:pPr>
      <w:r w:rsidRPr="00BF291E">
        <w:rPr>
          <w:rFonts w:ascii="Times New Roman" w:hAnsi="Times New Roman" w:cs="Times New Roman"/>
          <w:sz w:val="24"/>
          <w:szCs w:val="24"/>
        </w:rPr>
        <w:t xml:space="preserve">Temperature- and energy-based approaches are based on the fact that ET is a change of state of water that  uses energy in the environment for vaporization and reduces surface temperature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"1525755X", "abstract" : "The Surface Energy Balance System (SEBS) model was developed to estimate land surface fluxes using remotely sensed data and available meteorology. In this study, a dual assessment of SEBS is performed using two independent, high-quality datasets that are collected during the Soil Moisture\u2013Atmosphere Coupling Experiment (SMACEX). The purpose of this comparison is twofold. First, using high-quality local-scale data, model-predicted surface fluxes can be evaluated against in situ observations to determine the accuracy limit at the field scale using SEBS. To accomplish this, SEBS is forced with meteorological data derived from towers distributed throughout the Walnut Creek catchment. Flux measurements from 10 eddy covariance systems positioned on these towers are used to evaluate SEBS over both corn and soybean surfaces. These data allow for an assessment of modeled fluxes during a period of rapid vegetation growth and varied hydrometeorology. Results indicate that SEBS can predict evapotranspiration with accuracies approaching 10%\u201315% of that of the in situ measurements, effectively capturing the temporal development of surface flux patterns for both corn and soybean, even when the evaporative fraction ranges between 0.50 and 0.90. Second, utilizing high-resolution remote sensing data and operational meteorology, a catchment-scale examination of model performance is undertaken. To extend the field-based assessment of SEBS, information derived from the Landsat Enhanced Thematic Mapper (ETM) and data from the North American Land Data Assimilation System (NLDAS) were combined to determine regional surface energy fluxes for a clear day during the field experiment. Results from this analysis indicate that prediction accuracy was strongly related to crop type, with corn predictions showing improved estimates compared to those of soybean. Although root-mean-square errors were affected by the limited number of samples and one poorly performing soybean site, differences between the mean values of observations and SEBS Landsat-based predictions at the tower sites were approximately 5%. Overall, results from this analysis indicate much potential toward routine prediction of surface heat fluxes using remote sensing data and operational meteorology. [ABSTRACT FROM AUTHOR]", "author" : [ { "dropping-particle" : "", "family" : "Su", "given" : "H", "non-dropping-particle" : "", "parse-names" : false, "suffix" : "" }, { "dropping-particle" : "", "family" : "McCabe", "given" : "M F", "non-dropping-particle" : "", "parse-names" : false, "suffix" : "" }, { "dropping-particle" : "", "family" : "Wood", "given" : "E F", "non-dropping-particle" : "", "parse-names" : false, "suffix" : "" }, { "dropping-particle" : "", "family" : "Su", "given" : "Z", "non-dropping-particle" : "", "parse-names" : false, "suffix" : "" }, { "dropping-particle" : "", "family" : "Prueger", "given" : "J H", "non-dropping-particle" : "", "parse-names" : false, "suffix" : "" } ], "container-title" : "Journal of Hydrometeorology", "id" : "ITEM-1", "issue" : "6", "issued" : { "date-parts" : [ [ "2005", "12" ] ] }, "note" : "Accession Number: 19530575; Su, H. 1; Email Address: hongbosu@princeton.edu McCabe, M. F. 1 Wood, E. F. 1 Su, Z. 2 Prueger, J. H. 3; Affiliation:  1: Department of Civil and Environmental Engineering, Princeton University, Princeton, New Jersey  2: International Institute for Geo-Information Science and Earth Observation (ITC), Enschede, Netherlands  3: National Soil Tilth Research Laboratory, Ames, Iowa; Source Info: Dec2005, Vol. 6 Issue 6, p910; Subject Term: SURFACE energy; Subject Term: REMOTE sensing; Subject Term: METEOROLOGY; Subject Term: SOIL moisture; Subject Term: EDDY flux; Subject Term: VEGETATION monitoring; Subject Term: EVAPOTRANSPIRATION; Number of Pages: 13p; Illustrations: 4 Charts, 4 Graphs; Document Type: Article", "page" : "910-922", "publisher" : "American Meteorological Society", "title" : "Modeling Evapotranspiration during SMACEX: Comparing Two Approaches for Local- and Regional-Scale Prediction.", "type" : "article-journal", "volume" : "6" }, "uris" : [ "http://www.mendeley.com/documents/?uuid=2ae7b8b5-3999-448f-823f-64f46dd2c065", "http://www.mendeley.com/documents/?uuid=049d202b-18c6-44d1-a1c2-0239b8add86a" ] } ], "mendeley" : { "previouslyFormattedCitation" : "(Su et al., 2005)"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(Su et al., 2005)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Energy balance methods have been used as early as the 1970s, when Stone and Horton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"abstract" : "Evapotranspiration generally has been estimated on a small scale because of cost and time required for measurements. Thermal scanners provide a possible way of estimating water loss from surfaces by using remotely sensed surface temperatures. In this study, designed to evaluate the feasibility of using canopy temperatures in estimating evapotranspiration (ET), we employed five equations. Sorghum bicolor L (Moench) was used in the field investigation. Three of the equations were the well-known methods of van Bavel, Penman, and energy budget-Bowen ratio. The other two use the temperature of the evaporating surface in estimating ET and are referred to as the Bartholic-Namken-Wiegand (B-N-W) and Brown-Rosenberg (B-R) methods. Using simple linear regression and correlation analyses, we found the B-N-W estimates to be approximately 17% smaller and the B-R estimates to be approximately 22% larger than typical estimates obtained by the Penman and energy budget-Bowen ratio methods. Both methods appear usable in determining ET rates of vegetated surfaces, with the B-N-W method requiring less input data than the B-R method.", "author" : [ { "dropping-particle" : "", "family" : "Stone", "given" : "L R", "non-dropping-particle" : "", "parse-names" : false, "suffix" : "" }, { "dropping-particle" : "", "family" : "Horton", "given" : "M L", "non-dropping-particle" : "", "parse-names" : false, "suffix" : "" } ], "id" : "ITEM-1", "issued" : { "date-parts" : [ [ "1974" ] ] }, "note" : "10.2134/agronj1974.00021962006600030033x", "page" : "450-454", "title" : "Estimating Evapotranspiration Using Canopy Temperatures: Field Evaluation", "type" : "article" }, "uris" : [ "http://www.mendeley.com/documents/?uuid=b32ecc53-1f6f-4f67-97dd-e4dd89bed1fe" ] } ], "mendeley" : { "previouslyFormattedCitation" : "(Stone and Horton, 1974)"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(Stone and Horton, 1974)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used a thermal scanner to estimate ET, and </w:t>
      </w:r>
      <w:proofErr w:type="spellStart"/>
      <w:r w:rsidRPr="00BF291E">
        <w:rPr>
          <w:rFonts w:ascii="Times New Roman" w:hAnsi="Times New Roman" w:cs="Times New Roman"/>
          <w:sz w:val="24"/>
          <w:szCs w:val="24"/>
        </w:rPr>
        <w:t>Verma</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"abstract" : "Accurate estimates of evapotranspiration (ET) over large areas are needed for hydrologic studies, irrigation planning and scheduling, and other practices related to efficient utilization of water resources. One approach is the use of a resistance-energy balance model of ET, the data for which can be supplied, in part, by remote sensing and in part from easily accessible records of National Weather Service observations. This model requires measurement of boundary layer resistance, crop and air temperature, net radiation, and soil heat flux. The objectives of this paper are i) to test the utility of the proposed model, ii) to determine boundary layer resistance at varying stages of crop growth, and iii) to evaluate the relative influence of errors in measurement of the meteorological and crop input parameters used. Measurements were made in fields of sorghum [Sorghum bicolor (L.) Moench] and millet (Panicum meliaceum L.) grown at Mead and Mitchell, Neb. Boundary layer resistance was estimated from friction velocity measurements used in a stability-corrected aerodynamic method. Friction velocity was computed by means of the Deacon-Swinbank approach. Evapotranspiration rates estimated by the resistance model compared well with results of lysimetric and energy balance measurements, on both a short-period and a daily basis. The error analysis, in conjunction with field measurement, indicates that the resistance model evapotranspiration estimates are quite sensitive to errors in crop temperature measurement, especially in nonadvective conditions, but are less strongly affected by errors in the estimation of boundary layer resistance.", "author" : [ { "dropping-particle" : "", "family" : "Verma", "given" : "S B", "non-dropping-particle" : "", "parse-names" : false, "suffix" : "" }, { "dropping-particle" : "", "family" : "Rosenberg", "given" : "N J", "non-dropping-particle" : "", "parse-names" : false, "suffix" : "" }, { "dropping-particle" : "", "family" : "Blad", "given" : "B L", "non-dropping-particle" : "", "parse-names" : false, "suffix" : "" }, { "dropping-particle" : "", "family" : "Baradas", "given" : "M W", "non-dropping-particle" : "", "parse-names" : false, "suffix" : "" } ], "id" : "ITEM-1", "issued" : { "date-parts" : [ [ "1976" ] ] }, "note" : "10.2134/agronj1976.00021962006800050023x\n        \nAccurate estimates of evapotranspiration (ET) over large areas are needed for hydrologic studies, irrigation planning and scheduling, and other practices related to efficient utilization of water resources. One approach is the use of a resistance-energy balance model of ET, the data for which can be supplied, in part, by remote sensing and in part from easily accessible records of National Weather Service observations. This model requires measurement of boundary layer resistance, crop and air temperature, net radiation, and soil heat flux. The objectives of this paper are i) to test the utility of the proposed model, ii) to determine boundary layer resistance at varying stages of crop growth, and iii) to evaluate the relative influence of errors in measurement of the meteorological and crop input parameters used. Measurements were made in fields of sorghum [Sorghum bicolor (L.) Moench] and millet (Panicum meliaceum L.) grown at Mead and Mitchell, Neb. Boundary layer resistance was estimated from friction velocity measurements used in a stability-corrected aerodynamic method. Friction velocity was computed by means of the Deacon-Swinbank approach. Evapotranspiration rates estimated by the resistance model compared well with results of lysimetric and energy balance measurements, on both a short-period and a daily basis. The error analysis, in conjunction with field measurement, indicates that the resistance model evapotranspiration estimates are quite sensitive to errors in crop temperature measurement, especially in nonadvective conditions, but are less strongly affected by errors in the estimation of boundary layer resistance.", "page" : "776-782", "title" : "Resistance-energy Balance Method for Predicting Evapotranspiration: Determination of Boundary Layer Resistance and Evaluation of Error Effects1", "type" : "article" }, "uris" : [ "http://www.mendeley.com/documents/?uuid=993201b8-da04-457d-a73c-2a368e6e58b5" ] } ], "mendeley" : { "manualFormatting" : "(1976)", "previouslyFormattedCitation" : "(Verma et al., 1976)"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(1976)</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developed a resistance model with thermal imagery inputs.  Since then a variety of methods have </w:t>
      </w:r>
      <w:r w:rsidRPr="00BF291E">
        <w:rPr>
          <w:rFonts w:ascii="Times New Roman" w:hAnsi="Times New Roman" w:cs="Times New Roman"/>
          <w:sz w:val="24"/>
          <w:szCs w:val="24"/>
        </w:rPr>
        <w:lastRenderedPageBreak/>
        <w:t xml:space="preserve">been developed, including the Surface Energy Balance Algorithm (SEBAL)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"Bastiaanssen", "given" : "W G M", "non-dropping-particle" : "", "parse-names" : false, "suffix" : "" }, { "dropping-particle" : "", "family" : "Ahmad", "given" : "M D", "non-dropping-particle" : "", "parse-names" : false, "suffix" : "" }, { "dropping-particle" : "", "family" : "Chemin", "given" : "Y", "non-dropping-particle" : "", "parse-names" : false, "suffix" : "" } ], "container-title" : "Water Resources Research", "id" : "ITEM-1", "issue" : "12", "issued" : { "date-parts" : [ [ "2002" ] ] }, "note" : "pdf", "page" : "1273, doi:10.1029/2001WR000386", "title" : "Satellite surveillance of evaporative depletion across the Indus Basin", "type" : "article-journal", "volume" : "38" }, "uris" : [ "http://www.mendeley.com/documents/?uuid=6badb708-7769-4fdf-9fd9-72936d4c95d6" ] }, { "id" : "ITEM-2", "itemData" : { "author" : [ { "dropping-particle" : "", "family" : "Bastiaanssen", "given" : "W G M", "non-dropping-particle" : "", "parse-names" : false, "suffix" : "" }, { "dropping-particle" : "", "family" : "Menenti", "given" : "M", "non-dropping-particle" : "", "parse-names" : false, "suffix" : "" }, { "dropping-particle" : "", "family" : "Feddes", "given" : "R A", "non-dropping-particle" : "", "parse-names" : false, "suffix" : "" }, { "dropping-particle" : "", "family" : "Holtslag", "given" : "A A M", "non-dropping-particle" : "", "parse-names" : false, "suffix" : "" } ], "container-title" : "Journal of Hydrology", "id" : "ITEM-2", "issued" : { "date-parts" : [ [ "1998" ] ] }, "note" : "paper", "page" : "198-212", "title" : "A remote sensing surface energy balance algorithm for land (SEBAL) 1. Formulation", "type" : "article-journal", "volume" : "212-213" }, "uris" : [ "http://www.mendeley.com/documents/?uuid=d8941822-5d3f-49ba-9607-e8c53db0b048" ] } ], "mendeley" : { "previouslyFormattedCitation" : "(Bastiaanssen et al., 2002, 1998)"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(Bastiaanssen et al., 2002, 1998)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Mapping </w:t>
      </w:r>
      <w:proofErr w:type="spellStart"/>
      <w:r w:rsidRPr="00BF291E">
        <w:rPr>
          <w:rFonts w:ascii="Times New Roman" w:hAnsi="Times New Roman" w:cs="Times New Roman"/>
          <w:sz w:val="24"/>
          <w:szCs w:val="24"/>
        </w:rPr>
        <w:t>EvapoTranspiration</w:t>
      </w:r>
      <w:proofErr w:type="spellEnd"/>
      <w:r w:rsidRPr="00BF291E">
        <w:rPr>
          <w:rFonts w:ascii="Times New Roman" w:hAnsi="Times New Roman" w:cs="Times New Roman"/>
          <w:sz w:val="24"/>
          <w:szCs w:val="24"/>
        </w:rPr>
        <w:t xml:space="preserve"> at high Resolution with Internalized Calibration (METRIC™), the </w:t>
      </w:r>
      <w:commentRangeStart w:id="77"/>
      <w:r w:rsidRPr="00BF291E">
        <w:rPr>
          <w:rFonts w:ascii="Times New Roman" w:hAnsi="Times New Roman" w:cs="Times New Roman"/>
          <w:sz w:val="24"/>
          <w:szCs w:val="24"/>
        </w:rPr>
        <w:t xml:space="preserve">Surface Energy Balance System (SEBS)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"Su", "given" : "Z", "non-dropping-particle" : "", "parse-names" : false, "suffix" : "" } ], "container-title" : "Hydrology and Earth System Sciences Discussions", "id" : "ITEM-1", "issue" : "1", "issued" : { "date-parts" : [ [ "2002" ] ] }, "page" : "85-100", "title" : "The Surface Energy Balance System (SEBS) for estimation of turbulent heat fluxes", "type" : "article-journal", "volume" : "6" }, "uris" : [ "http://www.mendeley.com/documents/?uuid=88eacd38-e2e2-409d-a3d3-8f41153f310f" ] } ], "mendeley" : { "previouslyFormattedCitation" : "(Su, 2002)"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(Su, 2002)</w:t>
      </w:r>
      <w:r w:rsidRPr="00BF291E">
        <w:rPr>
          <w:rFonts w:ascii="Times New Roman" w:hAnsi="Times New Roman" w:cs="Times New Roman"/>
          <w:sz w:val="24"/>
          <w:szCs w:val="24"/>
        </w:rPr>
        <w:fldChar w:fldCharType="end"/>
      </w:r>
      <w:commentRangeEnd w:id="77"/>
      <w:r w:rsidR="00CC1841">
        <w:rPr>
          <w:rStyle w:val="CommentReference"/>
        </w:rPr>
        <w:commentReference w:id="77"/>
      </w:r>
      <w:r w:rsidRPr="00BF291E">
        <w:rPr>
          <w:rFonts w:ascii="Times New Roman" w:hAnsi="Times New Roman" w:cs="Times New Roman"/>
          <w:sz w:val="24"/>
          <w:szCs w:val="24"/>
        </w:rPr>
        <w:t xml:space="preserve">, ALEXI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"http://dx.doi.org/10.1016/S0034-4257(96)00215-5", "ISSN" : "0034-4257", "author" : [ { "dropping-particle" : "", "family" : "Anderson", "given" : "M C", "non-dropping-particle" : "", "parse-names" : false, "suffix" : "" }, { "dropping-particle" : "", "family" : "Norman", "given" : "J M", "non-dropping-particle" : "", "parse-names" : false, "suffix" : "" }, { "dropping-particle" : "", "family" : "Diak", "given" : "G R", "non-dropping-particle" : "", "parse-names" : false, "suffix" : "" }, { "dropping-particle" : "", "family" : "Kustas", "given" : "W P", "non-dropping-particle" : "", "parse-names" : false, "suffix" : "" }, { "dropping-particle" : "", "family" : "Mecikalski", "given" : "J R", "non-dropping-particle" : "", "parse-names" : false, "suffix" : "" } ], "container-title" : "Remote Sensing of Environment", "id" : "ITEM-1", "issue" : "2", "issued" : { "date-parts" : [ [ "1997", "5" ] ] }, "note" : "ALEXI", "page" : "195-216", "title" : "A two-source time-integrated model for estimating surface fluxes using thermal infrared remote sensing", "type" : "article-journal", "volume" : "60" }, "uris" : [ "http://www.mendeley.com/documents/?uuid=b12f5f1a-1b33-4012-8adb-f0059234e1f7" ] } ], "mendeley" : { "previouslyFormattedCitation" : "(Anderson et al., 1997)"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(Anderson et al., 1997)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DisALEXI</w:t>
      </w:r>
      <w:proofErr w:type="spellEnd"/>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"10.1029/2002WR001775", "ISSN" : "1944-7973", "abstract" : "Many applications exist within the fields of agriculture, forestry, land management, and hydrologic assessment for routine estimation of surface energy fluxes, particularly evapotranspiration (ET), at spatial resolutions of the order of 101 m. A new two-step approach (called the disaggregated atmosphere land exchange inverse model, or DisALEXI) has been developed to combine low- and high-resolution remote sensing data to estimate ET on the 101\u2013102 m scale without requiring any local observations. The first step uses surface brightness-temperature-change measurements made over a 4-hour morning interval from the GOES satellite to estimate average surface fluxes on the scale of about 5 km with an algorithm known as ALEXI. The second step disaggregates the GOES 5-km surface flux estimates by using high-spatial-resolution images of vegetation index and surface temperature, such as from ASTER, Landsat, MODIS, or aircraft, to produce high-spatial-resolution maps of surface fluxes. Using data from the Southern Great Plains field experiment of 1997, the root-mean-square difference between remote estimates of surface fluxes and ground-based measurements is about 40 W m\u22122, comparable to uncertainties associated with micrometeorological surface flux measurement techniques. The DisALEXI approach was useful for estimating field-scale, surface energy fluxes in a heterogeneous area of central Oklahoma without using any local observations, thus providing a means for scaling kilometer-scale flux estimates down to a surface flux-tower footprint. Although the DisALEXI approach is promising for general applicability, further tests with varying surface conditions are necessary to establish greater confidence.", "author" : [ { "dropping-particle" : "", "family" : "Norman", "given" : "J M", "non-dropping-particle" : "", "parse-names" : false, "suffix" : "" }, { "dropping-particle" : "", "family" : "Anderson", "given" : "M C", "non-dropping-particle" : "", "parse-names" : false, "suffix" : "" }, { "dropping-particle" : "", "family" : "Kustas", "given" : "W P", "non-dropping-particle" : "", "parse-names" : false, "suffix" : "" }, { "dropping-particle" : "", "family" : "French", "given" : "A N", "non-dropping-particle" : "", "parse-names" : false, "suffix" : "" }, { "dropping-particle" : "", "family" : "Mecikalski", "given" : "J", "non-dropping-particle" : "", "parse-names" : false, "suffix" : "" }, { "dropping-particle" : "", "family" : "Torn", "given" : "R", "non-dropping-particle" : "", "parse-names" : false, "suffix" : "" }, { "dropping-particle" : "", "family" : "Diak", "given" : "G R", "non-dropping-particle" : "", "parse-names" : false, "suffix" : "" }, { "dropping-particle" : "", "family" : "Schmugge", "given" : "T J", "non-dropping-particle" : "", "parse-names" : false, "suffix" : "" }, { "dropping-particle" : "", "family" : "Tanner", "given" : "B C W", "non-dropping-particle" : "", "parse-names" : false, "suffix" : "" } ], "container-title" : "Water Resources Research", "id" : "ITEM-1", "issue" : "8", "issued" : { "date-parts" : [ [ "2003", "8", "1" ] ] }, "note" : "DisALEXI", "page" : "1221", "title" : "Remote sensing of surface energy fluxes at 101-m pixel resolutions", "type" : "article-journal", "volume" : "39" }, "uris" : [ "http://www.mendeley.com/documents/?uuid=cf743eae-18fd-4565-808d-7e3f6b8ce590" ] } ], "mendeley" : { "previouslyFormattedCitation" : "(Norman et al., 2003)"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(Norman et al., 2003)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Operational Simplified Surface Energy Balance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"10.1111/jawr.12057", "ISSN" : "1752-1688", "abstract" : "The increasing availability of multi-scale remotely sensed data and global weather datasets is allowing the estimation of evapotranspiration (ET) at multiple scales. We present a simple but robust method that uses remotely sensed thermal data and model-assimilated weather fields to produce ET for the contiguous United States (CONUS) at monthly and seasonal time scales. The method is based on the Simplified Surface Energy Balance (SSEB) model, which is now parameterized for operational applications, renamed as SSEBop. The innovative aspect of the SSEBop is that it uses predefined boundary conditions that are unique to each pixel for the \u201chot\u201d and \u201ccold\u201d reference conditions. The SSEBop model was used for computing ET for 12\u00a0years (2000-2011) using the MODIS and Global Data Assimilation System (GDAS) data streams. SSEBop ET results compared reasonably well with monthly eddy covariance ET data explaining 64% of the observed variability across diverse ecosystems in the CONUS during 2005. Twelve annual ET anomalies (2000-2011) depicted the spatial extent and severity of the commonly known drought years in the CONUS. More research is required to improve the representation of the predefined boundary conditions in complex terrain at small spatial scales. SSEBop model was found to be a promising approach to conduct water use studies in the CONUS, with a similar opportunity in other parts of the world. The approach can also be applied with other thermal sensors such as Landsat.", "author" : [ { "dropping-particle" : "", "family" : "Senay", "given" : "Gabriel B", "non-dropping-particle" : "", "parse-names" : false, "suffix" : "" }, { "dropping-particle" : "", "family" : "Bohms", "given" : "Stefanie", "non-dropping-particle" : "", "parse-names" : false, "suffix" : "" }, { "dropping-particle" : "", "family" : "Singh", "given" : "Ramesh K", "non-dropping-particle" : "", "parse-names" : false, "suffix" : "" }, { "dropping-particle" : "", "family" : "Gowda", "given" : "Prasanna H", "non-dropping-particle" : "", "parse-names" : false, "suffix" : "" }, { "dropping-particle" : "", "family" : "Velpuri", "given" : "Naga M", "non-dropping-particle" : "", "parse-names" : false, "suffix" : "" }, { "dropping-particle" : "", "family" : "Alemu", "given" : "Henok", "non-dropping-particle" : "", "parse-names" : false, "suffix" : "" }, { "dropping-particle" : "", "family" : "Verdin", "given" : "James P", "non-dropping-particle" : "", "parse-names" : false, "suffix" : "" } ], "container-title" : "JAWRA Journal of the American Water Resources Association", "id" : "ITEM-1", "issue" : "3", "issued" : { "date-parts" : [ [ "2013", "6" ] ] }, "page" : "577-591", "title" : "Operational Evapotranspiration Mapping Using Remote Sensing and Weather Datasets: A New Parameterization for the SSEB Approach", "type" : "article-journal", "volume" : "49" }, "uris" : [ "http://www.mendeley.com/documents/?uuid=45996daa-9659-4675-814e-60183944ce61" ] } ], "mendeley" : { "previouslyFormattedCitation" : "(Senay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(Senay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Most methods in this category use surface temperature to estimate components of the energy balance, though some simplified methods (e.g. SSEB) use temperature directly without solving for the energy balance.  Below we summarize the theoretical foundations of the energy balance methods, describe simplified approaches based on temperature, and highlight key differences in the most-used algorithms.</w:t>
      </w:r>
    </w:p>
    <w:p w14:paraId="7DA33226" w14:textId="77777777"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In energy-balance methods,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is computed as a residual of the energy balance equation: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5652659A" w14:textId="77777777" w:rsidTr="005B1C5E">
        <w:tc>
          <w:tcPr>
            <w:tcW w:w="4788" w:type="dxa"/>
          </w:tcPr>
          <w:p w14:paraId="78C7CD78" w14:textId="77777777" w:rsidR="00BF291E" w:rsidRPr="00BF291E" w:rsidRDefault="00BF291E" w:rsidP="00BF291E">
            <w:pPr>
              <w:spacing w:after="200"/>
              <w:rPr>
                <w:rFonts w:ascii="Times New Roman" w:eastAsiaTheme="minorEastAsia" w:hAnsi="Times New Roman" w:cs="Times New Roman"/>
                <w:bCs/>
                <w:sz w:val="24"/>
                <w:szCs w:val="24"/>
              </w:rPr>
            </w:pPr>
            <m:oMathPara>
              <m:oMath>
                <m:r>
                  <m:rPr>
                    <m:sty m:val="bi"/>
                  </m:rPr>
                  <w:rPr>
                    <w:rFonts w:ascii="Cambria Math" w:hAnsi="Cambria Math" w:cs="Times New Roman"/>
                    <w:sz w:val="24"/>
                    <w:szCs w:val="24"/>
                  </w:rPr>
                  <m:t>λET=Rn-G-H</m:t>
                </m:r>
              </m:oMath>
            </m:oMathPara>
          </w:p>
        </w:tc>
        <w:tc>
          <w:tcPr>
            <w:tcW w:w="4788" w:type="dxa"/>
          </w:tcPr>
          <w:p w14:paraId="24226391" w14:textId="77777777" w:rsidR="00BF291E" w:rsidRPr="00BF291E" w:rsidRDefault="00BF291E" w:rsidP="00BF291E">
            <w:pPr>
              <w:spacing w:after="200"/>
              <w:jc w:val="center"/>
              <w:rPr>
                <w:rFonts w:ascii="Times New Roman" w:hAnsi="Times New Roman" w:cs="Times New Roman"/>
                <w:bCs/>
                <w:sz w:val="24"/>
                <w:szCs w:val="24"/>
              </w:rPr>
            </w:pPr>
            <w:bookmarkStart w:id="78" w:name="_Ref388518224"/>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16</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bookmarkEnd w:id="78"/>
          </w:p>
        </w:tc>
      </w:tr>
    </w:tbl>
    <w:p w14:paraId="32109A11" w14:textId="607698D0" w:rsidR="00BF291E" w:rsidRPr="00BF291E" w:rsidRDefault="00BF291E" w:rsidP="00BF291E">
      <w:pPr>
        <w:spacing w:after="0" w:line="480" w:lineRule="auto"/>
        <w:jc w:val="both"/>
        <w:rPr>
          <w:rFonts w:ascii="Times New Roman" w:hAnsi="Times New Roman" w:cs="Times New Roman"/>
          <w:sz w:val="24"/>
          <w:szCs w:val="24"/>
        </w:rPr>
      </w:pPr>
      <w:proofErr w:type="gramStart"/>
      <w:r w:rsidRPr="00BF291E">
        <w:rPr>
          <w:rFonts w:ascii="Times New Roman" w:hAnsi="Times New Roman" w:cs="Times New Roman"/>
          <w:sz w:val="24"/>
          <w:szCs w:val="24"/>
        </w:rPr>
        <w:t>where</w:t>
      </w:r>
      <w:proofErr w:type="gramEnd"/>
      <w:r w:rsidRPr="00BF291E">
        <w:rPr>
          <w:rFonts w:ascii="Times New Roman" w:hAnsi="Times New Roman" w:cs="Times New Roman"/>
          <w:sz w:val="24"/>
          <w:szCs w:val="24"/>
        </w:rPr>
        <w:t xml:space="preserve"> G is soil heat flux, and H is the sensible heat flux (all in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While there may be some energy exchange from photosynthesis, it is usually a small fraction of R</w:t>
      </w:r>
      <w:r w:rsidRPr="00BF291E">
        <w:rPr>
          <w:rFonts w:ascii="Times New Roman" w:hAnsi="Times New Roman" w:cs="Times New Roman"/>
          <w:sz w:val="24"/>
          <w:szCs w:val="24"/>
          <w:vertAlign w:val="subscript"/>
        </w:rPr>
        <w:t>n</w:t>
      </w:r>
      <w:r w:rsidRPr="00CC1841">
        <w:rPr>
          <w:rFonts w:ascii="Times New Roman" w:hAnsi="Times New Roman" w:cs="Times New Roman"/>
          <w:sz w:val="24"/>
          <w:szCs w:val="24"/>
        </w:rPr>
        <w:t>,</w:t>
      </w:r>
      <w:r w:rsidRPr="00BF291E">
        <w:rPr>
          <w:rFonts w:ascii="Times New Roman" w:hAnsi="Times New Roman" w:cs="Times New Roman"/>
          <w:sz w:val="24"/>
          <w:szCs w:val="24"/>
        </w:rPr>
        <w:t xml:space="preserve"> is not easily measured even by ground instrumentation (Wilson et al., 2001), and assumed to be zero (Meyers and Hollinger, 2004).  In vegetation having significant amount of canopy, such as forests, energy exchange from photosynthesis can become high (7-15%), particularly over short time intervals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"0168-1923", "author" : [ { "dropping-particle" : "", "family" : "Meyers", "given" : "Tilden P", "non-dropping-particle" : "", "parse-names" : false, "suffix" : "" }, { "dropping-particle" : "", "family" : "Hollinger", "given" : "Steven E", "non-dropping-particle" : "", "parse-names" : false, "suffix" : "" } ], "container-title" : "Agricultural and Forest Meteorology", "id" : "ITEM-1", "issue" : "1", "issued" : { "date-parts" : [ [ "2004" ] ] }, "page" : "105-115", "publisher" : "Elsevier", "title" : "An assessment of storage terms in the surface energy balance of maize and soybean", "type" : "article-journal", "volume" : "125" }, "uris" : [ "http://www.mendeley.com/documents/?uuid=8d41128d-5800-4096-9ff6-29fc8abd9663" ] } ], "mendeley" : { "previouslyFormattedCitation" : "(Meyers and Hollinger, 2004)"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(Meyers and Hollinger, 2004)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p w14:paraId="41F33ED7" w14:textId="77777777" w:rsidR="00BF291E" w:rsidRPr="00BF291E" w:rsidRDefault="00BF291E" w:rsidP="00BF291E">
      <w:pPr>
        <w:spacing w:after="0" w:line="480" w:lineRule="auto"/>
        <w:jc w:val="both"/>
        <w:rPr>
          <w:rFonts w:ascii="Times New Roman" w:hAnsi="Times New Roman" w:cs="Times New Roman"/>
          <w:sz w:val="24"/>
          <w:szCs w:val="24"/>
        </w:rPr>
      </w:pPr>
      <w:r w:rsidRPr="00BF291E">
        <w:rPr>
          <w:rFonts w:ascii="Times New Roman" w:hAnsi="Times New Roman" w:cs="Times New Roman"/>
          <w:sz w:val="24"/>
          <w:szCs w:val="24"/>
        </w:rPr>
        <w:tab/>
        <w:t xml:space="preserve">The variables in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_Ref388518224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proofErr w:type="gramStart"/>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16</w:t>
      </w:r>
      <w:proofErr w:type="gramEnd"/>
      <w:r w:rsidRPr="00BF291E">
        <w:rPr>
          <w:rFonts w:ascii="Times New Roman" w:hAnsi="Times New Roman" w:cs="Times New Roman"/>
          <w:b/>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are estimated at the time of satellite overpass. In order to calculate daily total ET, most energy balance models use </w:t>
      </w:r>
      <w:commentRangeStart w:id="79"/>
      <w:r w:rsidRPr="00BF291E">
        <w:rPr>
          <w:rFonts w:ascii="Times New Roman" w:hAnsi="Times New Roman" w:cs="Times New Roman"/>
          <w:sz w:val="24"/>
          <w:szCs w:val="24"/>
        </w:rPr>
        <w:t>(18</w:t>
      </w:r>
      <w:commentRangeEnd w:id="79"/>
      <w:r w:rsidR="00CC1841">
        <w:rPr>
          <w:rStyle w:val="CommentReference"/>
        </w:rPr>
        <w:commentReference w:id="79"/>
      </w:r>
      <w:r w:rsidRPr="00BF291E">
        <w:rPr>
          <w:rFonts w:ascii="Times New Roman" w:hAnsi="Times New Roman" w:cs="Times New Roman"/>
          <w:sz w:val="24"/>
          <w:szCs w:val="24"/>
        </w:rPr>
        <w:t>) to calculate an evaporative fraction (SEBAL, ALEXI) or a reference ET fraction (METRIC) and multiply those fractions by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-G or reference ET.  Section 3.3.2.3.5 below details these methods, their assumptions and limitations.</w:t>
      </w:r>
    </w:p>
    <w:p w14:paraId="2BBE8E94" w14:textId="77777777" w:rsidR="00BF291E" w:rsidRPr="00BF291E" w:rsidRDefault="00BF291E" w:rsidP="00BF291E">
      <w:pPr>
        <w:spacing w:after="200" w:line="240" w:lineRule="auto"/>
        <w:rPr>
          <w:rFonts w:ascii="Times New Roman" w:hAnsi="Times New Roman" w:cs="Times New Roman"/>
          <w:bCs/>
          <w:i/>
          <w:sz w:val="24"/>
          <w:szCs w:val="24"/>
        </w:rPr>
      </w:pPr>
      <w:bookmarkStart w:id="80" w:name="_Ref385254026"/>
      <w:r w:rsidRPr="00BF291E">
        <w:rPr>
          <w:rFonts w:ascii="Times New Roman" w:hAnsi="Times New Roman" w:cs="Times New Roman"/>
          <w:bCs/>
          <w:i/>
          <w:sz w:val="24"/>
          <w:szCs w:val="24"/>
        </w:rPr>
        <w:t xml:space="preserve">Table </w:t>
      </w:r>
      <w:r w:rsidRPr="00BF291E">
        <w:rPr>
          <w:rFonts w:ascii="Times New Roman" w:hAnsi="Times New Roman" w:cs="Times New Roman"/>
          <w:bCs/>
          <w:i/>
          <w:sz w:val="24"/>
          <w:szCs w:val="24"/>
        </w:rPr>
        <w:fldChar w:fldCharType="begin"/>
      </w:r>
      <w:r w:rsidRPr="00BF291E">
        <w:rPr>
          <w:rFonts w:ascii="Times New Roman" w:hAnsi="Times New Roman" w:cs="Times New Roman"/>
          <w:bCs/>
          <w:i/>
          <w:sz w:val="24"/>
          <w:szCs w:val="24"/>
        </w:rPr>
        <w:instrText xml:space="preserve"> SEQ Table \* ARABIC </w:instrText>
      </w:r>
      <w:r w:rsidRPr="00BF291E">
        <w:rPr>
          <w:rFonts w:ascii="Times New Roman" w:hAnsi="Times New Roman" w:cs="Times New Roman"/>
          <w:bCs/>
          <w:i/>
          <w:sz w:val="24"/>
          <w:szCs w:val="24"/>
        </w:rPr>
        <w:fldChar w:fldCharType="separate"/>
      </w:r>
      <w:r w:rsidRPr="00BF291E">
        <w:rPr>
          <w:rFonts w:ascii="Times New Roman" w:hAnsi="Times New Roman" w:cs="Times New Roman"/>
          <w:bCs/>
          <w:i/>
          <w:noProof/>
          <w:sz w:val="24"/>
          <w:szCs w:val="24"/>
        </w:rPr>
        <w:t>3</w:t>
      </w:r>
      <w:r w:rsidRPr="00BF291E">
        <w:rPr>
          <w:rFonts w:ascii="Times New Roman" w:hAnsi="Times New Roman" w:cs="Times New Roman"/>
          <w:bCs/>
          <w:i/>
          <w:sz w:val="24"/>
          <w:szCs w:val="24"/>
        </w:rPr>
        <w:fldChar w:fldCharType="end"/>
      </w:r>
      <w:bookmarkEnd w:id="80"/>
      <w:r w:rsidRPr="00BF291E">
        <w:rPr>
          <w:rFonts w:ascii="Times New Roman" w:hAnsi="Times New Roman" w:cs="Times New Roman"/>
          <w:bCs/>
          <w:i/>
          <w:sz w:val="24"/>
          <w:szCs w:val="24"/>
        </w:rPr>
        <w:t xml:space="preserve">  here.  Steps in the SEBAL method.</w:t>
      </w:r>
    </w:p>
    <w:p w14:paraId="4870A0C0" w14:textId="77777777"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lastRenderedPageBreak/>
        <w:t>The most important term in the energy balance equation after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-G is H, which, for a one-source model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_Ref385253155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is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70C79024" w14:textId="77777777" w:rsidTr="005B1C5E">
        <w:tc>
          <w:tcPr>
            <w:tcW w:w="4788" w:type="dxa"/>
          </w:tcPr>
          <w:p w14:paraId="23D3CF8D" w14:textId="77777777" w:rsidR="00BF291E" w:rsidRPr="00BF291E" w:rsidRDefault="00BF291E" w:rsidP="00BF291E">
            <w:pPr>
              <w:spacing w:after="200"/>
              <w:rPr>
                <w:rFonts w:ascii="Times New Roman" w:eastAsiaTheme="minorEastAsia" w:hAnsi="Times New Roman" w:cs="Times New Roman"/>
                <w:b/>
                <w:bCs/>
                <w:sz w:val="24"/>
                <w:szCs w:val="24"/>
              </w:rPr>
            </w:pPr>
            <m:oMathPara>
              <m:oMath>
                <m:r>
                  <m:rPr>
                    <m:sty m:val="bi"/>
                  </m:rPr>
                  <w:rPr>
                    <w:rFonts w:ascii="Cambria Math" w:eastAsia="AdvTT5843c571" w:hAnsi="Cambria Math" w:cs="Times New Roman"/>
                    <w:sz w:val="24"/>
                    <w:szCs w:val="24"/>
                  </w:rPr>
                  <m:t>H=</m:t>
                </m:r>
                <m:f>
                  <m:fPr>
                    <m:ctrlPr>
                      <w:rPr>
                        <w:rFonts w:ascii="Cambria Math" w:eastAsia="AdvTT5843c571" w:hAnsi="Cambria Math" w:cs="Times New Roman"/>
                        <w:b/>
                        <w:bCs/>
                        <w:i/>
                        <w:sz w:val="24"/>
                        <w:szCs w:val="24"/>
                      </w:rPr>
                    </m:ctrlPr>
                  </m:fPr>
                  <m:num>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ρ</m:t>
                        </m:r>
                      </m:e>
                      <m:sub>
                        <m:r>
                          <m:rPr>
                            <m:sty m:val="bi"/>
                          </m:rPr>
                          <w:rPr>
                            <w:rFonts w:ascii="Cambria Math" w:eastAsia="AdvTT5843c571" w:hAnsi="Cambria Math" w:cs="Times New Roman"/>
                            <w:sz w:val="24"/>
                            <w:szCs w:val="24"/>
                          </w:rPr>
                          <m:t>air</m:t>
                        </m:r>
                      </m:sub>
                    </m:sSub>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C</m:t>
                        </m:r>
                      </m:e>
                      <m:sub>
                        <m:r>
                          <m:rPr>
                            <m:sty m:val="bi"/>
                          </m:rPr>
                          <w:rPr>
                            <w:rFonts w:ascii="Cambria Math" w:eastAsia="AdvTT5843c571" w:hAnsi="Cambria Math" w:cs="Times New Roman"/>
                            <w:sz w:val="24"/>
                            <w:szCs w:val="24"/>
                          </w:rPr>
                          <m:t>p</m:t>
                        </m:r>
                      </m:sub>
                    </m:sSub>
                    <m:d>
                      <m:dPr>
                        <m:ctrlPr>
                          <w:rPr>
                            <w:rFonts w:ascii="Cambria Math" w:eastAsia="AdvTT5843c571" w:hAnsi="Cambria Math" w:cs="Times New Roman"/>
                            <w:b/>
                            <w:bCs/>
                            <w:i/>
                            <w:sz w:val="24"/>
                            <w:szCs w:val="24"/>
                          </w:rPr>
                        </m:ctrlPr>
                      </m:dPr>
                      <m:e>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T</m:t>
                            </m:r>
                          </m:e>
                          <m:sub>
                            <m:r>
                              <m:rPr>
                                <m:sty m:val="bi"/>
                              </m:rPr>
                              <w:rPr>
                                <w:rFonts w:ascii="Cambria Math" w:eastAsia="AdvTT5843c571" w:hAnsi="Cambria Math" w:cs="Times New Roman"/>
                                <w:sz w:val="24"/>
                                <w:szCs w:val="24"/>
                              </w:rPr>
                              <m:t>1</m:t>
                            </m:r>
                          </m:sub>
                        </m:sSub>
                        <m:r>
                          <m:rPr>
                            <m:sty m:val="bi"/>
                          </m:rPr>
                          <w:rPr>
                            <w:rFonts w:ascii="Cambria Math" w:eastAsia="AdvTT5843c571" w:hAnsi="Cambria Math" w:cs="Times New Roman"/>
                            <w:sz w:val="24"/>
                            <w:szCs w:val="24"/>
                          </w:rPr>
                          <m:t>-</m:t>
                        </m:r>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T</m:t>
                            </m:r>
                          </m:e>
                          <m:sub>
                            <m:r>
                              <m:rPr>
                                <m:sty m:val="bi"/>
                              </m:rPr>
                              <w:rPr>
                                <w:rFonts w:ascii="Cambria Math" w:eastAsia="AdvTT5843c571" w:hAnsi="Cambria Math" w:cs="Times New Roman"/>
                                <w:sz w:val="24"/>
                                <w:szCs w:val="24"/>
                              </w:rPr>
                              <m:t>2</m:t>
                            </m:r>
                          </m:sub>
                        </m:sSub>
                      </m:e>
                    </m:d>
                  </m:num>
                  <m:den>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R</m:t>
                        </m:r>
                      </m:e>
                      <m:sub>
                        <m:r>
                          <m:rPr>
                            <m:sty m:val="bi"/>
                          </m:rPr>
                          <w:rPr>
                            <w:rFonts w:ascii="Cambria Math" w:eastAsia="AdvTT5843c571" w:hAnsi="Cambria Math" w:cs="Times New Roman"/>
                            <w:sz w:val="24"/>
                            <w:szCs w:val="24"/>
                          </w:rPr>
                          <m:t>ah</m:t>
                        </m:r>
                      </m:sub>
                    </m:sSub>
                  </m:den>
                </m:f>
              </m:oMath>
            </m:oMathPara>
          </w:p>
        </w:tc>
        <w:tc>
          <w:tcPr>
            <w:tcW w:w="4788" w:type="dxa"/>
          </w:tcPr>
          <w:p w14:paraId="0FCE19FC" w14:textId="77777777" w:rsidR="00BF291E" w:rsidRPr="00BF291E" w:rsidRDefault="00BF291E" w:rsidP="00BF291E">
            <w:pPr>
              <w:spacing w:after="200"/>
              <w:jc w:val="center"/>
              <w:rPr>
                <w:rFonts w:ascii="Times New Roman" w:eastAsiaTheme="minorEastAsia" w:hAnsi="Times New Roman" w:cs="Times New Roman"/>
                <w:bCs/>
                <w:sz w:val="24"/>
                <w:szCs w:val="24"/>
              </w:rPr>
            </w:pPr>
            <w:bookmarkStart w:id="81" w:name="_Ref385317154"/>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17</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bookmarkEnd w:id="81"/>
          </w:p>
        </w:tc>
      </w:tr>
    </w:tbl>
    <w:p w14:paraId="32F1ACBD" w14:textId="035BF16D" w:rsidR="00BF291E" w:rsidRPr="00BF291E" w:rsidRDefault="00BF291E" w:rsidP="00BF291E">
      <w:pPr>
        <w:spacing w:after="0" w:line="480" w:lineRule="auto"/>
        <w:rPr>
          <w:rFonts w:ascii="Times New Roman" w:hAnsi="Times New Roman" w:cs="Times New Roman"/>
          <w:sz w:val="24"/>
          <w:szCs w:val="24"/>
        </w:rPr>
      </w:pPr>
      <w:proofErr w:type="gramStart"/>
      <w:r w:rsidRPr="00BF291E">
        <w:rPr>
          <w:rFonts w:ascii="Times New Roman" w:eastAsia="AdvTT5843c571" w:hAnsi="Times New Roman" w:cs="Times New Roman"/>
          <w:sz w:val="24"/>
          <w:szCs w:val="24"/>
        </w:rPr>
        <w:t>where</w:t>
      </w:r>
      <w:proofErr w:type="gramEnd"/>
      <w:r w:rsidRPr="00BF291E">
        <w:rPr>
          <w:rFonts w:ascii="Times New Roman" w:eastAsia="AdvTT5843c571" w:hAnsi="Times New Roman" w:cs="Times New Roman"/>
          <w:sz w:val="24"/>
          <w:szCs w:val="24"/>
        </w:rPr>
        <w:t xml:space="preserve"> </w:t>
      </w:r>
      <w:proofErr w:type="spellStart"/>
      <w:r w:rsidRPr="00BF291E">
        <w:rPr>
          <w:rFonts w:ascii="Times New Roman" w:hAnsi="Times New Roman" w:cs="Times New Roman"/>
          <w:i/>
          <w:sz w:val="24"/>
          <w:szCs w:val="24"/>
        </w:rPr>
        <w:t>ρ</w:t>
      </w:r>
      <w:r w:rsidRPr="00BF291E">
        <w:rPr>
          <w:rFonts w:ascii="Times New Roman" w:hAnsi="Times New Roman" w:cs="Times New Roman"/>
          <w:i/>
          <w:sz w:val="24"/>
          <w:szCs w:val="24"/>
          <w:vertAlign w:val="subscript"/>
        </w:rPr>
        <w:t>air</w:t>
      </w:r>
      <w:proofErr w:type="spellEnd"/>
      <w:r w:rsidRPr="00BF291E">
        <w:rPr>
          <w:rFonts w:ascii="Times New Roman" w:hAnsi="Times New Roman" w:cs="Times New Roman"/>
          <w:sz w:val="24"/>
          <w:szCs w:val="24"/>
          <w:vertAlign w:val="subscript"/>
        </w:rPr>
        <w:t xml:space="preserve"> </w:t>
      </w:r>
      <w:r w:rsidRPr="00BF291E">
        <w:rPr>
          <w:rFonts w:ascii="Times New Roman" w:hAnsi="Times New Roman" w:cs="Times New Roman"/>
          <w:sz w:val="24"/>
          <w:szCs w:val="24"/>
        </w:rPr>
        <w:t>is the density of air (kg/m</w:t>
      </w:r>
      <w:r w:rsidRPr="00BF291E">
        <w:rPr>
          <w:rFonts w:ascii="Times New Roman" w:hAnsi="Times New Roman" w:cs="Times New Roman"/>
          <w:sz w:val="24"/>
          <w:szCs w:val="24"/>
          <w:vertAlign w:val="superscript"/>
        </w:rPr>
        <w:t>3</w:t>
      </w:r>
      <w:r w:rsidRPr="00BF291E">
        <w:rPr>
          <w:rFonts w:ascii="Times New Roman" w:hAnsi="Times New Roman" w:cs="Times New Roman"/>
          <w:sz w:val="24"/>
          <w:szCs w:val="24"/>
        </w:rPr>
        <w:t xml:space="preserve">), </w:t>
      </w:r>
      <w:proofErr w:type="spellStart"/>
      <w:r w:rsidRPr="00BF291E">
        <w:rPr>
          <w:rFonts w:ascii="Times New Roman" w:hAnsi="Times New Roman" w:cs="Times New Roman"/>
          <w:i/>
          <w:sz w:val="24"/>
          <w:szCs w:val="24"/>
        </w:rPr>
        <w:t>C</w:t>
      </w:r>
      <w:r w:rsidRPr="00BF291E">
        <w:rPr>
          <w:rFonts w:ascii="Times New Roman" w:hAnsi="Times New Roman" w:cs="Times New Roman"/>
          <w:i/>
          <w:sz w:val="24"/>
          <w:szCs w:val="24"/>
          <w:vertAlign w:val="subscript"/>
        </w:rPr>
        <w:t>p</w:t>
      </w:r>
      <w:proofErr w:type="spellEnd"/>
      <w:r w:rsidRPr="00BF291E">
        <w:rPr>
          <w:rFonts w:ascii="Times New Roman" w:hAnsi="Times New Roman" w:cs="Times New Roman"/>
          <w:sz w:val="24"/>
          <w:szCs w:val="24"/>
        </w:rPr>
        <w:t xml:space="preserve"> is the specific heat of air (J/kg/K), T</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 xml:space="preserve"> is the aerodynamic temperature (K) of the evaporating surface at height z</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 which is the height of the zero-plane displacement (d) plus the surface roughness</w:t>
      </w:r>
      <w:ins w:id="82" w:author="Alex Messina" w:date="2014-09-11T16:32:00Z">
        <w:r w:rsidR="00CC1841">
          <w:rPr>
            <w:rFonts w:ascii="Times New Roman" w:hAnsi="Times New Roman" w:cs="Times New Roman"/>
            <w:sz w:val="24"/>
            <w:szCs w:val="24"/>
          </w:rPr>
          <w:t xml:space="preserve"> height?</w:t>
        </w:r>
      </w:ins>
      <w:r w:rsidRPr="00BF291E">
        <w:rPr>
          <w:rFonts w:ascii="Times New Roman" w:hAnsi="Times New Roman" w:cs="Times New Roman"/>
          <w:sz w:val="24"/>
          <w:szCs w:val="24"/>
        </w:rPr>
        <w:t xml:space="preserve"> </w:t>
      </w:r>
      <w:proofErr w:type="gramStart"/>
      <w:r w:rsidRPr="00BF291E">
        <w:rPr>
          <w:rFonts w:ascii="Times New Roman" w:hAnsi="Times New Roman" w:cs="Times New Roman"/>
          <w:sz w:val="24"/>
          <w:szCs w:val="24"/>
        </w:rPr>
        <w:t>for</w:t>
      </w:r>
      <w:proofErr w:type="gramEnd"/>
      <w:r w:rsidRPr="00BF291E">
        <w:rPr>
          <w:rFonts w:ascii="Times New Roman" w:hAnsi="Times New Roman" w:cs="Times New Roman"/>
          <w:sz w:val="24"/>
          <w:szCs w:val="24"/>
        </w:rPr>
        <w:t xml:space="preserve"> momentum transport (z</w:t>
      </w:r>
      <w:r w:rsidRPr="00BF291E">
        <w:rPr>
          <w:rFonts w:ascii="Times New Roman" w:hAnsi="Times New Roman" w:cs="Times New Roman"/>
          <w:sz w:val="24"/>
          <w:szCs w:val="24"/>
          <w:vertAlign w:val="subscript"/>
        </w:rPr>
        <w:t>0m</w:t>
      </w:r>
      <w:r w:rsidRPr="00BF291E">
        <w:rPr>
          <w:rFonts w:ascii="Times New Roman" w:hAnsi="Times New Roman" w:cs="Times New Roman"/>
          <w:sz w:val="24"/>
          <w:szCs w:val="24"/>
        </w:rPr>
        <w:t>), 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is the air temperature at height z2, which is usually the height where air temperature is measured (2 m or 3 m above the evaporating surface), and R</w:t>
      </w:r>
      <w:r w:rsidRPr="00BF291E">
        <w:rPr>
          <w:rFonts w:ascii="Times New Roman" w:hAnsi="Times New Roman" w:cs="Times New Roman"/>
          <w:sz w:val="24"/>
          <w:szCs w:val="24"/>
          <w:vertAlign w:val="subscript"/>
        </w:rPr>
        <w:t>ah</w:t>
      </w:r>
      <w:r w:rsidRPr="00BF291E">
        <w:rPr>
          <w:rFonts w:ascii="Times New Roman" w:hAnsi="Times New Roman" w:cs="Times New Roman"/>
          <w:sz w:val="24"/>
          <w:szCs w:val="24"/>
        </w:rPr>
        <w:t xml:space="preserve"> is the aerodynamic resistance to turbulent heat transport from z</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 xml:space="preserve"> to z</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_Ref385253155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model assumes that evaporating surfaces have a temperature equal to or hotter than the air above (T</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 xml:space="preserve"> &gt;=T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resulting in a non-negative sensible heat flux</w:t>
      </w:r>
      <w:ins w:id="83" w:author="Alex Messina" w:date="2014-09-11T16:33:00Z">
        <w:r w:rsidR="00CC1841">
          <w:rPr>
            <w:rFonts w:ascii="Times New Roman" w:hAnsi="Times New Roman" w:cs="Times New Roman"/>
            <w:sz w:val="24"/>
            <w:szCs w:val="24"/>
          </w:rPr>
          <w:t xml:space="preserve"> (H)</w:t>
        </w:r>
      </w:ins>
      <w:r w:rsidRPr="00BF291E">
        <w:rPr>
          <w:rFonts w:ascii="Times New Roman" w:hAnsi="Times New Roman" w:cs="Times New Roman"/>
          <w:sz w:val="24"/>
          <w:szCs w:val="24"/>
        </w:rPr>
        <w:t>.  The zero-plane displacement height (d) is the mean height where momentum is absorbed by the canopy, typically around 2/3 of the vegetation height (h), and z</w:t>
      </w:r>
      <w:r w:rsidRPr="00BF291E">
        <w:rPr>
          <w:rFonts w:ascii="Times New Roman" w:hAnsi="Times New Roman" w:cs="Times New Roman"/>
          <w:sz w:val="24"/>
          <w:szCs w:val="24"/>
          <w:vertAlign w:val="subscript"/>
        </w:rPr>
        <w:t>0m</w:t>
      </w:r>
      <w:r w:rsidRPr="00BF291E">
        <w:rPr>
          <w:rFonts w:ascii="Times New Roman" w:hAnsi="Times New Roman" w:cs="Times New Roman"/>
          <w:sz w:val="24"/>
          <w:szCs w:val="24"/>
        </w:rPr>
        <w:t xml:space="preserve"> is a relatively small fraction of the height of vegetation (0.03h to 0.1h, or 0.123h in Morse et al, 2000), and so is around 0.03 m over grassland, 0.10-0.25 m over cropland, and 0.5-1.0 m over forest or </w:t>
      </w:r>
      <w:proofErr w:type="spellStart"/>
      <w:r w:rsidRPr="00BF291E">
        <w:rPr>
          <w:rFonts w:ascii="Times New Roman" w:hAnsi="Times New Roman" w:cs="Times New Roman"/>
          <w:sz w:val="24"/>
          <w:szCs w:val="24"/>
        </w:rPr>
        <w:t>shrubland</w:t>
      </w:r>
      <w:proofErr w:type="spellEnd"/>
      <w:r w:rsidRPr="00BF291E">
        <w:rPr>
          <w:rFonts w:ascii="Times New Roman" w:hAnsi="Times New Roman" w:cs="Times New Roman"/>
          <w:sz w:val="24"/>
          <w:szCs w:val="24"/>
        </w:rPr>
        <w:t>.  In practice, z</w:t>
      </w:r>
      <w:r w:rsidRPr="00BF291E">
        <w:rPr>
          <w:rFonts w:ascii="Times New Roman" w:hAnsi="Times New Roman" w:cs="Times New Roman"/>
          <w:sz w:val="24"/>
          <w:szCs w:val="24"/>
          <w:vertAlign w:val="subscript"/>
        </w:rPr>
        <w:t>0m</w:t>
      </w:r>
      <w:r w:rsidRPr="00BF291E">
        <w:rPr>
          <w:rFonts w:ascii="Times New Roman" w:hAnsi="Times New Roman" w:cs="Times New Roman"/>
          <w:sz w:val="24"/>
          <w:szCs w:val="24"/>
        </w:rPr>
        <w:t xml:space="preserve"> is estimated as a function of NDVI or with a land cover map (see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_Ref385254026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 xml:space="preserve">Table </w:t>
      </w:r>
      <w:r w:rsidRPr="00BF291E">
        <w:rPr>
          <w:rFonts w:ascii="Times New Roman" w:hAnsi="Times New Roman" w:cs="Times New Roman"/>
          <w:noProof/>
          <w:sz w:val="24"/>
          <w:szCs w:val="24"/>
        </w:rPr>
        <w:t>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p w14:paraId="7C7CABA5" w14:textId="77777777" w:rsidR="00BF291E" w:rsidRPr="00BF291E" w:rsidRDefault="00BF291E" w:rsidP="00BF291E">
      <w:pPr>
        <w:spacing w:after="200" w:line="240" w:lineRule="auto"/>
        <w:rPr>
          <w:rFonts w:ascii="Times New Roman" w:hAnsi="Times New Roman" w:cs="Times New Roman"/>
          <w:b/>
          <w:bCs/>
          <w:i/>
          <w:color w:val="5B9BD5" w:themeColor="accent1"/>
          <w:sz w:val="24"/>
          <w:szCs w:val="24"/>
        </w:rPr>
      </w:pPr>
      <w:bookmarkStart w:id="84" w:name="_Ref385253155"/>
      <w:r w:rsidRPr="00BF291E">
        <w:rPr>
          <w:rFonts w:ascii="Times New Roman" w:hAnsi="Times New Roman" w:cs="Times New Roman"/>
          <w:bCs/>
          <w:i/>
          <w:sz w:val="24"/>
          <w:szCs w:val="24"/>
        </w:rPr>
        <w:t xml:space="preserve">Figure </w:t>
      </w:r>
      <w:r w:rsidRPr="00BF291E">
        <w:rPr>
          <w:rFonts w:ascii="Times New Roman" w:hAnsi="Times New Roman" w:cs="Times New Roman"/>
          <w:bCs/>
          <w:i/>
          <w:sz w:val="24"/>
          <w:szCs w:val="24"/>
        </w:rPr>
        <w:fldChar w:fldCharType="begin"/>
      </w:r>
      <w:r w:rsidRPr="00BF291E">
        <w:rPr>
          <w:rFonts w:ascii="Times New Roman" w:hAnsi="Times New Roman" w:cs="Times New Roman"/>
          <w:bCs/>
          <w:i/>
          <w:sz w:val="24"/>
          <w:szCs w:val="24"/>
        </w:rPr>
        <w:instrText xml:space="preserve"> SEQ Figure \* ARABIC </w:instrText>
      </w:r>
      <w:r w:rsidRPr="00BF291E">
        <w:rPr>
          <w:rFonts w:ascii="Times New Roman" w:hAnsi="Times New Roman" w:cs="Times New Roman"/>
          <w:bCs/>
          <w:i/>
          <w:sz w:val="24"/>
          <w:szCs w:val="24"/>
        </w:rPr>
        <w:fldChar w:fldCharType="separate"/>
      </w:r>
      <w:r w:rsidRPr="00BF291E">
        <w:rPr>
          <w:rFonts w:ascii="Times New Roman" w:hAnsi="Times New Roman" w:cs="Times New Roman"/>
          <w:bCs/>
          <w:i/>
          <w:noProof/>
          <w:sz w:val="24"/>
          <w:szCs w:val="24"/>
        </w:rPr>
        <w:t>3</w:t>
      </w:r>
      <w:r w:rsidRPr="00BF291E">
        <w:rPr>
          <w:rFonts w:ascii="Times New Roman" w:hAnsi="Times New Roman" w:cs="Times New Roman"/>
          <w:bCs/>
          <w:i/>
          <w:sz w:val="24"/>
          <w:szCs w:val="24"/>
        </w:rPr>
        <w:fldChar w:fldCharType="end"/>
      </w:r>
      <w:bookmarkEnd w:id="84"/>
      <w:r w:rsidRPr="00BF291E">
        <w:rPr>
          <w:rFonts w:ascii="Times New Roman" w:hAnsi="Times New Roman" w:cs="Times New Roman"/>
          <w:bCs/>
          <w:i/>
          <w:sz w:val="24"/>
          <w:szCs w:val="24"/>
        </w:rPr>
        <w:t xml:space="preserve"> here.  1, 2 source schematic  </w:t>
      </w:r>
    </w:p>
    <w:p w14:paraId="55D1C2BD" w14:textId="05821D64"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There are two main uncertain variables in the calculation of </w:t>
      </w:r>
      <w:r w:rsidRPr="00BF291E">
        <w:rPr>
          <w:rFonts w:ascii="Times New Roman" w:hAnsi="Times New Roman" w:cs="Times New Roman"/>
          <w:i/>
          <w:sz w:val="24"/>
          <w:szCs w:val="24"/>
        </w:rPr>
        <w:t>H</w:t>
      </w:r>
      <w:r w:rsidRPr="00BF291E">
        <w:rPr>
          <w:rFonts w:ascii="Times New Roman" w:hAnsi="Times New Roman" w:cs="Times New Roman"/>
          <w:sz w:val="24"/>
          <w:szCs w:val="24"/>
        </w:rPr>
        <w:t xml:space="preserve"> in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_Ref385317154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proofErr w:type="gramStart"/>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17</w:t>
      </w:r>
      <w:proofErr w:type="gramEnd"/>
      <w:r w:rsidRPr="00BF291E">
        <w:rPr>
          <w:rFonts w:ascii="Times New Roman" w:hAnsi="Times New Roman" w:cs="Times New Roman"/>
          <w:b/>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First, </w:t>
      </w:r>
      <w:ins w:id="85" w:author="Alex Messina" w:date="2014-09-11T16:34:00Z">
        <w:r w:rsidR="00CC1841">
          <w:rPr>
            <w:rFonts w:ascii="Times New Roman" w:hAnsi="Times New Roman" w:cs="Times New Roman"/>
            <w:sz w:val="24"/>
            <w:szCs w:val="24"/>
          </w:rPr>
          <w:t xml:space="preserve">the satellite directly senses </w:t>
        </w:r>
      </w:ins>
      <w:r w:rsidRPr="00BF291E">
        <w:rPr>
          <w:rFonts w:ascii="Times New Roman" w:hAnsi="Times New Roman" w:cs="Times New Roman"/>
          <w:sz w:val="24"/>
          <w:szCs w:val="24"/>
        </w:rPr>
        <w:t>the radiometric surface temperature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w:t>
      </w:r>
      <w:ins w:id="86" w:author="Alex Messina" w:date="2014-09-11T16:35:00Z">
        <w:r w:rsidR="00CC1841">
          <w:rPr>
            <w:rFonts w:ascii="Times New Roman" w:hAnsi="Times New Roman" w:cs="Times New Roman"/>
            <w:sz w:val="24"/>
            <w:szCs w:val="24"/>
          </w:rPr>
          <w:t xml:space="preserve"> </w:t>
        </w:r>
        <w:r w:rsidR="00CC1841" w:rsidRPr="00BF291E">
          <w:rPr>
            <w:rFonts w:ascii="Times New Roman" w:hAnsi="Times New Roman" w:cs="Times New Roman"/>
            <w:sz w:val="24"/>
            <w:szCs w:val="24"/>
          </w:rPr>
          <w:t>based on thermal radiation reaching the sensor from the combined soil and canopy surfaces</w:t>
        </w:r>
      </w:ins>
      <w:ins w:id="87" w:author="Alex Messina" w:date="2014-09-11T16:34:00Z">
        <w:r w:rsidR="00CC1841">
          <w:rPr>
            <w:rFonts w:ascii="Times New Roman" w:hAnsi="Times New Roman" w:cs="Times New Roman"/>
            <w:sz w:val="24"/>
            <w:szCs w:val="24"/>
          </w:rPr>
          <w:t>, which</w:t>
        </w:r>
      </w:ins>
      <w:r w:rsidRPr="00BF291E">
        <w:rPr>
          <w:rFonts w:ascii="Times New Roman" w:hAnsi="Times New Roman" w:cs="Times New Roman"/>
          <w:sz w:val="24"/>
          <w:szCs w:val="24"/>
        </w:rPr>
        <w:t xml:space="preserve"> may differ from the actual aerodynamic temperature (T</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 xml:space="preserve">).  </w:t>
      </w:r>
      <w:del w:id="88" w:author="Alex Messina" w:date="2014-09-11T16:35:00Z">
        <w:r w:rsidRPr="00BF291E" w:rsidDel="00CC1841">
          <w:rPr>
            <w:rFonts w:ascii="Times New Roman" w:hAnsi="Times New Roman" w:cs="Times New Roman"/>
            <w:sz w:val="24"/>
            <w:szCs w:val="24"/>
          </w:rPr>
          <w:delText xml:space="preserve">Note that neither of the air temperatures in Equation </w:delText>
        </w:r>
        <w:r w:rsidRPr="00BF291E" w:rsidDel="00CC1841">
          <w:rPr>
            <w:rFonts w:ascii="Times New Roman" w:hAnsi="Times New Roman" w:cs="Times New Roman"/>
            <w:sz w:val="24"/>
            <w:szCs w:val="24"/>
          </w:rPr>
          <w:fldChar w:fldCharType="begin"/>
        </w:r>
        <w:r w:rsidRPr="00BF291E" w:rsidDel="00CC1841">
          <w:rPr>
            <w:rFonts w:ascii="Times New Roman" w:hAnsi="Times New Roman" w:cs="Times New Roman"/>
            <w:sz w:val="24"/>
            <w:szCs w:val="24"/>
          </w:rPr>
          <w:delInstrText xml:space="preserve"> REF _Ref385317154 \h </w:delInstrText>
        </w:r>
        <w:r w:rsidRPr="00BF291E" w:rsidDel="00CC1841">
          <w:rPr>
            <w:rFonts w:ascii="Times New Roman" w:hAnsi="Times New Roman" w:cs="Times New Roman"/>
            <w:sz w:val="24"/>
            <w:szCs w:val="24"/>
          </w:rPr>
        </w:r>
        <w:r w:rsidRPr="00BF291E" w:rsidDel="00CC1841">
          <w:rPr>
            <w:rFonts w:ascii="Times New Roman" w:hAnsi="Times New Roman" w:cs="Times New Roman"/>
            <w:sz w:val="24"/>
            <w:szCs w:val="24"/>
          </w:rPr>
          <w:fldChar w:fldCharType="separate"/>
        </w:r>
        <w:r w:rsidRPr="00BF291E" w:rsidDel="00CC1841">
          <w:rPr>
            <w:rFonts w:ascii="Times New Roman" w:hAnsi="Times New Roman" w:cs="Times New Roman"/>
            <w:b/>
            <w:sz w:val="24"/>
            <w:szCs w:val="24"/>
          </w:rPr>
          <w:delText xml:space="preserve">( </w:delText>
        </w:r>
        <w:r w:rsidRPr="00BF291E" w:rsidDel="00CC1841">
          <w:rPr>
            <w:rFonts w:ascii="Times New Roman" w:hAnsi="Times New Roman" w:cs="Times New Roman"/>
            <w:b/>
            <w:noProof/>
            <w:sz w:val="24"/>
            <w:szCs w:val="24"/>
          </w:rPr>
          <w:delText>17</w:delText>
        </w:r>
        <w:r w:rsidRPr="00BF291E" w:rsidDel="00CC1841">
          <w:rPr>
            <w:rFonts w:ascii="Times New Roman" w:hAnsi="Times New Roman" w:cs="Times New Roman"/>
            <w:b/>
            <w:sz w:val="24"/>
            <w:szCs w:val="24"/>
          </w:rPr>
          <w:delText xml:space="preserve"> )</w:delText>
        </w:r>
        <w:r w:rsidRPr="00BF291E" w:rsidDel="00CC1841">
          <w:rPr>
            <w:rFonts w:ascii="Times New Roman" w:hAnsi="Times New Roman" w:cs="Times New Roman"/>
            <w:sz w:val="24"/>
            <w:szCs w:val="24"/>
          </w:rPr>
          <w:fldChar w:fldCharType="end"/>
        </w:r>
        <w:r w:rsidRPr="00BF291E" w:rsidDel="00CC1841">
          <w:rPr>
            <w:rFonts w:ascii="Times New Roman" w:hAnsi="Times New Roman" w:cs="Times New Roman"/>
            <w:sz w:val="24"/>
            <w:szCs w:val="24"/>
          </w:rPr>
          <w:delText xml:space="preserve"> are directly sensed by the satellite, which estimates the radiometric surface temperature (T</w:delText>
        </w:r>
        <w:r w:rsidRPr="00BF291E" w:rsidDel="00CC1841">
          <w:rPr>
            <w:rFonts w:ascii="Times New Roman" w:hAnsi="Times New Roman" w:cs="Times New Roman"/>
            <w:sz w:val="24"/>
            <w:szCs w:val="24"/>
            <w:vertAlign w:val="subscript"/>
          </w:rPr>
          <w:delText>R</w:delText>
        </w:r>
        <w:r w:rsidRPr="00BF291E" w:rsidDel="00CC1841">
          <w:rPr>
            <w:rFonts w:ascii="Times New Roman" w:hAnsi="Times New Roman" w:cs="Times New Roman"/>
            <w:sz w:val="24"/>
            <w:szCs w:val="24"/>
          </w:rPr>
          <w:delText>) based on thermal radiation reaching the sensor from the combined soil and canopy surfaces</w:delText>
        </w:r>
      </w:del>
      <w:r w:rsidRPr="00BF291E">
        <w:rPr>
          <w:rFonts w:ascii="Times New Roman" w:hAnsi="Times New Roman" w:cs="Times New Roman"/>
          <w:sz w:val="24"/>
          <w:szCs w:val="24"/>
        </w:rPr>
        <w:t xml:space="preserve">.  The </w:t>
      </w:r>
      <w:r w:rsidRPr="00BF291E">
        <w:rPr>
          <w:rFonts w:ascii="Times New Roman" w:hAnsi="Times New Roman" w:cs="Times New Roman"/>
          <w:sz w:val="24"/>
          <w:szCs w:val="24"/>
        </w:rPr>
        <w:lastRenderedPageBreak/>
        <w:t>correspondence between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air temperatures at either z1 or z2 varies by surface type, roughness, and crop canopy structure.  Different temperature-based models have different strategies for estimating the temperature difference between z1 and z2.   Some models </w:t>
      </w:r>
      <w:ins w:id="89" w:author="Alex Messina" w:date="2014-09-11T16:35:00Z">
        <w:r w:rsidR="00CC1841">
          <w:rPr>
            <w:rFonts w:ascii="Times New Roman" w:hAnsi="Times New Roman" w:cs="Times New Roman"/>
            <w:sz w:val="24"/>
            <w:szCs w:val="24"/>
          </w:rPr>
          <w:t xml:space="preserve">(which?) </w:t>
        </w:r>
      </w:ins>
      <w:r w:rsidRPr="00BF291E">
        <w:rPr>
          <w:rFonts w:ascii="Times New Roman" w:hAnsi="Times New Roman" w:cs="Times New Roman"/>
          <w:sz w:val="24"/>
          <w:szCs w:val="24"/>
        </w:rPr>
        <w:t>include an extra term in R</w:t>
      </w:r>
      <w:r w:rsidRPr="00BF291E">
        <w:rPr>
          <w:rFonts w:ascii="Times New Roman" w:hAnsi="Times New Roman" w:cs="Times New Roman"/>
          <w:sz w:val="24"/>
          <w:szCs w:val="24"/>
          <w:vertAlign w:val="subscript"/>
        </w:rPr>
        <w:t>ah</w:t>
      </w:r>
      <w:r w:rsidRPr="00BF291E">
        <w:rPr>
          <w:rFonts w:ascii="Times New Roman" w:hAnsi="Times New Roman" w:cs="Times New Roman"/>
          <w:sz w:val="24"/>
          <w:szCs w:val="24"/>
        </w:rPr>
        <w:t>, while others (e.g. SEBAL, METRIC) calibrate an empirical linear model relating T</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to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Second, R</w:t>
      </w:r>
      <w:r w:rsidRPr="00BF291E">
        <w:rPr>
          <w:rFonts w:ascii="Times New Roman" w:hAnsi="Times New Roman" w:cs="Times New Roman"/>
          <w:sz w:val="24"/>
          <w:szCs w:val="24"/>
          <w:vertAlign w:val="subscript"/>
        </w:rPr>
        <w:t>ah</w:t>
      </w:r>
      <w:r w:rsidRPr="00BF291E">
        <w:rPr>
          <w:rFonts w:ascii="Times New Roman" w:hAnsi="Times New Roman" w:cs="Times New Roman"/>
          <w:sz w:val="24"/>
          <w:szCs w:val="24"/>
        </w:rPr>
        <w:t xml:space="preserve"> has high spatial variability and may be difficult to predict.  </w:t>
      </w:r>
    </w:p>
    <w:p w14:paraId="6B28B8C8" w14:textId="34F15A19"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The sensible heat flux H in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_Ref385317154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proofErr w:type="gramStart"/>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17</w:t>
      </w:r>
      <w:proofErr w:type="gramEnd"/>
      <w:r w:rsidRPr="00BF291E">
        <w:rPr>
          <w:rFonts w:ascii="Times New Roman" w:hAnsi="Times New Roman" w:cs="Times New Roman"/>
          <w:b/>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may be estimated using either one- or two-source models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_Ref385253155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One source models, including SEBAL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"Bastiaanssen", "given" : "W G M", "non-dropping-particle" : "", "parse-names" : false, "suffix" : "" }, { "dropping-particle" : "", "family" : "Menenti", "given" : "M", "non-dropping-particle" : "", "parse-names" : false, "suffix" : "" }, { "dropping-particle" : "", "family" : "Feddes", "given" : "R A", "non-dropping-particle" : "", "parse-names" : false, "suffix" : "" }, { "dropping-particle" : "", "family" : "Holtslag", "given" : "A A M", "non-dropping-particle" : "", "parse-names" : false, "suffix" : "" } ], "container-title" : "Journal of Hydrology", "id" : "ITEM-1", "issued" : { "date-parts" : [ [ "1998" ] ] }, "note" : "paper", "page" : "198-212", "title" : "A remote sensing surface energy balance algorithm for land (SEBAL) 1. Formulation", "type" : "article-journal", "volume" : "212-213" }, "uris" : [ "http://www.mendeley.com/documents/?uuid=d8941822-5d3f-49ba-9607-e8c53db0b048" ] } ], "mendeley" : { "previouslyFormattedCitation" : "(Bastiaanssen et al., 1998)"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(Bastiaanssen et al., 1998)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METRIC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"10.1061/(ASCE)0733-9437(2007)133:4(380)", "ISSN" : "0733-9437", "author" : [ { "dropping-particle" : "", "family" : "Allen", "given" : "Richard G.", "non-dropping-particle" : "", "parse-names" : false, "suffix" : "" }, { "dropping-particle" : "", "family" : "Tasumi", "given" : "Masahiro", "non-dropping-particle" : "", "parse-names" : false, "suffix" : "" }, { "dropping-particle" : "", "family" : "Trezza", "given" : "Ricardo", "non-dropping-particle" : "", "parse-names" : false, "suffix" : "" } ], "container-title" : "Journal of Irrigation and Drainage Engineering", "id" : "ITEM-1", "issue" : "4", "issued" : { "date-parts" : [ [ "2007", "8", "1" ] ] }, "note" : "doi: 10.1061/(ASCE)0733-9437(2007)133:4(380)", "page" : "380-394", "publisher" : "American Society of Civil Engineers", "title" : "Satellite-Based Energy Balance for Mapping Evapotranspiration with Internalized Calibration (METRIC)\u2014Model", "type" : "article-journal", "volume" : "133" }, "uris" : [ "http://www.mendeley.com/documents/?uuid=011411a1-ac45-4cfe-856d-5ffba6798fc3" ] } ], "mendeley" : { "previouslyFormattedCitation" : "(Allen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et al.,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SEBS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"Su", "given" : "Z", "non-dropping-particle" : "", "parse-names" : false, "suffix" : "" } ], "container-title" : "Hydrology and Earth System Sciences Discussions", "id" : "ITEM-1", "issue" : "1", "issued" : { "date-parts" : [ [ "2002" ] ] }, "page" : "85-100", "title" : "The Surface Energy Balance System (SEBS) for estimation of turbulent heat fluxes", "type" : "article-journal", "volume" : "6" }, "uris" : [ "http://www.mendeley.com/documents/?uuid=88eacd38-e2e2-409d-a3d3-8f41153f310f" ] } ], "mendeley" : { "previouslyFormattedCitation" : "(Su, 2002)"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(Su, 2002)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estimate evapotranspiration from the surface as a whole.  Two-source models (ALEXI/</w:t>
      </w:r>
      <w:proofErr w:type="spellStart"/>
      <w:r w:rsidRPr="00BF291E">
        <w:rPr>
          <w:rFonts w:ascii="Times New Roman" w:hAnsi="Times New Roman" w:cs="Times New Roman"/>
          <w:sz w:val="24"/>
          <w:szCs w:val="24"/>
        </w:rPr>
        <w:t>DisALEXI</w:t>
      </w:r>
      <w:proofErr w:type="spellEnd"/>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"http://dx.doi.org/10.1016/S0034-4257(96)00215-5", "ISSN" : "0034-4257", "author" : [ { "dropping-particle" : "", "family" : "Anderson", "given" : "M C", "non-dropping-particle" : "", "parse-names" : false, "suffix" : "" }, { "dropping-particle" : "", "family" : "Norman", "given" : "J M", "non-dropping-particle" : "", "parse-names" : false, "suffix" : "" }, { "dropping-particle" : "", "family" : "Diak", "given" : "G R", "non-dropping-particle" : "", "parse-names" : false, "suffix" : "" }, { "dropping-particle" : "", "family" : "Kustas", "given" : "W P", "non-dropping-particle" : "", "parse-names" : false, "suffix" : "" }, { "dropping-particle" : "", "family" : "Mecikalski", "given" : "J R", "non-dropping-particle" : "", "parse-names" : false, "suffix" : "" } ], "container-title" : "Remote Sensing of Environment", "id" : "ITEM-1", "issue" : "2", "issued" : { "date-parts" : [ [ "1997", "5" ] ] }, "note" : "ALEXI", "page" : "195-216", "title" : "A two-source time-integrated model for estimating surface fluxes using thermal infrared remote sensing", "type" : "article-journal", "volume" : "60" }, "uris" : [ "http://www.mendeley.com/documents/?uuid=b12f5f1a-1b33-4012-8adb-f0059234e1f7" ] } ], "mendeley" : { "previouslyFormattedCitation" : "(Anderson et al., 1997)"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(Anderson et al., 1997)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separate ET into E from soil and ET from the vegetation canopy, which is sometimes further separated into evaporation of intercepted water from a wet canopy and transpiration from a dry canopy as in the PT-JPL and MOD16 models.  The separation into two sources results in two additional resistance variables that need to be estimated: Rx, the total boundary layer resistance of the canopy, and </w:t>
      </w:r>
      <w:proofErr w:type="spellStart"/>
      <w:r w:rsidRPr="00BF291E">
        <w:rPr>
          <w:rFonts w:ascii="Times New Roman" w:hAnsi="Times New Roman" w:cs="Times New Roman"/>
          <w:sz w:val="24"/>
          <w:szCs w:val="24"/>
        </w:rPr>
        <w:t>Rs</w:t>
      </w:r>
      <w:proofErr w:type="spellEnd"/>
      <w:r w:rsidRPr="00BF291E">
        <w:rPr>
          <w:rFonts w:ascii="Times New Roman" w:hAnsi="Times New Roman" w:cs="Times New Roman"/>
          <w:sz w:val="24"/>
          <w:szCs w:val="24"/>
        </w:rPr>
        <w:t>, the sensible heat exchange resistance of the soil surface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_Ref385253155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next two sections describe how one- and two-source models estimate T</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and R</w:t>
      </w:r>
      <w:r w:rsidRPr="00BF291E">
        <w:rPr>
          <w:rFonts w:ascii="Times New Roman" w:hAnsi="Times New Roman" w:cs="Times New Roman"/>
          <w:sz w:val="24"/>
          <w:szCs w:val="24"/>
          <w:vertAlign w:val="subscript"/>
        </w:rPr>
        <w:t>ah</w:t>
      </w:r>
      <w:r w:rsidRPr="00BF291E">
        <w:rPr>
          <w:rFonts w:ascii="Times New Roman" w:hAnsi="Times New Roman" w:cs="Times New Roman"/>
          <w:sz w:val="24"/>
          <w:szCs w:val="24"/>
        </w:rPr>
        <w:t>, and a comparison of the performance of the two methods is presented below.</w:t>
      </w:r>
    </w:p>
    <w:p w14:paraId="1445AE9F" w14:textId="77777777" w:rsidR="00BF291E" w:rsidRPr="00BF291E" w:rsidRDefault="00BF291E" w:rsidP="00BF291E">
      <w:pPr>
        <w:keepNext/>
        <w:keepLines/>
        <w:spacing w:before="40" w:after="0"/>
        <w:outlineLvl w:val="2"/>
        <w:rPr>
          <w:rFonts w:ascii="Times New Roman" w:eastAsiaTheme="majorEastAsia" w:hAnsi="Times New Roman" w:cstheme="majorBidi"/>
          <w:b/>
          <w:i/>
          <w:sz w:val="24"/>
          <w:szCs w:val="24"/>
        </w:rPr>
      </w:pPr>
      <w:bookmarkStart w:id="90" w:name="_Ref386550531"/>
      <w:bookmarkStart w:id="91" w:name="_Ref386550534"/>
      <w:bookmarkStart w:id="92" w:name="_Toc397088773"/>
      <w:r w:rsidRPr="00BF291E">
        <w:rPr>
          <w:rFonts w:ascii="Times New Roman" w:eastAsiaTheme="majorEastAsia" w:hAnsi="Times New Roman" w:cstheme="majorBidi"/>
          <w:b/>
          <w:i/>
          <w:sz w:val="24"/>
          <w:szCs w:val="24"/>
        </w:rPr>
        <w:t xml:space="preserve">3.2.3.1 </w:t>
      </w:r>
      <w:proofErr w:type="gramStart"/>
      <w:r w:rsidRPr="00BF291E">
        <w:rPr>
          <w:rFonts w:ascii="Times New Roman" w:eastAsiaTheme="majorEastAsia" w:hAnsi="Times New Roman" w:cstheme="majorBidi"/>
          <w:b/>
          <w:i/>
          <w:sz w:val="24"/>
          <w:szCs w:val="24"/>
        </w:rPr>
        <w:t>One-</w:t>
      </w:r>
      <w:proofErr w:type="gramEnd"/>
      <w:r w:rsidRPr="00BF291E">
        <w:rPr>
          <w:rFonts w:ascii="Times New Roman" w:eastAsiaTheme="majorEastAsia" w:hAnsi="Times New Roman" w:cstheme="majorBidi"/>
          <w:b/>
          <w:i/>
          <w:sz w:val="24"/>
          <w:szCs w:val="24"/>
        </w:rPr>
        <w:t>source models</w:t>
      </w:r>
      <w:bookmarkEnd w:id="90"/>
      <w:bookmarkEnd w:id="91"/>
      <w:r w:rsidRPr="00BF291E">
        <w:rPr>
          <w:rFonts w:ascii="Times New Roman" w:eastAsiaTheme="majorEastAsia" w:hAnsi="Times New Roman" w:cstheme="majorBidi"/>
          <w:b/>
          <w:i/>
          <w:sz w:val="24"/>
          <w:szCs w:val="24"/>
        </w:rPr>
        <w:t xml:space="preserve">: </w:t>
      </w:r>
      <w:r w:rsidRPr="00BF291E">
        <w:rPr>
          <w:rFonts w:ascii="Times New Roman" w:eastAsiaTheme="majorEastAsia" w:hAnsi="Times New Roman" w:cs="Times New Roman"/>
          <w:b/>
          <w:sz w:val="24"/>
          <w:szCs w:val="24"/>
        </w:rPr>
        <w:t>SEBAL, METRIC and SEBS</w:t>
      </w:r>
      <w:bookmarkEnd w:id="92"/>
    </w:p>
    <w:p w14:paraId="5048B4D8" w14:textId="77777777" w:rsidR="00BF291E" w:rsidRPr="00BF291E" w:rsidRDefault="00BF291E" w:rsidP="00BF291E"/>
    <w:p w14:paraId="104EAD52" w14:textId="77777777"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In one-source models (SEBAL, METRIC, SEBS), a linear model predicts the difference between T</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 xml:space="preserve"> and 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as a function of the radiometric surface temperature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_Ref385253289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_Ref385254026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Table </w:t>
      </w:r>
      <w:r w:rsidRPr="00BF291E">
        <w:rPr>
          <w:rFonts w:ascii="Times New Roman" w:hAnsi="Times New Roman" w:cs="Times New Roman"/>
          <w:b/>
          <w:i/>
          <w:noProof/>
          <w:sz w:val="24"/>
          <w:szCs w:val="24"/>
        </w:rPr>
        <w:t>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079C1F2D" w14:textId="77777777" w:rsidTr="005B1C5E">
        <w:tc>
          <w:tcPr>
            <w:tcW w:w="4788" w:type="dxa"/>
          </w:tcPr>
          <w:p w14:paraId="355BD704" w14:textId="77777777" w:rsidR="00BF291E" w:rsidRPr="00BF291E" w:rsidRDefault="00937B66" w:rsidP="00BF291E">
            <w:pPr>
              <w:spacing w:after="200"/>
              <w:rPr>
                <w:rFonts w:ascii="Times New Roman" w:eastAsiaTheme="minorEastAsia"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=a+b</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R</m:t>
                    </m:r>
                  </m:sub>
                </m:sSub>
              </m:oMath>
            </m:oMathPara>
          </w:p>
        </w:tc>
        <w:tc>
          <w:tcPr>
            <w:tcW w:w="4788" w:type="dxa"/>
          </w:tcPr>
          <w:p w14:paraId="1F547F16" w14:textId="77777777" w:rsidR="00BF291E" w:rsidRPr="00BF291E" w:rsidRDefault="00BF291E" w:rsidP="00BF291E">
            <w:pPr>
              <w:spacing w:after="200"/>
              <w:jc w:val="center"/>
              <w:rPr>
                <w:rFonts w:ascii="Times New Roman" w:eastAsiaTheme="minorEastAsia" w:hAnsi="Times New Roman" w:cs="Times New Roman"/>
                <w:bCs/>
                <w:sz w:val="24"/>
                <w:szCs w:val="24"/>
              </w:rPr>
            </w:pPr>
            <w:bookmarkStart w:id="93" w:name="_Ref385253230"/>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18</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bookmarkEnd w:id="93"/>
          </w:p>
        </w:tc>
      </w:tr>
    </w:tbl>
    <w:p w14:paraId="0B64ACF6" w14:textId="49559C13" w:rsidR="00BF291E" w:rsidRPr="00BF291E" w:rsidRDefault="00BF291E" w:rsidP="00BF291E">
      <w:pPr>
        <w:spacing w:line="480" w:lineRule="auto"/>
        <w:rPr>
          <w:rFonts w:ascii="Times New Roman" w:eastAsiaTheme="minorEastAsia" w:hAnsi="Times New Roman" w:cs="Times New Roman"/>
          <w:sz w:val="24"/>
          <w:szCs w:val="24"/>
        </w:rPr>
      </w:pPr>
      <w:r w:rsidRPr="00BF291E">
        <w:rPr>
          <w:rFonts w:ascii="Times New Roman" w:eastAsiaTheme="minorEastAsia" w:hAnsi="Times New Roman" w:cs="Times New Roman"/>
          <w:sz w:val="24"/>
          <w:szCs w:val="24"/>
        </w:rPr>
        <w:lastRenderedPageBreak/>
        <w:t xml:space="preserve">where a and b are empirical </w:t>
      </w:r>
      <w:commentRangeStart w:id="94"/>
      <w:r w:rsidRPr="00BF291E">
        <w:rPr>
          <w:rFonts w:ascii="Times New Roman" w:eastAsiaTheme="minorEastAsia" w:hAnsi="Times New Roman" w:cs="Times New Roman"/>
          <w:sz w:val="24"/>
          <w:szCs w:val="24"/>
        </w:rPr>
        <w:t>parameters</w:t>
      </w:r>
      <w:commentRangeEnd w:id="94"/>
      <w:r w:rsidR="00CC1841">
        <w:rPr>
          <w:rStyle w:val="CommentReference"/>
        </w:rPr>
        <w:commentReference w:id="94"/>
      </w:r>
      <w:r w:rsidRPr="00BF291E">
        <w:rPr>
          <w:rFonts w:ascii="Times New Roman" w:eastAsiaTheme="minorEastAsia" w:hAnsi="Times New Roman" w:cs="Times New Roman"/>
          <w:sz w:val="24"/>
          <w:szCs w:val="24"/>
        </w:rPr>
        <w:t xml:space="preserve"> determined from the imagery in a process called ‘internalized calibration” </w:t>
      </w:r>
      <w:r w:rsidRPr="00BF291E">
        <w:rPr>
          <w:rFonts w:ascii="Times New Roman" w:eastAsiaTheme="minorEastAsia" w:hAnsi="Times New Roman" w:cs="Times New Roman"/>
          <w:sz w:val="24"/>
          <w:szCs w:val="24"/>
        </w:rPr>
        <w:fldChar w:fldCharType="begin" w:fldLock="1"/>
      </w:r>
      <w:r w:rsidR="00F72E9E">
        <w:rPr>
          <w:rFonts w:ascii="Times New Roman" w:eastAsiaTheme="minorEastAsia" w:hAnsi="Times New Roman" w:cs="Times New Roman"/>
          <w:sz w:val="24"/>
          <w:szCs w:val="24"/>
        </w:rPr>
        <w:instrText>ADDIN CSL_CITATION { "citationItems" : [ { "id" : "ITEM-1", "itemData" : { "DOI" : "10.1061/(ASCE)0733-9437(2007)133:4(380)", "ISSN" : "0733-9437", "author" : [ { "dropping-particle" : "", "family" : "Allen", "given" : "Richard G.", "non-dropping-particle" : "", "parse-names" : false, "suffix" : "" }, { "dropping-particle" : "", "family" : "Tasumi", "given" : "Masahiro", "non-dropping-particle" : "", "parse-names" : false, "suffix" : "" }, { "dropping-particle" : "", "family" : "Trezza", "given" : "Ricardo", "non-dropping-particle" : "", "parse-names" : false, "suffix" : "" } ], "container-title" : "Journal of Irrigation and Drainage Engineering", "id" : "ITEM-1", "issue" : "4", "issued" : { "date-parts" : [ [ "2007", "8", "1" ] ] }, "note" : "doi: 10.1061/(ASCE)0733-9437(2007)133:4(380)", "page" : "380-394", "publisher" : "American Society of Civil Engineers", "title" : "Satellite-Based Energy Balance for Mapping Evapotranspiration with Internalized Calibration (METRIC)\u2014Model", "type" : "article-journal", "volume" : "133" }, "uris" : [ "http://www.mendeley.com/documents/?uuid=011411a1-ac45-4cfe-856d-5ffba6798fc3" ] } ], "mendeley" : { "previouslyFormattedCitation" : "(Allen et al., 2007)"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00C83606" w:rsidRPr="00C83606">
        <w:rPr>
          <w:rFonts w:ascii="Times New Roman" w:eastAsiaTheme="minorEastAsia" w:hAnsi="Times New Roman" w:cs="Times New Roman"/>
          <w:noProof/>
          <w:sz w:val="24"/>
          <w:szCs w:val="24"/>
        </w:rPr>
        <w:t>(Allen et al., 2007)</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Field investigations suggest that Equation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_Ref385253230 \h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proofErr w:type="gramStart"/>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18</w:t>
      </w:r>
      <w:proofErr w:type="gramEnd"/>
      <w:r w:rsidRPr="00BF291E">
        <w:rPr>
          <w:rFonts w:ascii="Times New Roman" w:hAnsi="Times New Roman" w:cs="Times New Roman"/>
          <w:b/>
          <w:sz w:val="24"/>
          <w:szCs w:val="24"/>
        </w:rPr>
        <w:t xml:space="preserve"> )</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holds under a variety of conditions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_Ref385253289 \h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4</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Note that in applications of the method, a and b are determined from the </w:t>
      </w:r>
      <w:commentRangeStart w:id="95"/>
      <w:r w:rsidRPr="00BF291E">
        <w:rPr>
          <w:rFonts w:ascii="Times New Roman" w:eastAsiaTheme="minorEastAsia" w:hAnsi="Times New Roman" w:cs="Times New Roman"/>
          <w:sz w:val="24"/>
          <w:szCs w:val="24"/>
        </w:rPr>
        <w:t xml:space="preserve">wet and dry pixels </w:t>
      </w:r>
      <w:commentRangeEnd w:id="95"/>
      <w:r w:rsidR="00DC32FF">
        <w:rPr>
          <w:rStyle w:val="CommentReference"/>
        </w:rPr>
        <w:commentReference w:id="95"/>
      </w:r>
      <w:r w:rsidRPr="00BF291E">
        <w:rPr>
          <w:rFonts w:ascii="Times New Roman" w:eastAsiaTheme="minorEastAsia" w:hAnsi="Times New Roman" w:cs="Times New Roman"/>
          <w:sz w:val="24"/>
          <w:szCs w:val="24"/>
        </w:rPr>
        <w:t xml:space="preserve">only, with no field data of air temperatures for calibration and therefore no estimate of error of Equation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_Ref385253230 \h  \* MERGEFORMAT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proofErr w:type="gramStart"/>
      <w:r w:rsidRPr="00BF291E">
        <w:rPr>
          <w:rFonts w:ascii="Times New Roman" w:hAnsi="Times New Roman" w:cs="Times New Roman"/>
          <w:sz w:val="24"/>
          <w:szCs w:val="24"/>
        </w:rPr>
        <w:t xml:space="preserve">( </w:t>
      </w:r>
      <w:r w:rsidRPr="00BF291E">
        <w:rPr>
          <w:rFonts w:ascii="Times New Roman" w:hAnsi="Times New Roman" w:cs="Times New Roman"/>
          <w:noProof/>
          <w:sz w:val="24"/>
          <w:szCs w:val="24"/>
        </w:rPr>
        <w:t>18</w:t>
      </w:r>
      <w:proofErr w:type="gramEnd"/>
      <w:r w:rsidRPr="00BF291E">
        <w:rPr>
          <w:rFonts w:ascii="Times New Roman" w:hAnsi="Times New Roman" w:cs="Times New Roman"/>
          <w:sz w:val="24"/>
          <w:szCs w:val="24"/>
        </w:rPr>
        <w:t xml:space="preserve"> )</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w:t>
      </w:r>
    </w:p>
    <w:p w14:paraId="304C01E8" w14:textId="77777777" w:rsidR="00BF291E" w:rsidRPr="00BF291E" w:rsidRDefault="00BF291E" w:rsidP="00BF291E">
      <w:pPr>
        <w:spacing w:line="480" w:lineRule="auto"/>
        <w:ind w:firstLine="720"/>
        <w:rPr>
          <w:rFonts w:ascii="Times New Roman" w:eastAsiaTheme="minorEastAsia" w:hAnsi="Times New Roman" w:cs="Times New Roman"/>
          <w:sz w:val="24"/>
          <w:szCs w:val="24"/>
        </w:rPr>
      </w:pPr>
      <w:r w:rsidRPr="00BF291E">
        <w:rPr>
          <w:rFonts w:ascii="Times New Roman" w:eastAsiaTheme="minorEastAsia" w:hAnsi="Times New Roman" w:cs="Times New Roman"/>
          <w:sz w:val="24"/>
          <w:szCs w:val="24"/>
        </w:rPr>
        <w:t xml:space="preserve">Combining Equation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_Ref385317154 \h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proofErr w:type="gramStart"/>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17</w:t>
      </w:r>
      <w:proofErr w:type="gramEnd"/>
      <w:r w:rsidRPr="00BF291E">
        <w:rPr>
          <w:rFonts w:ascii="Times New Roman" w:hAnsi="Times New Roman" w:cs="Times New Roman"/>
          <w:b/>
          <w:sz w:val="24"/>
          <w:szCs w:val="24"/>
        </w:rPr>
        <w:t xml:space="preserve"> )</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with Equation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_Ref385253230 \h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18</w:t>
      </w:r>
      <w:r w:rsidRPr="00BF291E">
        <w:rPr>
          <w:rFonts w:ascii="Times New Roman" w:hAnsi="Times New Roman" w:cs="Times New Roman"/>
          <w:b/>
          <w:sz w:val="24"/>
          <w:szCs w:val="24"/>
        </w:rPr>
        <w:t xml:space="preserve"> )</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438"/>
      </w:tblGrid>
      <w:tr w:rsidR="00BF291E" w:rsidRPr="00BF291E" w14:paraId="26DDBF0A" w14:textId="77777777" w:rsidTr="005B1C5E">
        <w:tc>
          <w:tcPr>
            <w:tcW w:w="6138" w:type="dxa"/>
          </w:tcPr>
          <w:p w14:paraId="6EF1DF05" w14:textId="77777777" w:rsidR="00BF291E" w:rsidRPr="00BF291E" w:rsidRDefault="00BF291E" w:rsidP="00BF291E">
            <w:pPr>
              <w:spacing w:after="200"/>
              <w:rPr>
                <w:rFonts w:ascii="Times New Roman" w:eastAsiaTheme="minorEastAsia" w:hAnsi="Times New Roman" w:cs="Times New Roman"/>
                <w:b/>
                <w:bCs/>
                <w:sz w:val="24"/>
                <w:szCs w:val="24"/>
              </w:rPr>
            </w:pPr>
            <m:oMathPara>
              <m:oMathParaPr>
                <m:jc m:val="left"/>
              </m:oMathParaPr>
              <m:oMath>
                <m:r>
                  <m:rPr>
                    <m:sty m:val="bi"/>
                  </m:rPr>
                  <w:rPr>
                    <w:rFonts w:ascii="Cambria Math" w:eastAsia="AdvTT5843c571" w:hAnsi="Cambria Math" w:cs="Times New Roman"/>
                    <w:sz w:val="24"/>
                    <w:szCs w:val="24"/>
                  </w:rPr>
                  <m:t>H=</m:t>
                </m:r>
                <m:f>
                  <m:fPr>
                    <m:ctrlPr>
                      <w:rPr>
                        <w:rFonts w:ascii="Cambria Math" w:eastAsia="AdvTT5843c571" w:hAnsi="Cambria Math" w:cs="Times New Roman"/>
                        <w:b/>
                        <w:bCs/>
                        <w:i/>
                        <w:sz w:val="24"/>
                        <w:szCs w:val="24"/>
                      </w:rPr>
                    </m:ctrlPr>
                  </m:fPr>
                  <m:num>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ρ</m:t>
                        </m:r>
                      </m:e>
                      <m:sub>
                        <m:r>
                          <m:rPr>
                            <m:sty m:val="bi"/>
                          </m:rPr>
                          <w:rPr>
                            <w:rFonts w:ascii="Cambria Math" w:eastAsia="AdvTT5843c571" w:hAnsi="Cambria Math" w:cs="Times New Roman"/>
                            <w:sz w:val="24"/>
                            <w:szCs w:val="24"/>
                          </w:rPr>
                          <m:t>air</m:t>
                        </m:r>
                      </m:sub>
                    </m:sSub>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C</m:t>
                        </m:r>
                      </m:e>
                      <m:sub>
                        <m:r>
                          <m:rPr>
                            <m:sty m:val="bi"/>
                          </m:rPr>
                          <w:rPr>
                            <w:rFonts w:ascii="Cambria Math" w:eastAsia="AdvTT5843c571" w:hAnsi="Cambria Math" w:cs="Times New Roman"/>
                            <w:sz w:val="24"/>
                            <w:szCs w:val="24"/>
                          </w:rPr>
                          <m:t>p</m:t>
                        </m:r>
                      </m:sub>
                    </m:sSub>
                    <m:d>
                      <m:dPr>
                        <m:ctrlPr>
                          <w:rPr>
                            <w:rFonts w:ascii="Cambria Math" w:eastAsia="AdvTT5843c571" w:hAnsi="Cambria Math" w:cs="Times New Roman"/>
                            <w:b/>
                            <w:bCs/>
                            <w:i/>
                            <w:sz w:val="24"/>
                            <w:szCs w:val="24"/>
                          </w:rPr>
                        </m:ctrlPr>
                      </m:dPr>
                      <m:e>
                        <m:r>
                          <m:rPr>
                            <m:sty m:val="bi"/>
                          </m:rPr>
                          <w:rPr>
                            <w:rFonts w:ascii="Cambria Math" w:hAnsi="Cambria Math" w:cs="Times New Roman"/>
                            <w:sz w:val="24"/>
                            <w:szCs w:val="24"/>
                          </w:rPr>
                          <m:t>a+b</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R</m:t>
                            </m:r>
                          </m:sub>
                        </m:sSub>
                      </m:e>
                    </m:d>
                  </m:num>
                  <m:den>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R</m:t>
                        </m:r>
                      </m:e>
                      <m:sub>
                        <m:r>
                          <m:rPr>
                            <m:sty m:val="bi"/>
                          </m:rPr>
                          <w:rPr>
                            <w:rFonts w:ascii="Cambria Math" w:eastAsia="AdvTT5843c571" w:hAnsi="Cambria Math" w:cs="Times New Roman"/>
                            <w:sz w:val="24"/>
                            <w:szCs w:val="24"/>
                          </w:rPr>
                          <m:t>ah</m:t>
                        </m:r>
                      </m:sub>
                    </m:sSub>
                  </m:den>
                </m:f>
              </m:oMath>
            </m:oMathPara>
          </w:p>
        </w:tc>
        <w:tc>
          <w:tcPr>
            <w:tcW w:w="3438" w:type="dxa"/>
          </w:tcPr>
          <w:p w14:paraId="5005B66E" w14:textId="77777777" w:rsidR="00BF291E" w:rsidRPr="00BF291E" w:rsidRDefault="00BF291E" w:rsidP="00BF291E">
            <w:pPr>
              <w:spacing w:after="200"/>
              <w:rPr>
                <w:rFonts w:ascii="Times New Roman" w:hAnsi="Times New Roman" w:cs="Times New Roman"/>
                <w:b/>
                <w:bCs/>
                <w:sz w:val="24"/>
                <w:szCs w:val="24"/>
              </w:rPr>
            </w:pPr>
            <w:bookmarkStart w:id="96" w:name="_Ref385849950"/>
            <w:r w:rsidRPr="00BF291E">
              <w:rPr>
                <w:rFonts w:ascii="Times New Roman" w:hAnsi="Times New Roman" w:cs="Times New Roman"/>
                <w:b/>
                <w:bCs/>
                <w:sz w:val="24"/>
                <w:szCs w:val="24"/>
              </w:rPr>
              <w:t xml:space="preserve">( </w:t>
            </w:r>
            <w:r w:rsidRPr="00BF291E">
              <w:rPr>
                <w:rFonts w:ascii="Times New Roman" w:hAnsi="Times New Roman" w:cs="Times New Roman"/>
                <w:b/>
                <w:bCs/>
                <w:sz w:val="24"/>
                <w:szCs w:val="24"/>
              </w:rPr>
              <w:fldChar w:fldCharType="begin"/>
            </w:r>
            <w:r w:rsidRPr="00BF291E">
              <w:rPr>
                <w:rFonts w:ascii="Times New Roman" w:hAnsi="Times New Roman" w:cs="Times New Roman"/>
                <w:b/>
                <w:bCs/>
                <w:sz w:val="24"/>
                <w:szCs w:val="24"/>
              </w:rPr>
              <w:instrText xml:space="preserve"> SEQ ( \* ARABIC </w:instrText>
            </w:r>
            <w:r w:rsidRPr="00BF291E">
              <w:rPr>
                <w:rFonts w:ascii="Times New Roman" w:hAnsi="Times New Roman" w:cs="Times New Roman"/>
                <w:b/>
                <w:bCs/>
                <w:sz w:val="24"/>
                <w:szCs w:val="24"/>
              </w:rPr>
              <w:fldChar w:fldCharType="separate"/>
            </w:r>
            <w:r w:rsidRPr="00BF291E">
              <w:rPr>
                <w:rFonts w:ascii="Times New Roman" w:hAnsi="Times New Roman" w:cs="Times New Roman"/>
                <w:b/>
                <w:bCs/>
                <w:noProof/>
                <w:sz w:val="24"/>
                <w:szCs w:val="24"/>
              </w:rPr>
              <w:t>19</w:t>
            </w:r>
            <w:r w:rsidRPr="00BF291E">
              <w:rPr>
                <w:rFonts w:ascii="Times New Roman" w:hAnsi="Times New Roman" w:cs="Times New Roman"/>
                <w:b/>
                <w:bCs/>
                <w:sz w:val="24"/>
                <w:szCs w:val="24"/>
              </w:rPr>
              <w:fldChar w:fldCharType="end"/>
            </w:r>
            <w:r w:rsidRPr="00BF291E">
              <w:rPr>
                <w:rFonts w:ascii="Times New Roman" w:hAnsi="Times New Roman" w:cs="Times New Roman"/>
                <w:b/>
                <w:bCs/>
                <w:sz w:val="24"/>
                <w:szCs w:val="24"/>
              </w:rPr>
              <w:t xml:space="preserve"> )</w:t>
            </w:r>
            <w:bookmarkEnd w:id="96"/>
          </w:p>
          <w:p w14:paraId="06347E4B" w14:textId="77777777" w:rsidR="00BF291E" w:rsidRPr="00BF291E" w:rsidRDefault="00BF291E" w:rsidP="00BF291E">
            <w:pPr>
              <w:keepNext/>
              <w:spacing w:after="200"/>
              <w:jc w:val="center"/>
              <w:rPr>
                <w:rFonts w:ascii="Times New Roman" w:eastAsiaTheme="minorEastAsia" w:hAnsi="Times New Roman" w:cs="Times New Roman"/>
                <w:bCs/>
                <w:sz w:val="24"/>
                <w:szCs w:val="24"/>
              </w:rPr>
            </w:pPr>
          </w:p>
        </w:tc>
      </w:tr>
    </w:tbl>
    <w:p w14:paraId="23F6BA87" w14:textId="4BE377A9" w:rsidR="00BF291E" w:rsidRPr="00BF291E" w:rsidRDefault="00BF291E" w:rsidP="00BF291E">
      <w:pPr>
        <w:spacing w:line="480" w:lineRule="auto"/>
        <w:rPr>
          <w:rFonts w:ascii="Times New Roman" w:eastAsiaTheme="minorEastAsia" w:hAnsi="Times New Roman" w:cs="Times New Roman"/>
          <w:sz w:val="24"/>
          <w:szCs w:val="24"/>
        </w:rPr>
      </w:pPr>
      <w:r w:rsidRPr="00BF291E">
        <w:rPr>
          <w:rFonts w:ascii="Times New Roman" w:eastAsiaTheme="minorEastAsia" w:hAnsi="Times New Roman" w:cs="Times New Roman"/>
          <w:sz w:val="24"/>
          <w:szCs w:val="24"/>
        </w:rPr>
        <w:t>Identifying the parameters a, b and R</w:t>
      </w:r>
      <w:r w:rsidRPr="00BF291E">
        <w:rPr>
          <w:rFonts w:ascii="Times New Roman" w:eastAsiaTheme="minorEastAsia" w:hAnsi="Times New Roman" w:cs="Times New Roman"/>
          <w:sz w:val="24"/>
          <w:szCs w:val="24"/>
          <w:vertAlign w:val="subscript"/>
        </w:rPr>
        <w:t>ah</w:t>
      </w:r>
      <w:r w:rsidRPr="00BF291E">
        <w:rPr>
          <w:rFonts w:ascii="Times New Roman" w:eastAsiaTheme="minorEastAsia" w:hAnsi="Times New Roman" w:cs="Times New Roman"/>
          <w:sz w:val="24"/>
          <w:szCs w:val="24"/>
        </w:rPr>
        <w:t xml:space="preserve"> requires calculating </w:t>
      </w:r>
      <w:proofErr w:type="spellStart"/>
      <w:r w:rsidRPr="00BF291E">
        <w:rPr>
          <w:rFonts w:ascii="Times New Roman" w:eastAsiaTheme="minorEastAsia" w:hAnsi="Times New Roman" w:cs="Times New Roman"/>
          <w:sz w:val="24"/>
          <w:szCs w:val="24"/>
        </w:rPr>
        <w:t>ρ</w:t>
      </w:r>
      <w:r w:rsidRPr="00BF291E">
        <w:rPr>
          <w:rFonts w:ascii="Times New Roman" w:eastAsiaTheme="minorEastAsia" w:hAnsi="Times New Roman" w:cs="Times New Roman"/>
          <w:sz w:val="24"/>
          <w:szCs w:val="24"/>
          <w:vertAlign w:val="subscript"/>
        </w:rPr>
        <w:t>air</w:t>
      </w:r>
      <w:proofErr w:type="spellEnd"/>
      <w:r w:rsidRPr="00BF291E">
        <w:rPr>
          <w:rFonts w:ascii="Times New Roman" w:eastAsiaTheme="minorEastAsia" w:hAnsi="Times New Roman" w:cs="Times New Roman"/>
          <w:sz w:val="24"/>
          <w:szCs w:val="24"/>
        </w:rPr>
        <w:t xml:space="preserve"> and </w:t>
      </w:r>
      <w:proofErr w:type="spellStart"/>
      <w:r w:rsidRPr="00BF291E">
        <w:rPr>
          <w:rFonts w:ascii="Times New Roman" w:eastAsiaTheme="minorEastAsia" w:hAnsi="Times New Roman" w:cs="Times New Roman"/>
          <w:sz w:val="24"/>
          <w:szCs w:val="24"/>
        </w:rPr>
        <w:t>C</w:t>
      </w:r>
      <w:r w:rsidRPr="00BF291E">
        <w:rPr>
          <w:rFonts w:ascii="Times New Roman" w:eastAsiaTheme="minorEastAsia" w:hAnsi="Times New Roman" w:cs="Times New Roman"/>
          <w:sz w:val="24"/>
          <w:szCs w:val="24"/>
          <w:vertAlign w:val="subscript"/>
        </w:rPr>
        <w:t>p</w:t>
      </w:r>
      <w:proofErr w:type="spellEnd"/>
      <w:r w:rsidRPr="00BF291E">
        <w:rPr>
          <w:rFonts w:ascii="Times New Roman" w:eastAsiaTheme="minorEastAsia" w:hAnsi="Times New Roman" w:cs="Times New Roman"/>
          <w:sz w:val="24"/>
          <w:szCs w:val="24"/>
        </w:rPr>
        <w:t xml:space="preserve">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_Ref385254026 \h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r w:rsidRPr="00BF291E">
        <w:rPr>
          <w:rFonts w:ascii="Times New Roman" w:hAnsi="Times New Roman" w:cs="Times New Roman"/>
          <w:b/>
          <w:i/>
          <w:sz w:val="24"/>
          <w:szCs w:val="24"/>
        </w:rPr>
        <w:t xml:space="preserve">Table </w:t>
      </w:r>
      <w:r w:rsidRPr="00BF291E">
        <w:rPr>
          <w:rFonts w:ascii="Times New Roman" w:hAnsi="Times New Roman" w:cs="Times New Roman"/>
          <w:b/>
          <w:i/>
          <w:noProof/>
          <w:sz w:val="24"/>
          <w:szCs w:val="24"/>
        </w:rPr>
        <w:t>3</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and identifying some pixels where H and T</w:t>
      </w:r>
      <w:r w:rsidRPr="00BF291E">
        <w:rPr>
          <w:rFonts w:ascii="Times New Roman" w:eastAsiaTheme="minorEastAsia" w:hAnsi="Times New Roman" w:cs="Times New Roman"/>
          <w:sz w:val="24"/>
          <w:szCs w:val="24"/>
          <w:vertAlign w:val="subscript"/>
        </w:rPr>
        <w:t>R</w:t>
      </w:r>
      <w:r w:rsidRPr="00BF291E">
        <w:rPr>
          <w:rFonts w:ascii="Times New Roman" w:eastAsiaTheme="minorEastAsia" w:hAnsi="Times New Roman" w:cs="Times New Roman"/>
          <w:sz w:val="24"/>
          <w:szCs w:val="24"/>
        </w:rPr>
        <w:t xml:space="preserve"> are known.  First, one pixel is selected that is “wet”, where H=0 and </w:t>
      </w:r>
      <w:proofErr w:type="spellStart"/>
      <w:r w:rsidRPr="00BF291E">
        <w:rPr>
          <w:rFonts w:ascii="Times New Roman" w:eastAsiaTheme="minorEastAsia" w:hAnsi="Times New Roman" w:cs="Times New Roman"/>
          <w:sz w:val="24"/>
          <w:szCs w:val="24"/>
        </w:rPr>
        <w:t>λE</w:t>
      </w:r>
      <w:proofErr w:type="spellEnd"/>
      <w:r w:rsidRPr="00BF291E">
        <w:rPr>
          <w:rFonts w:ascii="Times New Roman" w:eastAsiaTheme="minorEastAsia" w:hAnsi="Times New Roman" w:cs="Times New Roman"/>
          <w:sz w:val="24"/>
          <w:szCs w:val="24"/>
        </w:rPr>
        <w:t xml:space="preserve"> =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heme="minorEastAsia" w:hAnsi="Times New Roman" w:cs="Times New Roman"/>
          <w:sz w:val="24"/>
          <w:szCs w:val="24"/>
        </w:rPr>
        <w:t>-G, and another that is “dry”, where H=</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heme="minorEastAsia" w:hAnsi="Times New Roman" w:cs="Times New Roman"/>
          <w:sz w:val="24"/>
          <w:szCs w:val="24"/>
        </w:rPr>
        <w:t xml:space="preserve">-G and </w:t>
      </w:r>
      <w:proofErr w:type="spellStart"/>
      <w:r w:rsidRPr="00BF291E">
        <w:rPr>
          <w:rFonts w:ascii="Times New Roman" w:eastAsiaTheme="minorEastAsia" w:hAnsi="Times New Roman" w:cs="Times New Roman"/>
          <w:sz w:val="24"/>
          <w:szCs w:val="24"/>
        </w:rPr>
        <w:t>λE</w:t>
      </w:r>
      <w:proofErr w:type="spellEnd"/>
      <w:r w:rsidRPr="00BF291E">
        <w:rPr>
          <w:rFonts w:ascii="Times New Roman" w:eastAsiaTheme="minorEastAsia" w:hAnsi="Times New Roman" w:cs="Times New Roman"/>
          <w:sz w:val="24"/>
          <w:szCs w:val="24"/>
        </w:rPr>
        <w:t xml:space="preserve"> =0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_Ref385253289 \h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4</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Initial guesses of R</w:t>
      </w:r>
      <w:r w:rsidRPr="00BF291E">
        <w:rPr>
          <w:rFonts w:ascii="Times New Roman" w:eastAsiaTheme="minorEastAsia" w:hAnsi="Times New Roman" w:cs="Times New Roman"/>
          <w:sz w:val="24"/>
          <w:szCs w:val="24"/>
          <w:vertAlign w:val="subscript"/>
        </w:rPr>
        <w:t>ah</w:t>
      </w:r>
      <w:r w:rsidRPr="00BF291E">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oMath>
      <w:r w:rsidRPr="00BF291E">
        <w:rPr>
          <w:rFonts w:ascii="Times New Roman" w:eastAsiaTheme="minorEastAsia" w:hAnsi="Times New Roman" w:cs="Times New Roman"/>
          <w:sz w:val="24"/>
          <w:szCs w:val="24"/>
        </w:rPr>
        <w:t xml:space="preserve"> are calculated for wet and dry pixels, and </w:t>
      </w:r>
      <w:proofErr w:type="gramStart"/>
      <w:r w:rsidRPr="00BF291E">
        <w:rPr>
          <w:rFonts w:ascii="Times New Roman" w:eastAsiaTheme="minorEastAsia" w:hAnsi="Times New Roman" w:cs="Times New Roman"/>
          <w:sz w:val="24"/>
          <w:szCs w:val="24"/>
        </w:rPr>
        <w:t>a and</w:t>
      </w:r>
      <w:proofErr w:type="gramEnd"/>
      <w:r w:rsidRPr="00BF291E">
        <w:rPr>
          <w:rFonts w:ascii="Times New Roman" w:eastAsiaTheme="minorEastAsia" w:hAnsi="Times New Roman" w:cs="Times New Roman"/>
          <w:sz w:val="24"/>
          <w:szCs w:val="24"/>
        </w:rPr>
        <w:t xml:space="preserve"> b determined from the observed T</w:t>
      </w:r>
      <w:r w:rsidRPr="00BF291E">
        <w:rPr>
          <w:rFonts w:ascii="Times New Roman" w:eastAsiaTheme="minorEastAsia" w:hAnsi="Times New Roman" w:cs="Times New Roman"/>
          <w:sz w:val="24"/>
          <w:szCs w:val="24"/>
          <w:vertAlign w:val="subscript"/>
        </w:rPr>
        <w:t>R</w:t>
      </w:r>
      <w:r w:rsidRPr="00BF291E">
        <w:rPr>
          <w:rFonts w:ascii="Times New Roman" w:eastAsiaTheme="minorEastAsia" w:hAnsi="Times New Roman" w:cs="Times New Roman"/>
          <w:sz w:val="24"/>
          <w:szCs w:val="24"/>
        </w:rPr>
        <w:t xml:space="preserve"> at each pixel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_Ref385254026 \h  \* MERGEFORMAT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r w:rsidRPr="00BF291E">
        <w:rPr>
          <w:rFonts w:ascii="Times New Roman" w:hAnsi="Times New Roman" w:cs="Times New Roman"/>
          <w:sz w:val="24"/>
          <w:szCs w:val="24"/>
        </w:rPr>
        <w:t xml:space="preserve">Table </w:t>
      </w:r>
      <w:r w:rsidRPr="00BF291E">
        <w:rPr>
          <w:rFonts w:ascii="Times New Roman" w:hAnsi="Times New Roman" w:cs="Times New Roman"/>
          <w:noProof/>
          <w:sz w:val="24"/>
          <w:szCs w:val="24"/>
        </w:rPr>
        <w:t>3</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The initial guess of R</w:t>
      </w:r>
      <w:r w:rsidRPr="00BF291E">
        <w:rPr>
          <w:rFonts w:ascii="Times New Roman" w:eastAsiaTheme="minorEastAsia" w:hAnsi="Times New Roman" w:cs="Times New Roman"/>
          <w:sz w:val="24"/>
          <w:szCs w:val="24"/>
          <w:vertAlign w:val="subscript"/>
        </w:rPr>
        <w:t>ah</w:t>
      </w:r>
      <w:r w:rsidRPr="00BF291E">
        <w:rPr>
          <w:rFonts w:ascii="Times New Roman" w:eastAsiaTheme="minorEastAsia" w:hAnsi="Times New Roman" w:cs="Times New Roman"/>
          <w:sz w:val="24"/>
          <w:szCs w:val="24"/>
        </w:rPr>
        <w:t xml:space="preserve"> is based on literature values by land cover type, and the initial guess of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oMath>
      <w:r w:rsidRPr="00BF291E">
        <w:rPr>
          <w:rFonts w:ascii="Times New Roman" w:eastAsiaTheme="minorEastAsia" w:hAnsi="Times New Roman" w:cs="Times New Roman"/>
          <w:sz w:val="24"/>
          <w:szCs w:val="24"/>
        </w:rPr>
        <w:t xml:space="preserve"> is made by solving for it in Equation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_Ref385317154 \h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proofErr w:type="gramStart"/>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17</w:t>
      </w:r>
      <w:proofErr w:type="gramEnd"/>
      <w:r w:rsidRPr="00BF291E">
        <w:rPr>
          <w:rFonts w:ascii="Times New Roman" w:hAnsi="Times New Roman" w:cs="Times New Roman"/>
          <w:b/>
          <w:sz w:val="24"/>
          <w:szCs w:val="24"/>
        </w:rPr>
        <w:t xml:space="preserve"> )</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H is then calculated again, this time accounting for unstable atmospheric conditions using the Monin-Obukhov (MO) equations (</w:t>
      </w: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_Ref385254026 \h  \* MERGEFORMAT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r w:rsidRPr="00BF291E">
        <w:rPr>
          <w:rFonts w:ascii="Times New Roman" w:hAnsi="Times New Roman" w:cs="Times New Roman"/>
          <w:sz w:val="24"/>
          <w:szCs w:val="24"/>
        </w:rPr>
        <w:t xml:space="preserve">Table </w:t>
      </w:r>
      <w:r w:rsidRPr="00BF291E">
        <w:rPr>
          <w:rFonts w:ascii="Times New Roman" w:hAnsi="Times New Roman" w:cs="Times New Roman"/>
          <w:noProof/>
          <w:sz w:val="24"/>
          <w:szCs w:val="24"/>
        </w:rPr>
        <w:t>3</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w:t>
      </w:r>
      <w:r w:rsidRPr="00BF291E">
        <w:rPr>
          <w:rFonts w:ascii="Times New Roman" w:eastAsiaTheme="minorEastAsia" w:hAnsi="Times New Roman" w:cs="Times New Roman"/>
          <w:sz w:val="24"/>
          <w:szCs w:val="24"/>
        </w:rPr>
        <w:fldChar w:fldCharType="begin" w:fldLock="1"/>
      </w:r>
      <w:r w:rsidR="00F72E9E">
        <w:rPr>
          <w:rFonts w:ascii="Times New Roman" w:eastAsiaTheme="minorEastAsia" w:hAnsi="Times New Roman" w:cs="Times New Roman"/>
          <w:sz w:val="24"/>
          <w:szCs w:val="24"/>
        </w:rPr>
        <w:instrText>ADDIN CSL_CITATION { "citationItems" : [ { "id" : "ITEM-1", "itemData" : { "author" : [ { "dropping-particle" : "", "family" : "Bastiaanssen", "given" : "W G M", "non-dropping-particle" : "", "parse-names" : false, "suffix" : "" }, { "dropping-particle" : "", "family" : "Menenti", "given" : "M", "non-dropping-particle" : "", "parse-names" : false, "suffix" : "" }, { "dropping-particle" : "", "family" : "Feddes", "given" : "R A", "non-dropping-particle" : "", "parse-names" : false, "suffix" : "" }, { "dropping-particle" : "", "family" : "Holtslag", "given" : "A A M", "non-dropping-particle" : "", "parse-names" : false, "suffix" : "" } ], "container-title" : "Journal of Hydrology", "id" : "ITEM-1", "issued" : { "date-parts" : [ [ "1998" ] ] }, "note" : "paper", "page" : "198-212", "title" : "A remote sensing surface energy balance algorithm for land (SEBAL) 1. Formulation", "type" : "article-journal", "volume" : "212-213" }, "uris" : [ "http://www.mendeley.com/documents/?uuid=d8941822-5d3f-49ba-9607-e8c53db0b048" ] }, { "id" : "ITEM-2", "itemData" : { "author" : [ { "dropping-particle" : "", "family" : "Bastiaanssen", "given" : "W G M", "non-dropping-particle" : "", "parse-names" : false, "suffix" : "" }, { "dropping-particle" : "", "family" : "Ahmad", "given" : "M D", "non-dropping-particle" : "", "parse-names" : false, "suffix" : "" }, { "dropping-particle" : "", "family" : "Chemin", "given" : "Y", "non-dropping-particle" : "", "parse-names" : false, "suffix" : "" } ], "container-title" : "Water Resources Research", "id" : "ITEM-2", "issue" : "12", "issued" : { "date-parts" : [ [ "2002" ] ] }, "note" : "pdf", "page" : "1273, doi:10.1029/2001WR000386", "title" : "Satellite surveillance of evaporative depletion across the Indus Basin", "type" : "article-journal", "volume" : "38" }, "uris" : [ "http://www.mendeley.com/documents/?uuid=6badb708-7769-4fdf-9fd9-72936d4c95d6" ] }, { "id" : "ITEM-3", "itemData" : { "DOI" : "10.1002/hyp.8408", "ISBN" : "1099-1085", "abstract" : "Surface Energy Balance Algorithms for Land (SEBAL) and Mapping EvapoTranspiration at high Resolution with Internalized Calibration (METRIC) are satellite-based image-processing models that calculate evapotranspiration (ET) as a residual of a surface energy balance. Both models are calibrated using inverse modelling at extreme conditions approach to develop image-specific estimations of the sensible heat flux (H) component of the surface energy balance and to effectively remove systematic biases in net radiation, soil heat flux, radiometric temperature and aerodynamic estimates. SEBAL and METRIC express the near-surface temperature gradient as an indexed function of radiometric surface temperature, eliminating the need for absolutely accurate surface temperature and the need for air temperature measurements. Slope and aspect functions and temperature lapsing are used in METRIC applications in mountainous terrains. SEBAL and METRIC algorithms are designed for relatively routine application by trained professionals familiar with energy balance, aerodynamics and basic radiation physics. The primary inputs for the models are short-wave and long-wave (thermal) images from satellite (e.g. Landsat and MODIS), a digital elevation model and ground-based weather data measured within or near the area of interest. ET \u2018maps\u2019 (i.e. images) developed using Landsat images provide means to quantify ET on a field basis in terms of both rate and spatial distribution. METRIC takes advantage of calibration using weather-based reference ET so that both calibration and extrapolation of instantaneous ET to 24-h and longer periods compensate for regional advection effects where ET can exceed daily net radiation. SEBAL and METRIC have advantages over conventional methods of estimating ET using crop coefficient curves or vegetation indices in that specific crop or vegetation type does not need to be known and the energy balance can detect reduced ET caused by water shortage, salinity or frost as well as evaporation from bare soil. Copyright \u00a9 2011 John Wiley &amp; Sons, Ltd.", "author" : [ { "dropping-particle" : "", "family" : "Allen", "given" : "Richard", "non-dropping-particle" : "", "parse-names" : false, "suffix" : "" }, { "dropping-particle" : "", "family" : "Irmak", "given" : "Ayse", "non-dropping-particle" : "", "parse-names" : false, "suffix" : "" }, { "dropping-particle" : "", "family" : "Trezza", "given" : "Ricardo", "non-dropping-particle" : "", "parse-names" : false, "suffix" : "" }, { "dropping-particle" : "", "family" : "Hendrickx", "given" : "Jan M H", "non-dropping-particle" : "", "parse-names" : false, "suffix" : "" }, { "dropping-particle" : "", "family" : "Bastiaanssen", "given" : "Wim", "non-dropping-particle" : "", "parse-names" : false, "suffix" : "" }, { "dropping-particle" : "", "family" : "Kjaersgaard", "given" : "Jeppe", "non-dropping-particle" : "", "parse-names" : false, "suffix" : "" } ], "container-title" : "Hydrological Processes", "id" : "ITEM-3", "issue" : "26", "issued" : { "date-parts" : [ [ "2011" ] ] }, "page" : "4011-4027", "publisher" : "John Wiley &amp; Sons, Ltd", "title" : "Satellite-based ET estimation in agriculture using SEBAL and METRIC", "type" : "article-journal", "volume" : "25" }, "uris" : [ "http://www.mendeley.com/documents/?uuid=1dc24a2c-913d-48db-bad8-ad6a0afbc6a0" ] } ], "mendeley" : { "previouslyFormattedCitation" : "(Allen et al., 2011; Bastiaanssen et al., 2002, 1998)"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00C83606" w:rsidRPr="00C83606">
        <w:rPr>
          <w:rFonts w:ascii="Times New Roman" w:eastAsiaTheme="minorEastAsia" w:hAnsi="Times New Roman" w:cs="Times New Roman"/>
          <w:noProof/>
          <w:sz w:val="24"/>
          <w:szCs w:val="24"/>
        </w:rPr>
        <w:t>(Allen et al., 2011; Bastiaanssen et al., 2002, 1998)</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The values of a, b, and R</w:t>
      </w:r>
      <w:r w:rsidRPr="00BF291E">
        <w:rPr>
          <w:rFonts w:ascii="Times New Roman" w:eastAsiaTheme="minorEastAsia" w:hAnsi="Times New Roman" w:cs="Times New Roman"/>
          <w:sz w:val="24"/>
          <w:szCs w:val="24"/>
          <w:vertAlign w:val="subscript"/>
        </w:rPr>
        <w:t xml:space="preserve">ah </w:t>
      </w:r>
      <w:r w:rsidRPr="00BF291E">
        <w:rPr>
          <w:rFonts w:ascii="Times New Roman" w:eastAsiaTheme="minorEastAsia" w:hAnsi="Times New Roman" w:cs="Times New Roman"/>
          <w:sz w:val="24"/>
          <w:szCs w:val="24"/>
        </w:rPr>
        <w:t>are then solved iteratively by updating the values of each until the result converges on H=0 for the wet pixel and H=</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heme="minorEastAsia" w:hAnsi="Times New Roman" w:cs="Times New Roman"/>
          <w:sz w:val="24"/>
          <w:szCs w:val="24"/>
        </w:rPr>
        <w:t xml:space="preserve">-G for the dry pixel. </w:t>
      </w:r>
      <w:r w:rsidRPr="00BF291E">
        <w:rPr>
          <w:rFonts w:ascii="Times New Roman" w:eastAsiaTheme="minorEastAsia" w:hAnsi="Times New Roman" w:cs="Times New Roman"/>
          <w:sz w:val="24"/>
          <w:szCs w:val="24"/>
        </w:rPr>
        <w:tab/>
        <w:t>The internal calibration of SEBAL and METRIC allows estimation of ET without knowing either T</w:t>
      </w:r>
      <w:r w:rsidRPr="00BF291E">
        <w:rPr>
          <w:rFonts w:ascii="Times New Roman" w:eastAsiaTheme="minorEastAsia" w:hAnsi="Times New Roman" w:cs="Times New Roman"/>
          <w:sz w:val="24"/>
          <w:szCs w:val="24"/>
          <w:vertAlign w:val="subscript"/>
        </w:rPr>
        <w:t>1</w:t>
      </w:r>
      <w:r w:rsidRPr="00BF291E">
        <w:rPr>
          <w:rFonts w:ascii="Times New Roman" w:eastAsiaTheme="minorEastAsia" w:hAnsi="Times New Roman" w:cs="Times New Roman"/>
          <w:sz w:val="24"/>
          <w:szCs w:val="24"/>
        </w:rPr>
        <w:t xml:space="preserve"> or T</w:t>
      </w:r>
      <w:r w:rsidRPr="00BF291E">
        <w:rPr>
          <w:rFonts w:ascii="Times New Roman" w:eastAsiaTheme="minorEastAsia" w:hAnsi="Times New Roman" w:cs="Times New Roman"/>
          <w:sz w:val="24"/>
          <w:szCs w:val="24"/>
          <w:vertAlign w:val="subscript"/>
        </w:rPr>
        <w:t>2</w:t>
      </w:r>
      <w:r w:rsidRPr="00BF291E">
        <w:rPr>
          <w:rFonts w:ascii="Times New Roman" w:eastAsiaTheme="minorEastAsia" w:hAnsi="Times New Roman" w:cs="Times New Roman"/>
          <w:sz w:val="24"/>
          <w:szCs w:val="24"/>
        </w:rPr>
        <w:t>, which is an advantage in data-scare regions.</w:t>
      </w:r>
    </w:p>
    <w:p w14:paraId="4B5E82FE" w14:textId="77777777" w:rsidR="00BF291E" w:rsidRPr="00BF291E" w:rsidRDefault="00BF291E" w:rsidP="00BF291E">
      <w:pPr>
        <w:spacing w:after="200" w:line="240" w:lineRule="auto"/>
        <w:rPr>
          <w:rFonts w:ascii="Times New Roman" w:hAnsi="Times New Roman" w:cs="Times New Roman"/>
          <w:bCs/>
          <w:i/>
          <w:sz w:val="24"/>
          <w:szCs w:val="24"/>
        </w:rPr>
      </w:pPr>
      <w:bookmarkStart w:id="97" w:name="_Ref385253289"/>
      <w:r w:rsidRPr="00BF291E">
        <w:rPr>
          <w:rFonts w:ascii="Times New Roman" w:hAnsi="Times New Roman" w:cs="Times New Roman"/>
          <w:bCs/>
          <w:i/>
          <w:sz w:val="24"/>
          <w:szCs w:val="24"/>
        </w:rPr>
        <w:t xml:space="preserve">Figure </w:t>
      </w:r>
      <w:r w:rsidRPr="00BF291E">
        <w:rPr>
          <w:rFonts w:ascii="Times New Roman" w:hAnsi="Times New Roman" w:cs="Times New Roman"/>
          <w:bCs/>
          <w:i/>
          <w:sz w:val="24"/>
          <w:szCs w:val="24"/>
        </w:rPr>
        <w:fldChar w:fldCharType="begin"/>
      </w:r>
      <w:r w:rsidRPr="00BF291E">
        <w:rPr>
          <w:rFonts w:ascii="Times New Roman" w:hAnsi="Times New Roman" w:cs="Times New Roman"/>
          <w:bCs/>
          <w:i/>
          <w:sz w:val="24"/>
          <w:szCs w:val="24"/>
        </w:rPr>
        <w:instrText xml:space="preserve"> SEQ Figure \* ARABIC </w:instrText>
      </w:r>
      <w:r w:rsidRPr="00BF291E">
        <w:rPr>
          <w:rFonts w:ascii="Times New Roman" w:hAnsi="Times New Roman" w:cs="Times New Roman"/>
          <w:bCs/>
          <w:i/>
          <w:sz w:val="24"/>
          <w:szCs w:val="24"/>
        </w:rPr>
        <w:fldChar w:fldCharType="separate"/>
      </w:r>
      <w:r w:rsidRPr="00BF291E">
        <w:rPr>
          <w:rFonts w:ascii="Times New Roman" w:hAnsi="Times New Roman" w:cs="Times New Roman"/>
          <w:bCs/>
          <w:i/>
          <w:noProof/>
          <w:sz w:val="24"/>
          <w:szCs w:val="24"/>
        </w:rPr>
        <w:t>4</w:t>
      </w:r>
      <w:r w:rsidRPr="00BF291E">
        <w:rPr>
          <w:rFonts w:ascii="Times New Roman" w:hAnsi="Times New Roman" w:cs="Times New Roman"/>
          <w:bCs/>
          <w:i/>
          <w:sz w:val="24"/>
          <w:szCs w:val="24"/>
        </w:rPr>
        <w:fldChar w:fldCharType="end"/>
      </w:r>
      <w:bookmarkEnd w:id="97"/>
      <w:r w:rsidRPr="00BF291E">
        <w:rPr>
          <w:rFonts w:ascii="Times New Roman" w:hAnsi="Times New Roman" w:cs="Times New Roman"/>
          <w:bCs/>
          <w:i/>
          <w:sz w:val="24"/>
          <w:szCs w:val="24"/>
        </w:rPr>
        <w:t xml:space="preserve"> here. TR-</w:t>
      </w:r>
      <w:proofErr w:type="spellStart"/>
      <w:r w:rsidRPr="00BF291E">
        <w:rPr>
          <w:rFonts w:ascii="Times New Roman" w:hAnsi="Times New Roman" w:cs="Times New Roman"/>
          <w:bCs/>
          <w:i/>
          <w:sz w:val="24"/>
          <w:szCs w:val="24"/>
        </w:rPr>
        <w:t>dT</w:t>
      </w:r>
      <w:proofErr w:type="spellEnd"/>
    </w:p>
    <w:p w14:paraId="03D41BB9" w14:textId="261F3514"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eastAsiaTheme="minorEastAsia" w:hAnsi="Times New Roman" w:cs="Times New Roman"/>
          <w:sz w:val="24"/>
          <w:szCs w:val="24"/>
        </w:rPr>
        <w:t>Sensitivity analysis suggests that T</w:t>
      </w:r>
      <w:r w:rsidRPr="00BF291E">
        <w:rPr>
          <w:rFonts w:ascii="Times New Roman" w:eastAsiaTheme="minorEastAsia" w:hAnsi="Times New Roman" w:cs="Times New Roman"/>
          <w:sz w:val="24"/>
          <w:szCs w:val="24"/>
          <w:vertAlign w:val="subscript"/>
        </w:rPr>
        <w:t>R</w:t>
      </w:r>
      <w:r w:rsidRPr="00BF291E">
        <w:rPr>
          <w:rFonts w:ascii="Times New Roman" w:eastAsiaTheme="minorEastAsia" w:hAnsi="Times New Roman" w:cs="Times New Roman"/>
          <w:sz w:val="24"/>
          <w:szCs w:val="24"/>
        </w:rPr>
        <w:t xml:space="preserve"> at the hot and cold pixels are the most important controls on H and </w:t>
      </w:r>
      <w:proofErr w:type="spellStart"/>
      <w:r w:rsidRPr="00BF291E">
        <w:rPr>
          <w:rFonts w:ascii="Times New Roman" w:eastAsiaTheme="minorEastAsia" w:hAnsi="Times New Roman" w:cs="Times New Roman"/>
          <w:sz w:val="24"/>
          <w:szCs w:val="24"/>
        </w:rPr>
        <w:t>λE</w:t>
      </w:r>
      <w:ins w:id="98" w:author="Alex Messina" w:date="2014-09-11T16:40:00Z">
        <w:r w:rsidR="00DC32FF">
          <w:rPr>
            <w:rFonts w:ascii="Times New Roman" w:eastAsiaTheme="minorEastAsia" w:hAnsi="Times New Roman" w:cs="Times New Roman"/>
            <w:sz w:val="24"/>
            <w:szCs w:val="24"/>
          </w:rPr>
          <w:t>T</w:t>
        </w:r>
      </w:ins>
      <w:proofErr w:type="spellEnd"/>
      <w:r w:rsidRPr="00BF291E">
        <w:rPr>
          <w:rFonts w:ascii="Times New Roman" w:eastAsiaTheme="minorEastAsia" w:hAnsi="Times New Roman" w:cs="Times New Roman"/>
          <w:sz w:val="24"/>
          <w:szCs w:val="24"/>
        </w:rPr>
        <w:t xml:space="preserve"> estimates for a given image, followed by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heme="minorEastAsia" w:hAnsi="Times New Roman" w:cs="Times New Roman"/>
          <w:sz w:val="24"/>
          <w:szCs w:val="24"/>
        </w:rPr>
        <w:t xml:space="preserve"> at the hot pixel </w:t>
      </w:r>
      <w:r w:rsidRPr="00BF291E">
        <w:rPr>
          <w:rFonts w:ascii="Times New Roman" w:eastAsiaTheme="minorEastAsia" w:hAnsi="Times New Roman" w:cs="Times New Roman"/>
          <w:sz w:val="24"/>
          <w:szCs w:val="24"/>
        </w:rPr>
        <w:fldChar w:fldCharType="begin" w:fldLock="1"/>
      </w:r>
      <w:r w:rsidR="00F72E9E">
        <w:rPr>
          <w:rFonts w:ascii="Times New Roman" w:eastAsiaTheme="minorEastAsia" w:hAnsi="Times New Roman" w:cs="Times New Roman"/>
          <w:sz w:val="24"/>
          <w:szCs w:val="24"/>
        </w:rPr>
        <w:instrText>ADDIN CSL_CITATION { "citationItems" : [ { "id" : "ITEM-1", "itemData" : { "DOI" : "10.1029/2011jd016542", "ISBN" : "0148-0227", "abstract" : "Estimation of evapotranspiration (ET) over large heterogeneous areas using numerous satellite-based algorithms is increasing; however, further analysis of uncertainties is limited. The objective of this study was to evaluate impacts of varying input variables, size of the modeling domain, and spatial resolution of satellite sensors on sensible heat flux (H) estimates from the Surface Energy Balance Algorithm for Land (SEBAL). First, sensitivity analysis of SEBAL is conducted by varying its input variables using Moderate Resolution Imaging Spectroradiometer (MODIS) data for 29 cloud-free days in 2007 covering the Baiyangdian watershed in North China. Domain dependence of the H estimates is quantified by estimating H for subwatersheds of different sizes and the entire watershed using MODIS data for 4 cloud-free days in May 2007. Landsat Thematic Mapper (TM) and MODIS based H estimates are compared to evaluate the effect of spatial resolution of satellite sensors. Results of sensitivity analysis indicate that the H estimates from SEBAL are most sensitive to temperatures of hot and cold pixels and available energy of the hot pixel. Results of domain dependence show that the mean absolute percentage difference (MAPD) and root mean square deviation (RMSD) in the H estimates between different domain sizes up to 53.9% and 75.7 W m&amp;#8722;2, respectively. Although areally averaged H estimates from MODIS and Landsat TM sensors are similar, the MODIS-based H estimates show an RMSD of 52.3 W m&amp;#8722;2 and a bias of 26.5 W m&amp;#8722;2 relative to Landsat TM-based counterparts. Unlike other models, the standard deviation of H estimates from SEBAL using high spatial resolution images can be smaller than that using low spatial resolution images. Furthermore, H estimates from the input upscaling scheme (aggregating input variables) are generally consistent with those from the output upscaling scheme (aggregating the output) for the same sensor, given similar differences between hot and cold pixels for low and high spatial resolution. The resulting H flux and ET estimates from SEBAL can therefore vary with differing extreme pixels selected by the operator, domain size, and spatial resolution of satellite sensors. This study provides insights into various factors that should be considered when applying SEBAL to estimate ET and helps correctly interpret the SEBAL outputs.", "author" : [ { "dropping-particle" : "", "family" : "Long", "given" : "Di", "non-dropping-particle" : "", "parse-names" : false, "suffix" : "" }, { "dropping-particle" : "", "family" : "Singh", "given" : "Vijay P", "non-dropping-particle" : "", "parse-names" : false, "suffix" : "" }, { "dropping-particle" : "", "family" : "Li", "given" : "Zhao-Liang", "non-dropping-particle" : "", "parse-names" : false, "suffix" : "" } ], "container-title" : "J. Geophys. Res.", "id" : "ITEM-1", "issue" : "D21", "issued" : { "date-parts" : [ [ "2011" ] ] }, "note" : "Estimation of evapotranspiration (ET) over large heterogeneous areas using numerous satellite-based algorithms is increasing; however, further analysis of uncertainties is limited. The objective of this study was to evaluate impacts of varying input variables, size of the modeling domain, and spatial resolution of satellite sensors on sensible heat flux (H) estimates from the Surface Energy Balance Algorithm for Land (SEBAL). First, sensitivity analysis of SEBAL is conducted by varying its input variables using Moderate Resolution Imaging Spectroradiometer (MODIS) data for 29 cloud-free days in 2007 covering the Baiyangdian watershed in North China. Domain dependence of the H estimates is quantified by estimating H for subwatersheds of different sizes and the entire watershed using MODIS data for 4 cloud-free days in May 2007. Landsat Thematic Mapper (TM) and MODIS based H estimates are compared to evaluate the effect of spatial resolution of satellite sensors. Results of sensitivity analysis indicate that the H estimates from SEBAL are most sensitive to temperatures of hot and cold pixels and available energy of the hot pixel. Results of domain dependence show that the mean absolute percentage difference (MAPD) and root mean square deviation (RMSD) in the H estimates between different domain sizes up to 53.9% and 75.7 W m&amp;#8722;2, respectively. Although areally averaged H estimates from MODIS and Landsat TM sensors are similar, the MODIS-based H estimates show an RMSD of 52.3 W m&amp;#8722;2 and a bias of 26.5 W m&amp;#8722;2 relative to Landsat TM-based counterparts. Unlike other models, the standard deviation of H estimates from SEBAL using high spatial resolution images can be smaller than that using low spatial resolution images. Furthermore, H estimates from the input upscaling scheme (aggregating input variables) are generally consistent with those from the output upscaling scheme (aggregating the output) for the same sensor, given similar differences between hot and cold pixels for low and high spatial resolution. The resulting H flux and ET estimates from SEBAL can therefore vary with differing extreme pixels selected by the operator, domain size, and spatial resolution of satellite sensors. This study provides insights into various factors that should be considered when applying SEBAL to estimate ET and helps correctly interpret the SEBAL outputs.", "page" : "D21107", "publisher" : "AGU", "title" : "How sensitive is SEBAL to changes in input variables, domain size and satellite sensor?", "type" : "article-journal", "volume" : "116" }, "uris" : [ "http://www.mendeley.com/documents/?uuid=cd83e93f-f9e1-4c8a-954a-66f47292d269" ] } ], "mendeley" : { "previouslyFormattedCitation" : "(Long et al., 2011)"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00C83606" w:rsidRPr="00C83606">
        <w:rPr>
          <w:rFonts w:ascii="Times New Roman" w:eastAsiaTheme="minorEastAsia" w:hAnsi="Times New Roman" w:cs="Times New Roman"/>
          <w:noProof/>
          <w:sz w:val="24"/>
          <w:szCs w:val="24"/>
        </w:rPr>
        <w:t xml:space="preserve">(Long et al., </w:t>
      </w:r>
      <w:r w:rsidR="00C83606" w:rsidRPr="00C83606">
        <w:rPr>
          <w:rFonts w:ascii="Times New Roman" w:eastAsiaTheme="minorEastAsia" w:hAnsi="Times New Roman" w:cs="Times New Roman"/>
          <w:noProof/>
          <w:sz w:val="24"/>
          <w:szCs w:val="24"/>
        </w:rPr>
        <w:lastRenderedPageBreak/>
        <w:t>2011)</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Since H is assumed to be zero at the cold pixel,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heme="minorEastAsia" w:hAnsi="Times New Roman" w:cs="Times New Roman"/>
          <w:sz w:val="24"/>
          <w:szCs w:val="24"/>
        </w:rPr>
        <w:t xml:space="preserve"> at the cold pixel does not influence the resulting model parameters and calculated H.  Given the importance of T</w:t>
      </w:r>
      <w:r w:rsidRPr="00BF291E">
        <w:rPr>
          <w:rFonts w:ascii="Times New Roman" w:eastAsiaTheme="minorEastAsia" w:hAnsi="Times New Roman" w:cs="Times New Roman"/>
          <w:sz w:val="24"/>
          <w:szCs w:val="24"/>
          <w:vertAlign w:val="subscript"/>
        </w:rPr>
        <w:t>R</w:t>
      </w:r>
      <w:r w:rsidRPr="00BF291E">
        <w:rPr>
          <w:rFonts w:ascii="Times New Roman" w:eastAsiaTheme="minorEastAsia" w:hAnsi="Times New Roman" w:cs="Times New Roman"/>
          <w:sz w:val="24"/>
          <w:szCs w:val="24"/>
        </w:rPr>
        <w:t xml:space="preserve"> at the wet and dry pixels, the criteria for selection are important for SEBAL and METRIC ET estimates.  T</w:t>
      </w:r>
      <w:r w:rsidRPr="00BF291E">
        <w:rPr>
          <w:rFonts w:ascii="Times New Roman" w:hAnsi="Times New Roman" w:cs="Times New Roman"/>
          <w:sz w:val="24"/>
          <w:szCs w:val="24"/>
        </w:rPr>
        <w:t>he selection of the “dry” and “wet” pixels in SEBAL and METRIC can prove problematic, and there is no generally agreed</w:t>
      </w:r>
      <w:ins w:id="99" w:author="Alex Messina" w:date="2014-09-11T16:41:00Z">
        <w:r w:rsidR="00DC32FF">
          <w:rPr>
            <w:rFonts w:ascii="Times New Roman" w:hAnsi="Times New Roman" w:cs="Times New Roman"/>
            <w:sz w:val="24"/>
            <w:szCs w:val="24"/>
          </w:rPr>
          <w:t xml:space="preserve"> upon?</w:t>
        </w:r>
      </w:ins>
      <w:r w:rsidRPr="00BF291E">
        <w:rPr>
          <w:rFonts w:ascii="Times New Roman" w:hAnsi="Times New Roman" w:cs="Times New Roman"/>
          <w:sz w:val="24"/>
          <w:szCs w:val="24"/>
        </w:rPr>
        <w:t xml:space="preserve"> method for selecting them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"10.1029/2011jd016542", "ISBN" : "0148-0227", "abstract" : "Estimation of evapotranspiration (ET) over large heterogeneous areas using numerous satellite-based algorithms is increasing; however, further analysis of uncertainties is limited. The objective of this study was to evaluate impacts of varying input variables, size of the modeling domain, and spatial resolution of satellite sensors on sensible heat flux (H) estimates from the Surface Energy Balance Algorithm for Land (SEBAL). First, sensitivity analysis of SEBAL is conducted by varying its input variables using Moderate Resolution Imaging Spectroradiometer (MODIS) data for 29 cloud-free days in 2007 covering the Baiyangdian watershed in North China. Domain dependence of the H estimates is quantified by estimating H for subwatersheds of different sizes and the entire watershed using MODIS data for 4 cloud-free days in May 2007. Landsat Thematic Mapper (TM) and MODIS based H estimates are compared to evaluate the effect of spatial resolution of satellite sensors. Results of sensitivity analysis indicate that the H estimates from SEBAL are most sensitive to temperatures of hot and cold pixels and available energy of the hot pixel. Results of domain dependence show that the mean absolute percentage difference (MAPD) and root mean square deviation (RMSD) in the H estimates between different domain sizes up to 53.9% and 75.7 W m&amp;#8722;2, respectively. Although areally averaged H estimates from MODIS and Landsat TM sensors are similar, the MODIS-based H estimates show an RMSD of 52.3 W m&amp;#8722;2 and a bias of 26.5 W m&amp;#8722;2 relative to Landsat TM-based counterparts. Unlike other models, the standard deviation of H estimates from SEBAL using high spatial resolution images can be smaller than that using low spatial resolution images. Furthermore, H estimates from the input upscaling scheme (aggregating input variables) are generally consistent with those from the output upscaling scheme (aggregating the output) for the same sensor, given similar differences between hot and cold pixels for low and high spatial resolution. The resulting H flux and ET estimates from SEBAL can therefore vary with differing extreme pixels selected by the operator, domain size, and spatial resolution of satellite sensors. This study provides insights into various factors that should be considered when applying SEBAL to estimate ET and helps correctly interpret the SEBAL outputs.", "author" : [ { "dropping-particle" : "", "family" : "Long", "given" : "Di", "non-dropping-particle" : "", "parse-names" : false, "suffix" : "" }, { "dropping-particle" : "", "family" : "Singh", "given" : "Vijay P", "non-dropping-particle" : "", "parse-names" : false, "suffix" : "" }, { "dropping-particle" : "", "family" : "Li", "given" : "Zhao-Liang", "non-dropping-particle" : "", "parse-names" : false, "suffix" : "" } ], "container-title" : "J. Geophys. Res.", "id" : "ITEM-1", "issue" : "D21", "issued" : { "date-parts" : [ [ "2011" ] ] }, "note" : "Estimation of evapotranspiration (ET) over large heterogeneous areas using numerous satellite-based algorithms is increasing; however, further analysis of uncertainties is limited. The objective of this study was to evaluate impacts of varying input variables, size of the modeling domain, and spatial resolution of satellite sensors on sensible heat flux (H) estimates from the Surface Energy Balance Algorithm for Land (SEBAL). First, sensitivity analysis of SEBAL is conducted by varying its input variables using Moderate Resolution Imaging Spectroradiometer (MODIS) data for 29 cloud-free days in 2007 covering the Baiyangdian watershed in North China. Domain dependence of the H estimates is quantified by estimating H for subwatersheds of different sizes and the entire watershed using MODIS data for 4 cloud-free days in May 2007. Landsat Thematic Mapper (TM) and MODIS based H estimates are compared to evaluate the effect of spatial resolution of satellite sensors. Results of sensitivity analysis indicate that the H estimates from SEBAL are most sensitive to temperatures of hot and cold pixels and available energy of the hot pixel. Results of domain dependence show that the mean absolute percentage difference (MAPD) and root mean square deviation (RMSD) in the H estimates between different domain sizes up to 53.9% and 75.7 W m&amp;#8722;2, respectively. Although areally averaged H estimates from MODIS and Landsat TM sensors are similar, the MODIS-based H estimates show an RMSD of 52.3 W m&amp;#8722;2 and a bias of 26.5 W m&amp;#8722;2 relative to Landsat TM-based counterparts. Unlike other models, the standard deviation of H estimates from SEBAL using high spatial resolution images can be smaller than that using low spatial resolution images. Furthermore, H estimates from the input upscaling scheme (aggregating input variables) are generally consistent with those from the output upscaling scheme (aggregating the output) for the same sensor, given similar differences between hot and cold pixels for low and high spatial resolution. The resulting H flux and ET estimates from SEBAL can therefore vary with differing extreme pixels selected by the operator, domain size, and spatial resolution of satellite sensors. This study provides insights into various factors that should be considered when applying SEBAL to estimate ET and helps correctly interpret the SEBAL outputs.", "page" : "D21107", "publisher" : "AGU", "title" : "How sensitive is SEBAL to changes in input variables, domain size and satellite sensor?", "type" : "article-journal", "volume" : "116" }, "uris" : [ "http://www.mendeley.com/documents/?uuid=cd83e93f-f9e1-4c8a-954a-66f47292d269" ] } ], "mendeley" : { "previouslyFormattedCitation" : "(Long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(Long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Past applications of SEBAL and METRIC have used manual pixel selection, since some user experience in the study area is useful for selecting the appropriate pixels that represent typical field conditions in the image.  This manual pixel selection can add significantly to the processing time of SEBAL and METRIC.  More recently, the wet and dry pixel selection has been semi-automated, where the dry pixel is the pixel with the highest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in the subset of pixels with specified land use (bare, urban, or dry cropland), and the wet pixel is the pixel with the lowest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after screening for cloud contamination using the MOD11_L21 quality information in MODIS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"10.1029/2011jd016542", "ISBN" : "0148-0227", "abstract" : "Estimation of evapotranspiration (ET) over large heterogeneous areas using numerous satellite-based algorithms is increasing; however, further analysis of uncertainties is limited. The objective of this study was to evaluate impacts of varying input variables, size of the modeling domain, and spatial resolution of satellite sensors on sensible heat flux (H) estimates from the Surface Energy Balance Algorithm for Land (SEBAL). First, sensitivity analysis of SEBAL is conducted by varying its input variables using Moderate Resolution Imaging Spectroradiometer (MODIS) data for 29 cloud-free days in 2007 covering the Baiyangdian watershed in North China. Domain dependence of the H estimates is quantified by estimating H for subwatersheds of different sizes and the entire watershed using MODIS data for 4 cloud-free days in May 2007. Landsat Thematic Mapper (TM) and MODIS based H estimates are compared to evaluate the effect of spatial resolution of satellite sensors. Results of sensitivity analysis indicate that the H estimates from SEBAL are most sensitive to temperatures of hot and cold pixels and available energy of the hot pixel. Results of domain dependence show that the mean absolute percentage difference (MAPD) and root mean square deviation (RMSD) in the H estimates between different domain sizes up to 53.9% and 75.7 W m&amp;#8722;2, respectively. Although areally averaged H estimates from MODIS and Landsat TM sensors are similar, the MODIS-based H estimates show an RMSD of 52.3 W m&amp;#8722;2 and a bias of 26.5 W m&amp;#8722;2 relative to Landsat TM-based counterparts. Unlike other models, the standard deviation of H estimates from SEBAL using high spatial resolution images can be smaller than that using low spatial resolution images. Furthermore, H estimates from the input upscaling scheme (aggregating input variables) are generally consistent with those from the output upscaling scheme (aggregating the output) for the same sensor, given similar differences between hot and cold pixels for low and high spatial resolution. The resulting H flux and ET estimates from SEBAL can therefore vary with differing extreme pixels selected by the operator, domain size, and spatial resolution of satellite sensors. This study provides insights into various factors that should be considered when applying SEBAL to estimate ET and helps correctly interpret the SEBAL outputs.", "author" : [ { "dropping-particle" : "", "family" : "Long", "given" : "Di", "non-dropping-particle" : "", "parse-names" : false, "suffix" : "" }, { "dropping-particle" : "", "family" : "Singh", "given" : "Vijay P", "non-dropping-particle" : "", "parse-names" : false, "suffix" : "" }, { "dropping-particle" : "", "family" : "Li", "given" : "Zhao-Liang", "non-dropping-particle" : "", "parse-names" : false, "suffix" : "" } ], "container-title" : "J. Geophys. Res.", "id" : "ITEM-1", "issue" : "D21", "issued" : { "date-parts" : [ [ "2011" ] ] }, "note" : "Estimation of evapotranspiration (ET) over large heterogeneous areas using numerous satellite-based algorithms is increasing; however, further analysis of uncertainties is limited. The objective of this study was to evaluate impacts of varying input variables, size of the modeling domain, and spatial resolution of satellite sensors on sensible heat flux (H) estimates from the Surface Energy Balance Algorithm for Land (SEBAL). First, sensitivity analysis of SEBAL is conducted by varying its input variables using Moderate Resolution Imaging Spectroradiometer (MODIS) data for 29 cloud-free days in 2007 covering the Baiyangdian watershed in North China. Domain dependence of the H estimates is quantified by estimating H for subwatersheds of different sizes and the entire watershed using MODIS data for 4 cloud-free days in May 2007. Landsat Thematic Mapper (TM) and MODIS based H estimates are compared to evaluate the effect of spatial resolution of satellite sensors. Results of sensitivity analysis indicate that the H estimates from SEBAL are most sensitive to temperatures of hot and cold pixels and available energy of the hot pixel. Results of domain dependence show that the mean absolute percentage difference (MAPD) and root mean square deviation (RMSD) in the H estimates between different domain sizes up to 53.9% and 75.7 W m&amp;#8722;2, respectively. Although areally averaged H estimates from MODIS and Landsat TM sensors are similar, the MODIS-based H estimates show an RMSD of 52.3 W m&amp;#8722;2 and a bias of 26.5 W m&amp;#8722;2 relative to Landsat TM-based counterparts. Unlike other models, the standard deviation of H estimates from SEBAL using high spatial resolution images can be smaller than that using low spatial resolution images. Furthermore, H estimates from the input upscaling scheme (aggregating input variables) are generally consistent with those from the output upscaling scheme (aggregating the output) for the same sensor, given similar differences between hot and cold pixels for low and high spatial resolution. The resulting H flux and ET estimates from SEBAL can therefore vary with differing extreme pixels selected by the operator, domain size, and spatial resolution of satellite sensors. This study provides insights into various factors that should be considered when applying SEBAL to estimate ET and helps correctly interpret the SEBAL outputs.", "page" : "D21107", "publisher" : "AGU", "title" : "How sensitive is SEBAL to changes in input variables, domain size and satellite sensor?", "type" : "article-journal", "volume" : "116" }, "uris" : [ "http://www.mendeley.com/documents/?uuid=cd83e93f-f9e1-4c8a-954a-66f47292d269" ] } ], "mendeley" : { "previouslyFormattedCitation" : "(Long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(Long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procedure can be automated</w:t>
      </w:r>
      <w:ins w:id="100" w:author="Alex Messina" w:date="2014-09-11T16:41:00Z">
        <w:r w:rsidR="00DC32FF">
          <w:rPr>
            <w:rFonts w:ascii="Times New Roman" w:hAnsi="Times New Roman" w:cs="Times New Roman"/>
            <w:sz w:val="24"/>
            <w:szCs w:val="24"/>
          </w:rPr>
          <w:t xml:space="preserve"> using </w:t>
        </w:r>
      </w:ins>
      <w:ins w:id="101" w:author="Alex Messina" w:date="2014-09-11T16:42:00Z">
        <w:r w:rsidR="00DC32FF">
          <w:rPr>
            <w:rFonts w:ascii="Times New Roman" w:hAnsi="Times New Roman" w:cs="Times New Roman"/>
            <w:sz w:val="24"/>
            <w:szCs w:val="24"/>
          </w:rPr>
          <w:t>a VI to choose pixels</w:t>
        </w:r>
      </w:ins>
      <w:r w:rsidRPr="00BF291E">
        <w:rPr>
          <w:rFonts w:ascii="Times New Roman" w:hAnsi="Times New Roman" w:cs="Times New Roman"/>
          <w:sz w:val="24"/>
          <w:szCs w:val="24"/>
        </w:rPr>
        <w:t xml:space="preserve">, which reduces variability among users and allows for more rapid implementation </w:t>
      </w:r>
      <w:r w:rsidRPr="00BF291E">
        <w:rPr>
          <w:rFonts w:ascii="Times New Roman" w:hAnsi="Times New Roman" w:cs="Times New Roman"/>
          <w:sz w:val="24"/>
          <w:szCs w:val="24"/>
        </w:rPr>
        <w:fldChar w:fldCharType="begin" w:fldLock="1"/>
      </w:r>
      <w:ins w:id="102" w:author="Alex Messina" w:date="2014-09-11T16:43:00Z">
        <w:r w:rsidR="00DC32FF">
          <w:rPr>
            <w:rFonts w:ascii="Times New Roman" w:hAnsi="Times New Roman" w:cs="Times New Roman"/>
            <w:sz w:val="24"/>
            <w:szCs w:val="24"/>
          </w:rPr>
          <w:instrText>ADDIN CSL_CITATION { "citationItems" : [ { "id" : "ITEM-1", "itemData" : { "DOI" : "doi:10.1061/41036(342)442", "ISBN" : "978-0-7844-1036-3", "author" : [ { "dropping-particle" : "", "family" : "Kjaersgaard", "given" : "J", "non-dropping-particle" : "", "parse-names" : false, "suffix" : "" }, { "dropping-particle" : "", "family" : "Allen", "given" : "R", "non-dropping-particle" : "", "parse-names" : false, "suffix" : "" }, { "dropping-particle" : "", "family" : "Garcia", "given" : "M", "non-dropping-particle" : "", "parse-names" : false, "suffix" : "" }, { "dropping-particle" : "", "family" : "Kramber", "given" : "W", "non-dropping-particle" : "", "parse-names" : false, "suffix" : "" }, { "dropping-particle" : "", "family" : "Trezza", "given" : "R", "non-dropping-particle" : "", "parse-names" : false, "suffix" : "" } ], "container-title" : "World Environmental and Water Resources Congress 2009", "id" : "ITEM-1", "issued" : { "date-parts" : [ [ "2009", "5" ] ] }, "page" : "1-11", "publisher" : "American Society of Civil Engineers", "title" : "Automated Selection of Anchor Pixels for Landsat Based Evapotranspiration Estimation", "type" : "chapter" }, "uris" : [ "http://www.mendeley.com/documents/?uuid=88db8aad-082a-4f31-9b2b-2c520d2a65eb", "http://www.mendeley.com/documents/?uuid=9416b6f1-dcb4-40b5-a4fd-8db0b9cb167e" ] }, { "id" : "ITEM-2", "itemData" : { "author" : [ { "dropping-particle" : "", "family" : "Messina", "given" : "A.", "non-dropping-particle" : "", "parse-names" : false, "suffix" : "" } ], "id" : "ITEM-2", "issued" : { "date-parts" : [ [ "2012" ] ] }, "publisher" : "San Diego State University", "title" : "Mapping drought in the Krishna Basin with remote sensing", "type" : "thesis" }, "uris" : [ "http://www.mendeley.com/documents/?uuid=ec4eedaa-ac78-4fc5-bf85-84d06b5ec8ca", "http://www.mendeley.com/documents/?uuid=c6cfd97c-c951-4176-b8b7-da22482acbdf" ] } ], "mendeley" : { "manualFormatting" : "(Conrad 2007, Kjaersgaard et al., 2009; Messina, 2012)", "previouslyFormattedCitation" : "(Kjaersgaard et al., 2009; Messina, 2012)" }, "properties" : { "noteIndex" : 0 }, "schema" : "https://github.com/citation-style-language/schema/raw/master/csl-citation.json" }</w:instrText>
        </w:r>
      </w:ins>
      <w:del w:id="103" w:author="Alex Messina" w:date="2014-09-11T16:43:00Z">
        <w:r w:rsidR="00F72E9E" w:rsidDel="00DC32FF">
          <w:rPr>
            <w:rFonts w:ascii="Times New Roman" w:hAnsi="Times New Roman" w:cs="Times New Roman"/>
            <w:sz w:val="24"/>
            <w:szCs w:val="24"/>
          </w:rPr>
          <w:delInstrText>ADDIN CSL_CITATION { "citationItems" : [ { "id" : "ITEM-1", "itemData" : { "DOI" : "doi:10.1061/41036(342)442", "ISBN" : "978-0-7844-1036-3", "author" : [ { "dropping-particle" : "", "family" : "Kjaersgaard", "given" : "J", "non-dropping-particle" : "", "parse-names" : false, "suffix" : "" }, { "dropping-particle" : "", "family" : "Allen", "given" : "R", "non-dropping-particle" : "", "parse-names" : false, "suffix" : "" }, { "dropping-particle" : "", "family" : "Garcia", "given" : "M", "non-dropping-particle" : "", "parse-names" : false, "suffix" : "" }, { "dropping-particle" : "", "family" : "Kramber", "given" : "W", "non-dropping-particle" : "", "parse-names" : false, "suffix" : "" }, { "dropping-particle" : "", "family" : "Trezza", "given" : "R", "non-dropping-particle" : "", "parse-names" : false, "suffix" : "" } ], "container-title" : "World Environmental and Water Resources Congress 2009", "id" : "ITEM-1", "issued" : { "date-parts" : [ [ "2009", "5", "12" ] ] }, "note" : "doi:10.1061/41036(342)442", "page" : "1-11", "publisher" : "American Society of Civil Engineers", "title" : "Automated Selection of Anchor Pixels for Landsat Based Evapotranspiration Estimation", "type" : "chapter" }, "uris" : [ "http://www.mendeley.com/documents/?uuid=88db8aad-082a-4f31-9b2b-2c520d2a65eb" ] }, { "id" : "ITEM-2", "itemData" : { "author" : [ { "dropping-particle" : "", "family" : "Messina", "given" : "A.", "non-dropping-particle" : "", "parse-names" : false, "suffix" : "" } ], "id" : "ITEM-2", "issued" : { "date-parts" : [ [ "2012" ] ] }, "publisher" : "San Diego State University", "title" : "Mapping drought in the Krishna Basin with remote sensing", "type" : "thesis" }, "uris" : [ "http://www.mendeley.com/documents/?uuid=ec4eedaa-ac78-4fc5-bf85-84d06b5ec8ca" ] } ], "mendeley" : { "previouslyFormattedCitation" : "(Kjaersgaard et al., 2009; Messina, 2012)" }, "properties" : { "noteIndex" : 0 }, "schema" : "https://github.com/citation-style-language/schema/raw/master/csl-citation.json" }</w:delInstrText>
        </w:r>
      </w:del>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w:t>
      </w:r>
      <w:ins w:id="104" w:author="Alex Messina" w:date="2014-09-11T16:43:00Z">
        <w:r w:rsidR="00DC32FF">
          <w:rPr>
            <w:rFonts w:ascii="Times New Roman" w:hAnsi="Times New Roman" w:cs="Times New Roman"/>
            <w:noProof/>
            <w:sz w:val="24"/>
            <w:szCs w:val="24"/>
          </w:rPr>
          <w:t xml:space="preserve">Conrad 2007, </w:t>
        </w:r>
      </w:ins>
      <w:r w:rsidR="00C83606" w:rsidRPr="00C83606">
        <w:rPr>
          <w:rFonts w:ascii="Times New Roman" w:hAnsi="Times New Roman" w:cs="Times New Roman"/>
          <w:noProof/>
          <w:sz w:val="24"/>
          <w:szCs w:val="24"/>
        </w:rPr>
        <w:t>Kjaersgaard et al., 2009; Messina, 2012)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Automation of pixel selection in METRIC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"10.1111/jawr.12056", "ISSN" : "1752-1688", "abstract" : "A remaining challenge to applying satellite-based energy-balance algorithms for operational estimation of evapotranspiration (ET) is the calibration of the energy-balance model. Customized calibration for each image date is generally required to overcome biases associated with radiometric accuracy of the image, uncertainties in aerodynamic features of the landscape, background thermal conditions, and model assumptions. The CIMEC process (calibration using inverse modeling at extreme conditions) is an endpoint calibration procedure where near extreme conditions in the image are identified where the ET can be estimated and assigned. In the Mapping EvapoTranspiration at high Resolution with Internalized Calibration (METRIC\u2122) energy-balance model, two endpoints represent the dry and wet ends of the ET spectrum. Generally, user-intervention is required to select locations in the image to produce best accuracy. To bring the METRIC and similar processes into the domain of less experienced operators, a consistent, reproducible, and dependable statistics-based procedure is introduced where relationships between vegetation amount and surface temperature are used to identify a subpopulation of locations (pixels) in an image that may best represent the calibration endpoints. This article describes the background and logic for the statistical approach, how the statistics were developed, area of interest requirements and assumptions, adjustment for dry conditions in desert climates, and implementation in a common image processing environment (ERDAS Imagine).", "author" : [ { "dropping-particle" : "", "family" : "Allen", "given" : "Richard G", "non-dropping-particle" : "", "parse-names" : false, "suffix" : "" }, { "dropping-particle" : "", "family" : "Burnett", "given" : "Boyd", "non-dropping-particle" : "", "parse-names" : false, "suffix" : "" }, { "dropping-particle" : "", "family" : "Kramber", "given" : "William", "non-dropping-particle" : "", "parse-names" : false, "suffix" : "" }, { "dropping-particle" : "", "family" : "Huntington", "given" : "Justin", "non-dropping-particle" : "", "parse-names" : false, "suffix" : "" }, { "dropping-particle" : "", "family" : "Kjaersgaard", "given" : "Jeppe", "non-dropping-particle" : "", "parse-names" : false, "suffix" : "" }, { "dropping-particle" : "", "family" : "Kilic", "given" : "Ayse", "non-dropping-particle" : "", "parse-names" : false, "suffix" : "" }, { "dropping-particle" : "", "family" : "Kelly", "given" : "Carlos", "non-dropping-particle" : "", "parse-names" : false, "suffix" : "" }, { "dropping-particle" : "", "family" : "Trezza", "given" : "Ricardo", "non-dropping-particle" : "", "parse-names" : false, "suffix" : "" } ], "container-title" : "JAWRA Journal of the American Water Resources Association", "id" : "ITEM-1", "issue" : "3", "issued" : { "date-parts" : [ [ "2013", "6", "1" ] ] }, "page" : "563-576", "title" : "Automated Calibration of the METRIC-Landsat Evapotranspiration Process", "type" : "article-journal", "volume" : "49" }, "uris" : [ "http://www.mendeley.com/documents/?uuid=61ca1de3-1f5a-4ee5-8ede-c1598131f12e" ] } ], "mendeley" : { "previouslyFormattedCitation" : "(Allen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selects wet and dry pixels through a combination of NDVI,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albedo.  Other semi-automated approaches simply select the highest and lowest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in a given image, using masks to exclude either clouds or non-representative land covers.  The reasons for excluding certain land covers for the wet and dry pixel selection are often not explicit and vary by application.  For the wet pixel, some studies advocate excluding water bodies since they have different aerodynamic properties than agricultural fields where ET is being estimated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"10.1007/s10795-007-9029-z", "ISSN" : "0168-6291", "author" : [ { "dropping-particle" : "", "family" : "Conrad", "given" : "Christopher", "non-dropping-particle" : "", "parse-names" : false, "suffix" : "" }, { "dropping-particle" : "", "family" : "Dech", "given" : "StefanW.", "non-dropping-particle" : "", "parse-names" : false, "suffix" : "" }, { "dropping-particle" : "", "family" : "Hafeez", "given" : "Mohsin", "non-dropping-particle" : "", "parse-names" : false, "suffix" : "" }, { "dropping-particle" : "", "family" : "Lamers", "given" : "John", "non-dropping-particle" : "", "parse-names" : false, "suffix" : "" }, { "dropping-particle" : "", "family" : "Martius", "given" : "Christopher", "non-dropping-particle" : "", "parse-names" : false, "suffix" : "" }, { "dropping-particle" : "", "family" : "Strunz", "given" : "G\u00fcnter", "non-dropping-particle" : "", "parse-names" : false, "suffix" : "" } ], "container-title" : "Irrigation and Drainage Systems", "id" : "ITEM-1", "issue" : "3-4", "issued" : { "date-parts" : [ [ "2007" ] ] }, "page" : "197-218", "publisher" : "Springer Netherlands", "title" : "Mapping and assessing water use in a Central Asian irrigation system by utilizing MODIS remote sensing products", "type" : "article-journal", "volume" : "21" }, "uris" : [ "http://www.mendeley.com/documents/?uuid=9c042eab-cb1b-407a-b8c8-653bc751aeba" ] }, { "id" : "ITEM-2", "itemData" : { "author" : [ { "dropping-particle" : "", "family" : "Morse", "given" : "A", "non-dropping-particle" : "", "parse-names" : false, "suffix" : "" }, { "dropping-particle" : "", "family" : "Tasumi", "given" : "M", "non-dropping-particle" : "", "parse-names" : false, "suffix" : "" }, { "dropping-particle" : "", "family" : "Allen", "given" : "R G", "non-dropping-particle" : "", "parse-names" : false, "suffix" : "" }, { "dropping-particle" : "", "family" : "Kramber", "given" : "W J", "non-dropping-particle" : "", "parse-names" : false, "suffix" : "" } ], "id" : "ITEM-2", "issued" : { "date-parts" : [ [ "2000" ] ] }, "note" : "SEBAL, electronic", "publisher" : "Idaho Department of Water Resources", "publisher-place" : "University of Idaho", "title" : "Application of the SEBAL methodology for estimating consumptive use of water and streamflow depletion in the Bear River Basin of Idaho through remote sensing", "type" : "article" }, "uris" : [ "http://www.mendeley.com/documents/?uuid=f60f8ff7-0ac9-48eb-92fc-09847096e363" ] } ], "mendeley" : { "previouslyFormattedCitation" : "(Conrad et al., 2007; Morse et al., 2000)"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(Conrad et al., 2007; Morse et al., 2000)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while others include water bodies, particularly if vegetated pixels have much higher temperatures than open water bodies.  For dry pixels, some studies exclude </w:t>
      </w:r>
      <w:r w:rsidRPr="00BF291E">
        <w:rPr>
          <w:rFonts w:ascii="Times New Roman" w:hAnsi="Times New Roman" w:cs="Times New Roman"/>
          <w:sz w:val="24"/>
          <w:szCs w:val="24"/>
        </w:rPr>
        <w:lastRenderedPageBreak/>
        <w:t xml:space="preserve">urban environments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"10.1007/s10795-007-9029-z", "ISSN" : "0168-6291", "author" : [ { "dropping-particle" : "", "family" : "Conrad", "given" : "Christopher", "non-dropping-particle" : "", "parse-names" : false, "suffix" : "" }, { "dropping-particle" : "", "family" : "Dech", "given" : "StefanW.", "non-dropping-particle" : "", "parse-names" : false, "suffix" : "" }, { "dropping-particle" : "", "family" : "Hafeez", "given" : "Mohsin", "non-dropping-particle" : "", "parse-names" : false, "suffix" : "" }, { "dropping-particle" : "", "family" : "Lamers", "given" : "John", "non-dropping-particle" : "", "parse-names" : false, "suffix" : "" }, { "dropping-particle" : "", "family" : "Martius", "given" : "Christopher", "non-dropping-particle" : "", "parse-names" : false, "suffix" : "" }, { "dropping-particle" : "", "family" : "Strunz", "given" : "G\u00fcnter", "non-dropping-particle" : "", "parse-names" : false, "suffix" : "" } ], "container-title" : "Irrigation and Drainage Systems", "id" : "ITEM-1", "issue" : "3-4", "issued" : { "date-parts" : [ [ "2007" ] ] }, "page" : "197-218", "publisher" : "Springer Netherlands", "title" : "Mapping and assessing water use in a Central Asian irrigation system by utilizing MODIS remote sensing products", "type" : "article-journal", "volume" : "21" }, "uris" : [ "http://www.mendeley.com/documents/?uuid=9c042eab-cb1b-407a-b8c8-653bc751aeba" ] } ], "mendeley" : { "previouslyFormattedCitation" : "(Conrad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(Conrad et al.,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while others include them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"10.1029/2011jd016542", "ISBN" : "0148-0227", "abstract" : "Estimation of evapotranspiration (ET) over large heterogeneous areas using numerous satellite-based algorithms is increasing; however, further analysis of uncertainties is limited. The objective of this study was to evaluate impacts of varying input variables, size of the modeling domain, and spatial resolution of satellite sensors on sensible heat flux (H) estimates from the Surface Energy Balance Algorithm for Land (SEBAL). First, sensitivity analysis of SEBAL is conducted by varying its input variables using Moderate Resolution Imaging Spectroradiometer (MODIS) data for 29 cloud-free days in 2007 covering the Baiyangdian watershed in North China. Domain dependence of the H estimates is quantified by estimating H for subwatersheds of different sizes and the entire watershed using MODIS data for 4 cloud-free days in May 2007. Landsat Thematic Mapper (TM) and MODIS based H estimates are compared to evaluate the effect of spatial resolution of satellite sensors. Results of sensitivity analysis indicate that the H estimates from SEBAL are most sensitive to temperatures of hot and cold pixels and available energy of the hot pixel. Results of domain dependence show that the mean absolute percentage difference (MAPD) and root mean square deviation (RMSD) in the H estimates between different domain sizes up to 53.9% and 75.7 W m&amp;#8722;2, respectively. Although areally averaged H estimates from MODIS and Landsat TM sensors are similar, the MODIS-based H estimates show an RMSD of 52.3 W m&amp;#8722;2 and a bias of 26.5 W m&amp;#8722;2 relative to Landsat TM-based counterparts. Unlike other models, the standard deviation of H estimates from SEBAL using high spatial resolution images can be smaller than that using low spatial resolution images. Furthermore, H estimates from the input upscaling scheme (aggregating input variables) are generally consistent with those from the output upscaling scheme (aggregating the output) for the same sensor, given similar differences between hot and cold pixels for low and high spatial resolution. The resulting H flux and ET estimates from SEBAL can therefore vary with differing extreme pixels selected by the operator, domain size, and spatial resolution of satellite sensors. This study provides insights into various factors that should be considered when applying SEBAL to estimate ET and helps correctly interpret the SEBAL outputs.", "author" : [ { "dropping-particle" : "", "family" : "Long", "given" : "Di", "non-dropping-particle" : "", "parse-names" : false, "suffix" : "" }, { "dropping-particle" : "", "family" : "Singh", "given" : "Vijay P", "non-dropping-particle" : "", "parse-names" : false, "suffix" : "" }, { "dropping-particle" : "", "family" : "Li", "given" : "Zhao-Liang", "non-dropping-particle" : "", "parse-names" : false, "suffix" : "" } ], "container-title" : "J. Geophys. Res.", "id" : "ITEM-1", "issue" : "D21", "issued" : { "date-parts" : [ [ "2011" ] ] }, "note" : "Estimation of evapotranspiration (ET) over large heterogeneous areas using numerous satellite-based algorithms is increasing; however, further analysis of uncertainties is limited. The objective of this study was to evaluate impacts of varying input variables, size of the modeling domain, and spatial resolution of satellite sensors on sensible heat flux (H) estimates from the Surface Energy Balance Algorithm for Land (SEBAL). First, sensitivity analysis of SEBAL is conducted by varying its input variables using Moderate Resolution Imaging Spectroradiometer (MODIS) data for 29 cloud-free days in 2007 covering the Baiyangdian watershed in North China. Domain dependence of the H estimates is quantified by estimating H for subwatersheds of different sizes and the entire watershed using MODIS data for 4 cloud-free days in May 2007. Landsat Thematic Mapper (TM) and MODIS based H estimates are compared to evaluate the effect of spatial resolution of satellite sensors. Results of sensitivity analysis indicate that the H estimates from SEBAL are most sensitive to temperatures of hot and cold pixels and available energy of the hot pixel. Results of domain dependence show that the mean absolute percentage difference (MAPD) and root mean square deviation (RMSD) in the H estimates between different domain sizes up to 53.9% and 75.7 W m&amp;#8722;2, respectively. Although areally averaged H estimates from MODIS and Landsat TM sensors are similar, the MODIS-based H estimates show an RMSD of 52.3 W m&amp;#8722;2 and a bias of 26.5 W m&amp;#8722;2 relative to Landsat TM-based counterparts. Unlike other models, the standard deviation of H estimates from SEBAL using high spatial resolution images can be smaller than that using low spatial resolution images. Furthermore, H estimates from the input upscaling scheme (aggregating input variables) are generally consistent with those from the output upscaling scheme (aggregating the output) for the same sensor, given similar differences between hot and cold pixels for low and high spatial resolution. The resulting H flux and ET estimates from SEBAL can therefore vary with differing extreme pixels selected by the operator, domain size, and spatial resolution of satellite sensors. This study provides insights into various factors that should be considered when applying SEBAL to estimate ET and helps correctly interpret the SEBAL outputs.", "page" : "D21107", "publisher" : "AGU", "title" : "How sensitive is SEBAL to changes in input variables, domain size and satellite sensor?", "type" : "article-journal", "volume" : "116" }, "uris" : [ "http://www.mendeley.com/documents/?uuid=cd83e93f-f9e1-4c8a-954a-66f47292d269" ] } ], "mendeley" : { "previouslyFormattedCitation" : "(Long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(Long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impact of different selection rules, including which surfaces should or should not be included, has not been determined for a range of surface types and geographic regions.</w:t>
      </w:r>
    </w:p>
    <w:p w14:paraId="7B384CB0" w14:textId="77777777"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One-source models have the convenience of being </w:t>
      </w:r>
      <w:commentRangeStart w:id="105"/>
      <w:r w:rsidRPr="00BF291E">
        <w:rPr>
          <w:rFonts w:ascii="Times New Roman" w:hAnsi="Times New Roman" w:cs="Times New Roman"/>
          <w:sz w:val="24"/>
          <w:szCs w:val="24"/>
        </w:rPr>
        <w:t xml:space="preserve">relatively </w:t>
      </w:r>
      <w:commentRangeEnd w:id="105"/>
      <w:r w:rsidR="00DC32FF">
        <w:rPr>
          <w:rStyle w:val="CommentReference"/>
        </w:rPr>
        <w:commentReference w:id="105"/>
      </w:r>
      <w:r w:rsidRPr="00BF291E">
        <w:rPr>
          <w:rFonts w:ascii="Times New Roman" w:hAnsi="Times New Roman" w:cs="Times New Roman"/>
          <w:sz w:val="24"/>
          <w:szCs w:val="24"/>
        </w:rPr>
        <w:t xml:space="preserve">simple to use, and are calibrated to wet and dry pixels, reducing the need for meteorological data.  However, the calibration is performed on a single image, and the a and b parameters from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_Ref385849950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proofErr w:type="gramStart"/>
      <w:r w:rsidRPr="00BF291E">
        <w:rPr>
          <w:rFonts w:ascii="Times New Roman" w:hAnsi="Times New Roman" w:cs="Times New Roman"/>
          <w:sz w:val="24"/>
          <w:szCs w:val="24"/>
        </w:rPr>
        <w:t xml:space="preserve">( </w:t>
      </w:r>
      <w:r w:rsidRPr="00BF291E">
        <w:rPr>
          <w:rFonts w:ascii="Times New Roman" w:hAnsi="Times New Roman" w:cs="Times New Roman"/>
          <w:noProof/>
          <w:sz w:val="24"/>
          <w:szCs w:val="24"/>
        </w:rPr>
        <w:t>19</w:t>
      </w:r>
      <w:proofErr w:type="gramEnd"/>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may only be valid for that image.  While this may not be a problem for study areas the size of a single scene, areas that cover multiple scenes may suffer from problems of merging along scene boundaries.  To the authors’ knowledge, at the date of publication there have not been any efforts to determine the spatial and temporal variability in </w:t>
      </w:r>
      <w:proofErr w:type="gramStart"/>
      <w:r w:rsidRPr="00BF291E">
        <w:rPr>
          <w:rFonts w:ascii="Times New Roman" w:hAnsi="Times New Roman" w:cs="Times New Roman"/>
          <w:sz w:val="24"/>
          <w:szCs w:val="24"/>
        </w:rPr>
        <w:t>the a</w:t>
      </w:r>
      <w:proofErr w:type="gramEnd"/>
      <w:r w:rsidRPr="00BF291E">
        <w:rPr>
          <w:rFonts w:ascii="Times New Roman" w:hAnsi="Times New Roman" w:cs="Times New Roman"/>
          <w:sz w:val="24"/>
          <w:szCs w:val="24"/>
        </w:rPr>
        <w:t xml:space="preserve"> and b parameters, or evaluations of the extent and magnitude of scene boundary problems.  The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model (Section 3.2.3.1.1) was designed to address scene boundary problems by estimating T</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for each pixel under dry and wet conditions.</w:t>
      </w:r>
    </w:p>
    <w:p w14:paraId="39E2FCE4" w14:textId="333B601C"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Summaries of the accuracies of SEBAL are available in Bastiaanssen et al (2005) and </w:t>
      </w:r>
      <w:proofErr w:type="spellStart"/>
      <w:r w:rsidRPr="00BF291E">
        <w:rPr>
          <w:rFonts w:ascii="Times New Roman" w:hAnsi="Times New Roman" w:cs="Times New Roman"/>
          <w:sz w:val="24"/>
          <w:szCs w:val="24"/>
        </w:rPr>
        <w:t>Kalma</w:t>
      </w:r>
      <w:proofErr w:type="spellEnd"/>
      <w:r w:rsidRPr="00BF291E">
        <w:rPr>
          <w:rFonts w:ascii="Times New Roman" w:hAnsi="Times New Roman" w:cs="Times New Roman"/>
          <w:sz w:val="24"/>
          <w:szCs w:val="24"/>
        </w:rPr>
        <w:t xml:space="preserve"> et al. (2008), with numerous case studies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"0168-1923", "abstract" : "There is a growing interest in quantifying regional scale actual evapotranspiration (ET) for water accounting and for water productivity assessments at river basin scale. Methods that provide point values fail to describe the situations at larger scales. Remote sensing measurements can be used at different spatial scales. This paper applies the theory of the Surface Energy Balance Algorithm for Land (SEBAL). SEBAL was originally derived for Egypt, Spain and Niger [Bastiaanssen, W.G.M., 1995. Regionalization of surface flux densities and moisture indicators in composite terrain: a remote sensing approach under clear skies in Mediterranean climates. Ph.D. dissertation, CIP Data Koninklijke Bibliotheek, Den Haag, The Netherlands. 273 pp.] and was calibrated and validated using ground measurements from four flux sites and from seven agro-meteorological stations in the semi-arid region of the Low-Middle S\u00e3o Francisco River basin, Brazil. Measured parameters included surface albedo, surface temperature, atmospheric and surface emissivity, soil heat flux, surface roughness, net radiation, air temperature gradients, sensible heat flux, latent heat flux, evaporative fraction, and photosynthetically active radiation. The daily ET was estimated (RMSE of 0.38\u00a0mm\u00a0d-1) for mixed agricultural and natural ecosystems. The improved coefficients for the local conditions can now be used to study the impact of expanding irrigated agriculture on the regional water balance and to quantify the water productivity of irrigated horticulture that is the largest water consumer in the Brazilian semi-arid region. Both applications are described in an accompanying paper (Part B).", "author" : [ { "dropping-particle" : "", "family" : "Teixeira", "given" : "A H de C", "non-dropping-particle" : "", "parse-names" : false, "suffix" : "" }, { "dropping-particle" : "", "family" : "Bastiaanssen", "given" : "W G M", "non-dropping-particle" : "", "parse-names" : false, "suffix" : "" }, { "dropping-particle" : "", "family" : "Ahmad", "given" : "M D", "non-dropping-particle" : "", "parse-names" : false, "suffix" : "" }, { "dropping-particle" : "", "family" : "Bos", "given" : "M G", "non-dropping-particle" : "", "parse-names" : false, "suffix" : "" } ], "container-title" : "Agricultural and Forest Meteorology", "id" : "ITEM-1", "issue" : "3-4", "issued" : { "date-parts" : [ [ "2009" ] ] }, "note" : "10.1016/j.agrformet.2008.09.016", "page" : "462-476", "title" : "Reviewing SEBAL input parameters for assessing evapotranspiration and water productivity for the Low-Middle S\u00e3o Francisco River basin, Brazil: Part A: Calibration and validation", "type" : "article-journal", "volume" : "149" }, "uris" : [ "http://www.mendeley.com/documents/?uuid=67e71614-e449-4700-9301-ed3a3573e251" ] } ], "mendeley" : { "previouslyFormattedCitation" : "(Teixeira et al., 2009)"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(Teixeira et al., 2009)</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In general, the reported errors are higher for smaller </w:t>
      </w:r>
      <w:ins w:id="106" w:author="Alex Messina" w:date="2014-09-11T16:45:00Z">
        <w:r w:rsidR="00DC32FF">
          <w:rPr>
            <w:rFonts w:ascii="Times New Roman" w:hAnsi="Times New Roman" w:cs="Times New Roman"/>
            <w:sz w:val="24"/>
            <w:szCs w:val="24"/>
          </w:rPr>
          <w:t xml:space="preserve">spatial </w:t>
        </w:r>
      </w:ins>
      <w:r w:rsidRPr="00BF291E">
        <w:rPr>
          <w:rFonts w:ascii="Times New Roman" w:hAnsi="Times New Roman" w:cs="Times New Roman"/>
          <w:sz w:val="24"/>
          <w:szCs w:val="24"/>
        </w:rPr>
        <w:t>scales and small time intervals, and are within the errors of measurements of the device used for validation, which is typically 10-15%.  Reported accuracies from numerous validation exercises using point- and field-scale instruments suggest that remote sensing-based ET estimates have errors around 50 W 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or a maximum error of around 15-30% for daily estimates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"0169-3298", "author" : [ { "dropping-particle" : "", "family" : "Kalma", "given" : "Jetse D", "non-dropping-particle" : "", "parse-names" : false, "suffix" : "" }, { "dropping-particle" : "", "family" : "McVicar", "given" : "Tim R", "non-dropping-particle" : "", "parse-names" : false, "suffix" : "" }, { "dropping-particle" : "", "family" : "McCabe", "given" : "Matthew F", "non-dropping-particle" : "", "parse-names" : false, "suffix" : "" } ], "container-title" : "Surveys in Geophysics", "id" : "ITEM-1", "issue" : "4-5", "issued" : { "date-parts" : [ [ "2008" ] ] }, "page" : "421-469", "publisher" : "Springer", "title" : "Estimating land surface evaporation: A review of methods using remotely sensed surface temperature data", "type" : "article-journal", "volume" : "29" }, "uris" : [ "http://www.mendeley.com/documents/?uuid=7bde58b2-44b9-491b-aa5f-2d55003fe5d8" ] } ], "mendeley" : { "previouslyFormattedCitation" : "(Kalma et al., 2008)"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(Kalma et al., 2008)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though the errors may vary with the spatial resolution of the input data.  Errors over long time scales, including the seasonal estimates of importance to water managers and assessments of water productivity, are typically lower (RMSE~5%) due to cancelling out of daily errors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"0733-9437", "author" : [ { "dropping-particle" : "", "family" : "Bastiaanssen", "given" : "W G M", "non-dropping-particle" : "", "parse-names" : false, "suffix" : "" }, { "dropping-particle" : "", "family" : "Noordman", "given" : "E J M", "non-dropping-particle" : "", "parse-names" : false, "suffix" : "" }, { "dropping-particle" : "", "family" : "Pelgrum", "given" : "H", "non-dropping-particle" : "", "parse-names" : false, "suffix" : "" }, { "dropping-particle" : "", "family" : "Davids", "given" : "G", "non-dropping-particle" : "", "parse-names" : false, "suffix" : "" }, { "dropping-particle" : "", "family" : "Thoreson", "given" : "B P", "non-dropping-particle" : "", "parse-names" : false, "suffix" : "" }, { "dropping-particle" : "", "family" : "Allen", "given" : "R G", "non-dropping-particle" : "", "parse-names" : false, "suffix" : "" } ], "container-title" : "Journal of irrigation and drainage engineering", "id" : "ITEM-1", "issue" : "1", "issued" : { "date-parts" : [ [ "2005" ] ] }, "page" : "85-93", "publisher" : "American Society of Civil Engineers", "title" : "SEBAL model with remotely sensed data to improve water-resources management under actual field conditions", "type" : "article-journal", "volume" : "131" }, "uris" : [ "http://www.mendeley.com/documents/?uuid=9d2abc2e-f6ca-4b8d-9ae4-0ab91881a8fa" ] } ], "mendeley" : { "previouslyFormattedCitation" : "(Bastiaanssen et al., 2005)"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(Bastiaanssen et al., 2005)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p>
    <w:p w14:paraId="540C8188" w14:textId="16D1B872"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lastRenderedPageBreak/>
        <w:t xml:space="preserve">Most validation sites, both for SEBAL/METRIC and for EO-based ET methods in general, are located in relatively </w:t>
      </w:r>
      <w:del w:id="107" w:author="Alex Messina" w:date="2014-09-11T16:47:00Z">
        <w:r w:rsidRPr="00BF291E" w:rsidDel="00DC32FF">
          <w:rPr>
            <w:rFonts w:ascii="Times New Roman" w:hAnsi="Times New Roman" w:cs="Times New Roman"/>
            <w:sz w:val="24"/>
            <w:szCs w:val="24"/>
          </w:rPr>
          <w:delText xml:space="preserve">in </w:delText>
        </w:r>
      </w:del>
      <w:r w:rsidRPr="00BF291E">
        <w:rPr>
          <w:rFonts w:ascii="Times New Roman" w:hAnsi="Times New Roman" w:cs="Times New Roman"/>
          <w:sz w:val="24"/>
          <w:szCs w:val="24"/>
        </w:rPr>
        <w:t xml:space="preserve">large plots of homogeneous vegetation, which facilitates comparison with satellite imagery but may not assess accuracy well over heterogeneous landscapes.  SEBAL, for example, assumes minimal advection of energy among pixels, which is likely valid over large homogenous vegetation but may not be valid in </w:t>
      </w:r>
      <w:del w:id="108" w:author="Alex Messina" w:date="2014-09-11T16:47:00Z">
        <w:r w:rsidRPr="00BF291E" w:rsidDel="00DC32FF">
          <w:rPr>
            <w:rFonts w:ascii="Times New Roman" w:hAnsi="Times New Roman" w:cs="Times New Roman"/>
            <w:sz w:val="24"/>
            <w:szCs w:val="24"/>
          </w:rPr>
          <w:delText>heterogenous</w:delText>
        </w:r>
      </w:del>
      <w:ins w:id="109" w:author="Alex Messina" w:date="2014-09-11T16:47:00Z">
        <w:r w:rsidR="00DC32FF" w:rsidRPr="00BF291E">
          <w:rPr>
            <w:rFonts w:ascii="Times New Roman" w:hAnsi="Times New Roman" w:cs="Times New Roman"/>
            <w:sz w:val="24"/>
            <w:szCs w:val="24"/>
          </w:rPr>
          <w:t>heterogeneous</w:t>
        </w:r>
      </w:ins>
      <w:r w:rsidRPr="00BF291E">
        <w:rPr>
          <w:rFonts w:ascii="Times New Roman" w:hAnsi="Times New Roman" w:cs="Times New Roman"/>
          <w:sz w:val="24"/>
          <w:szCs w:val="24"/>
        </w:rPr>
        <w:t xml:space="preserve"> irrigated landscapes in semi-arid and arid climates.  Advection may double the amount of ET in situations of extreme humidity gradients and high winds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"10.1002/hyp.8408", "ISBN" : "1099-1085", "abstract" : "Surface Energy Balance Algorithms for Land (SEBAL) and Mapping EvapoTranspiration at high Resolution with Internalized Calibration (METRIC) are satellite-based image-processing models that calculate evapotranspiration (ET) as a residual of a surface energy balance. Both models are calibrated using inverse modelling at extreme conditions approach to develop image-specific estimations of the sensible heat flux (H) component of the surface energy balance and to effectively remove systematic biases in net radiation, soil heat flux, radiometric temperature and aerodynamic estimates. SEBAL and METRIC express the near-surface temperature gradient as an indexed function of radiometric surface temperature, eliminating the need for absolutely accurate surface temperature and the need for air temperature measurements. Slope and aspect functions and temperature lapsing are used in METRIC applications in mountainous terrains. SEBAL and METRIC algorithms are designed for relatively routine application by trained professionals familiar with energy balance, aerodynamics and basic radiation physics. The primary inputs for the models are short-wave and long-wave (thermal) images from satellite (e.g. Landsat and MODIS), a digital elevation model and ground-based weather data measured within or near the area of interest. ET \u2018maps\u2019 (i.e. images) developed using Landsat images provide means to quantify ET on a field basis in terms of both rate and spatial distribution. METRIC takes advantage of calibration using weather-based reference ET so that both calibration and extrapolation of instantaneous ET to 24-h and longer periods compensate for regional advection effects where ET can exceed daily net radiation. SEBAL and METRIC have advantages over conventional methods of estimating ET using crop coefficient curves or vegetation indices in that specific crop or vegetation type does not need to be known and the energy balance can detect reduced ET caused by water shortage, salinity or frost as well as evaporation from bare soil. Copyright \u00a9 2011 John Wiley &amp; Sons, Ltd.", "author" : [ { "dropping-particle" : "", "family" : "Allen", "given" : "Richard", "non-dropping-particle" : "", "parse-names" : false, "suffix" : "" }, { "dropping-particle" : "", "family" : "Irmak", "given" : "Ayse", "non-dropping-particle" : "", "parse-names" : false, "suffix" : "" }, { "dropping-particle" : "", "family" : "Trezza", "given" : "Ricardo", "non-dropping-particle" : "", "parse-names" : false, "suffix" : "" }, { "dropping-particle" : "", "family" : "Hendrickx", "given" : "Jan M H", "non-dropping-particle" : "", "parse-names" : false, "suffix" : "" }, { "dropping-particle" : "", "family" : "Bastiaanssen", "given" : "Wim", "non-dropping-particle" : "", "parse-names" : false, "suffix" : "" }, { "dropping-particle" : "", "family" : "Kjaersgaard", "given" : "Jeppe", "non-dropping-particle" : "", "parse-names" : false, "suffix" : "" } ], "container-title" : "Hydrological Processes", "id" : "ITEM-1", "issue" : "26", "issued" : { "date-parts" : [ [ "2011" ] ] }, "page" : "4011-4027", "publisher" : "John Wiley &amp; Sons, Ltd", "title" : "Satellite-based ET estimation in agriculture using SEBAL and METRIC", "type" : "article-journal", "volume" : "25" }, "uris" : [ "http://www.mendeley.com/documents/?uuid=1dc24a2c-913d-48db-bad8-ad6a0afbc6a0" ] } ], "mendeley" : { "previouslyFormattedCitation" : "(Allen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which motivated the use of </w:t>
      </w:r>
      <w:proofErr w:type="spellStart"/>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o</w:t>
      </w:r>
      <w:proofErr w:type="spellEnd"/>
      <w:r w:rsidRPr="00BF291E">
        <w:rPr>
          <w:rFonts w:ascii="Times New Roman" w:hAnsi="Times New Roman" w:cs="Times New Roman"/>
          <w:sz w:val="24"/>
          <w:szCs w:val="24"/>
        </w:rPr>
        <w:t xml:space="preserve"> and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in METRIC in place of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-G as used in SEBAL.  For small irrigated plots in semi-arid or arid climates, the assumption of no advection may be especially problematic, though this has not been systematically quantified using one-source models.</w:t>
      </w:r>
    </w:p>
    <w:p w14:paraId="7ED21BEA" w14:textId="2D363579"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Water balance measurements have also been used to validate remotely sensed ET at the scales of individual fields, watersheds, or irrigation projects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"0733-9437", "author" : [ { "dropping-particle" : "", "family" : "Bastiaanssen", "given" : "W G M", "non-dropping-particle" : "", "parse-names" : false, "suffix" : "" }, { "dropping-particle" : "", "family" : "Noordman", "given" : "E J M", "non-dropping-particle" : "", "parse-names" : false, "suffix" : "" }, { "dropping-particle" : "", "family" : "Pelgrum", "given" : "H", "non-dropping-particle" : "", "parse-names" : false, "suffix" : "" }, { "dropping-particle" : "", "family" : "Davids", "given" : "G", "non-dropping-particle" : "", "parse-names" : false, "suffix" : "" }, { "dropping-particle" : "", "family" : "Thoreson", "given" : "B P", "non-dropping-particle" : "", "parse-names" : false, "suffix" : "" }, { "dropping-particle" : "", "family" : "Allen", "given" : "R G", "non-dropping-particle" : "", "parse-names" : false, "suffix" : "" } ], "container-title" : "Journal of irrigation and drainage engineering", "id" : "ITEM-1", "issue" : "1", "issued" : { "date-parts" : [ [ "2005" ] ] }, "page" : "85-93", "publisher" : "American Society of Civil Engineers", "title" : "SEBAL model with remotely sensed data to improve water-resources management under actual field conditions", "type" : "article-journal", "volume" : "131" }, "uris" : [ "http://www.mendeley.com/documents/?uuid=9d2abc2e-f6ca-4b8d-9ae4-0ab91881a8fa" ] }, { "id" : "ITEM-2", "itemData" : { "author" : [ { "dropping-particle" : "", "family" : "Bastiaanssen", "given" : "W G M", "non-dropping-particle" : "", "parse-names" : false, "suffix" : "" }, { "dropping-particle" : "", "family" : "Ahmad", "given" : "M D", "non-dropping-particle" : "", "parse-names" : false, "suffix" : "" }, { "dropping-particle" : "", "family" : "Chemin", "given" : "Y", "non-dropping-particle" : "", "parse-names" : false, "suffix" : "" } ], "container-title" : "Water Resources Research", "id" : "ITEM-2", "issue" : "12", "issued" : { "date-parts" : [ [ "2002" ] ] }, "note" : "pdf", "page" : "1273, doi:10.1029/2001WR000386", "title" : "Satellite surveillance of evaporative depletion across the Indus Basin", "type" : "article-journal", "volume" : "38" }, "uris" : [ "http://www.mendeley.com/documents/?uuid=6badb708-7769-4fdf-9fd9-72936d4c95d6" ] } ], "mendeley" : { "previouslyFormattedCitation" : "(Bastiaanssen et al., 2005, 2002)"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(Bastiaanssen et al., 2005, 2002)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Validation using water balances at the watershed scale is difficult in rainfed systems in arid and semi-arid environments, since streamflow as a percentage of precipitation is often within the error of ET estimated by any method.  Water balance validation is more feasible in surface irrigated systems, where inflows and outflows are large relative to ET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"Bastiaanssen", "given" : "W G M", "non-dropping-particle" : "", "parse-names" : false, "suffix" : "" }, { "dropping-particle" : "", "family" : "Ahmad", "given" : "M D", "non-dropping-particle" : "", "parse-names" : false, "suffix" : "" }, { "dropping-particle" : "", "family" : "Chemin", "given" : "Y", "non-dropping-particle" : "", "parse-names" : false, "suffix" : "" } ], "container-title" : "Water Resources Research", "id" : "ITEM-1", "issue" : "12", "issued" : { "date-parts" : [ [ "2002" ] ] }, "note" : "pdf", "page" : "1273, doi:10.1029/2001WR000386", "title" : "Satellite surveillance of evaporative depletion across the Indus Basin", "type" : "article-journal", "volume" : "38" }, "uris" : [ "http://www.mendeley.com/documents/?uuid=6badb708-7769-4fdf-9fd9-72936d4c95d6" ] } ], "mendeley" : { "previouslyFormattedCitation" : "(Bastiaanssen et al., 2002)"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(Bastiaanssen et al., 2002)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p>
    <w:p w14:paraId="5D85D438" w14:textId="77777777" w:rsidR="00BF291E" w:rsidRPr="00BF291E" w:rsidRDefault="00BF291E" w:rsidP="00BF291E">
      <w:pPr>
        <w:keepNext/>
        <w:keepLines/>
        <w:spacing w:after="0" w:line="480" w:lineRule="auto"/>
        <w:outlineLvl w:val="2"/>
        <w:rPr>
          <w:rFonts w:ascii="Times New Roman" w:eastAsiaTheme="minorEastAsia" w:hAnsi="Times New Roman" w:cs="Times New Roman"/>
          <w:b/>
          <w:sz w:val="24"/>
          <w:szCs w:val="24"/>
        </w:rPr>
      </w:pPr>
      <w:bookmarkStart w:id="110" w:name="_Toc397088774"/>
      <w:r w:rsidRPr="00BF291E">
        <w:rPr>
          <w:rFonts w:ascii="Times New Roman" w:eastAsiaTheme="minorEastAsia" w:hAnsi="Times New Roman" w:cs="Times New Roman"/>
          <w:b/>
          <w:sz w:val="24"/>
          <w:szCs w:val="24"/>
        </w:rPr>
        <w:t xml:space="preserve">3.2.3.2. Two source models:  ALEXI, </w:t>
      </w:r>
      <w:proofErr w:type="spellStart"/>
      <w:r w:rsidRPr="00BF291E">
        <w:rPr>
          <w:rFonts w:ascii="Times New Roman" w:eastAsiaTheme="majorEastAsia" w:hAnsi="Times New Roman" w:cs="Times New Roman"/>
          <w:b/>
          <w:i/>
          <w:sz w:val="24"/>
          <w:szCs w:val="24"/>
        </w:rPr>
        <w:t>DisALEXI</w:t>
      </w:r>
      <w:bookmarkEnd w:id="110"/>
      <w:proofErr w:type="spellEnd"/>
    </w:p>
    <w:p w14:paraId="722B5E0E" w14:textId="31ABA2CE"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Two source models account for the differences in aerodynamic resistance between soil and vegetation, which are lumped into a single resistance parameter in single-source models.  Two source models require estimation of the energy balance and therefore of T</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 xml:space="preserve"> and 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over vegetation and soil separately, and so cannot use internal calibration to wet and dry pixels</w:t>
      </w:r>
      <w:ins w:id="111" w:author="Alex Messina" w:date="2014-09-11T16:51:00Z">
        <w:r w:rsidR="00F5341D">
          <w:rPr>
            <w:rFonts w:ascii="Times New Roman" w:hAnsi="Times New Roman" w:cs="Times New Roman"/>
            <w:sz w:val="24"/>
            <w:szCs w:val="24"/>
          </w:rPr>
          <w:t xml:space="preserve"> like in SEBAL</w:t>
        </w:r>
      </w:ins>
      <w:r w:rsidRPr="00BF291E">
        <w:rPr>
          <w:rFonts w:ascii="Times New Roman" w:hAnsi="Times New Roman" w:cs="Times New Roman"/>
          <w:sz w:val="24"/>
          <w:szCs w:val="24"/>
        </w:rPr>
        <w:t xml:space="preserve">. One popular two-source model, the Atmosphere-Land Exchange Inverse (ALEXI) </w:t>
      </w:r>
      <w:r w:rsidRPr="00BF291E">
        <w:rPr>
          <w:rFonts w:ascii="Times New Roman" w:hAnsi="Times New Roman" w:cs="Times New Roman"/>
          <w:sz w:val="24"/>
          <w:szCs w:val="24"/>
        </w:rPr>
        <w:lastRenderedPageBreak/>
        <w:t xml:space="preserve">model uses the Two Source Energy Balance model (TSEB) of Norman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"0168-1923", "author" : [ { "dropping-particle" : "", "family" : "Norman", "given" : "John M", "non-dropping-particle" : "", "parse-names" : false, "suffix" : "" }, { "dropping-particle" : "", "family" : "Kustas", "given" : "William P", "non-dropping-particle" : "", "parse-names" : false, "suffix" : "" }, { "dropping-particle" : "", "family" : "Humes", "given" : "Karen S", "non-dropping-particle" : "", "parse-names" : false, "suffix" : "" } ], "container-title" : "Agricultural and Forest Meteorology", "id" : "ITEM-1", "issue" : "3", "issued" : { "date-parts" : [ [ "1995" ] ] }, "page" : "263-293", "publisher" : "Elsevier", "title" : "Source approach for estimating soil and vegetation energy fluxes in observations of directional radiometric surface temperature", "type" : "article-journal", "volume" : "77" }, "uris" : [ "http://www.mendeley.com/documents/?uuid=5bbc2a56-8508-4dd8-acb6-8b53c1e67023" ] } ], "mendeley" : { "manualFormatting" : "(1995)", "previouslyFormattedCitation" : "(Norman et al., 1995)"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(1995)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In ALEXI, T</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 xml:space="preserve"> of the soil (T</w:t>
      </w:r>
      <w:r w:rsidRPr="00BF291E">
        <w:rPr>
          <w:rFonts w:ascii="Times New Roman" w:hAnsi="Times New Roman" w:cs="Times New Roman"/>
          <w:sz w:val="24"/>
          <w:szCs w:val="24"/>
          <w:vertAlign w:val="subscript"/>
        </w:rPr>
        <w:t>1s</w:t>
      </w:r>
      <w:r w:rsidRPr="00BF291E">
        <w:rPr>
          <w:rFonts w:ascii="Times New Roman" w:hAnsi="Times New Roman" w:cs="Times New Roman"/>
          <w:sz w:val="24"/>
          <w:szCs w:val="24"/>
        </w:rPr>
        <w:t>) and canopy (T</w:t>
      </w:r>
      <w:r w:rsidRPr="00BF291E">
        <w:rPr>
          <w:rFonts w:ascii="Times New Roman" w:hAnsi="Times New Roman" w:cs="Times New Roman"/>
          <w:sz w:val="24"/>
          <w:szCs w:val="24"/>
          <w:vertAlign w:val="subscript"/>
        </w:rPr>
        <w:t>1c</w:t>
      </w:r>
      <w:r w:rsidRPr="00BF291E">
        <w:rPr>
          <w:rFonts w:ascii="Times New Roman" w:hAnsi="Times New Roman" w:cs="Times New Roman"/>
          <w:sz w:val="24"/>
          <w:szCs w:val="24"/>
        </w:rPr>
        <w:t>) are estimated by separating radiometric temperature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by the vegetation cover fraction: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686189B0" w14:textId="77777777" w:rsidTr="005B1C5E">
        <w:tc>
          <w:tcPr>
            <w:tcW w:w="4788" w:type="dxa"/>
          </w:tcPr>
          <w:p w14:paraId="04C426A4" w14:textId="77777777" w:rsidR="00BF291E" w:rsidRPr="00BF291E" w:rsidRDefault="00937B66" w:rsidP="00BF291E">
            <w:pPr>
              <w:spacing w:after="200"/>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R</m:t>
                    </m:r>
                  </m:sub>
                </m:sSub>
                <m:r>
                  <m:rPr>
                    <m:sty m:val="bi"/>
                  </m:rPr>
                  <w:rPr>
                    <w:rFonts w:ascii="Cambria Math" w:hAnsi="Cambria Math" w:cs="Times New Roman"/>
                    <w:sz w:val="24"/>
                    <w:szCs w:val="24"/>
                  </w:rPr>
                  <m:t>=</m:t>
                </m:r>
                <m:sSup>
                  <m:sSupPr>
                    <m:ctrlPr>
                      <w:rPr>
                        <w:rFonts w:ascii="Cambria Math" w:hAnsi="Cambria Math" w:cs="Times New Roman"/>
                        <w:bCs/>
                        <w:i/>
                        <w:sz w:val="24"/>
                        <w:szCs w:val="24"/>
                      </w:rPr>
                    </m:ctrlPr>
                  </m:sSupPr>
                  <m:e>
                    <m:d>
                      <m:dPr>
                        <m:begChr m:val="["/>
                        <m:endChr m:val="]"/>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c</m:t>
                            </m:r>
                          </m:sub>
                        </m:sSub>
                        <m:sSup>
                          <m:sSupPr>
                            <m:ctrlPr>
                              <w:rPr>
                                <w:rFonts w:ascii="Cambria Math" w:hAnsi="Cambria Math" w:cs="Times New Roman"/>
                                <w:bCs/>
                                <w:i/>
                                <w:sz w:val="24"/>
                                <w:szCs w:val="24"/>
                              </w:rPr>
                            </m:ctrlPr>
                          </m:sSupPr>
                          <m:e>
                            <m:sSub>
                              <m:sSubPr>
                                <m:ctrlPr>
                                  <w:rPr>
                                    <w:rFonts w:ascii="Cambria Math" w:hAnsi="Cambria Math" w:cs="Times New Roman"/>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1</m:t>
                                </m:r>
                                <m:r>
                                  <m:rPr>
                                    <m:sty m:val="bi"/>
                                  </m:rPr>
                                  <w:rPr>
                                    <w:rFonts w:ascii="Cambria Math" w:hAnsi="Cambria Math" w:cs="Times New Roman"/>
                                    <w:sz w:val="24"/>
                                    <w:szCs w:val="24"/>
                                  </w:rPr>
                                  <m:t>c</m:t>
                                </m:r>
                              </m:sub>
                            </m:sSub>
                          </m:e>
                          <m:sup>
                            <m:r>
                              <m:rPr>
                                <m:sty m:val="bi"/>
                              </m:rPr>
                              <w:rPr>
                                <w:rFonts w:ascii="Cambria Math" w:hAnsi="Cambria Math" w:cs="Times New Roman"/>
                                <w:sz w:val="24"/>
                                <w:szCs w:val="24"/>
                              </w:rPr>
                              <m:t>4</m:t>
                            </m:r>
                          </m:sup>
                        </m:sSup>
                        <m:r>
                          <m:rPr>
                            <m:sty m:val="bi"/>
                          </m:rPr>
                          <w:rPr>
                            <w:rFonts w:ascii="Cambria Math" w:hAnsi="Cambria Math" w:cs="Times New Roman"/>
                            <w:sz w:val="24"/>
                            <w:szCs w:val="24"/>
                          </w:rPr>
                          <m:t>+(1-</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c</m:t>
                            </m:r>
                          </m:sub>
                        </m:sSub>
                        <m:sSup>
                          <m:sSupPr>
                            <m:ctrlPr>
                              <w:rPr>
                                <w:rFonts w:ascii="Cambria Math" w:hAnsi="Cambria Math" w:cs="Times New Roman"/>
                                <w:bCs/>
                                <w:i/>
                                <w:sz w:val="24"/>
                                <w:szCs w:val="24"/>
                              </w:rPr>
                            </m:ctrlPr>
                          </m:sSupPr>
                          <m:e>
                            <m:sSub>
                              <m:sSubPr>
                                <m:ctrlPr>
                                  <w:rPr>
                                    <w:rFonts w:ascii="Cambria Math" w:hAnsi="Cambria Math" w:cs="Times New Roman"/>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1</m:t>
                                </m:r>
                                <m:r>
                                  <m:rPr>
                                    <m:sty m:val="bi"/>
                                  </m:rPr>
                                  <w:rPr>
                                    <w:rFonts w:ascii="Cambria Math" w:hAnsi="Cambria Math" w:cs="Times New Roman"/>
                                    <w:sz w:val="24"/>
                                    <w:szCs w:val="24"/>
                                  </w:rPr>
                                  <m:t>s</m:t>
                                </m:r>
                              </m:sub>
                            </m:sSub>
                          </m:e>
                          <m:sup>
                            <m:r>
                              <m:rPr>
                                <m:sty m:val="bi"/>
                              </m:rPr>
                              <w:rPr>
                                <w:rFonts w:ascii="Cambria Math" w:hAnsi="Cambria Math" w:cs="Times New Roman"/>
                                <w:sz w:val="24"/>
                                <w:szCs w:val="24"/>
                              </w:rPr>
                              <m:t>4</m:t>
                            </m:r>
                          </m:sup>
                        </m:sSup>
                      </m:e>
                    </m:d>
                  </m:e>
                  <m:sup>
                    <m:r>
                      <m:rPr>
                        <m:sty m:val="bi"/>
                      </m:rPr>
                      <w:rPr>
                        <w:rFonts w:ascii="Cambria Math" w:hAnsi="Cambria Math" w:cs="Times New Roman"/>
                        <w:sz w:val="24"/>
                        <w:szCs w:val="24"/>
                      </w:rPr>
                      <m:t>1/4</m:t>
                    </m:r>
                  </m:sup>
                </m:sSup>
              </m:oMath>
            </m:oMathPara>
          </w:p>
        </w:tc>
        <w:tc>
          <w:tcPr>
            <w:tcW w:w="4788" w:type="dxa"/>
          </w:tcPr>
          <w:p w14:paraId="740B1640" w14:textId="77777777" w:rsidR="00BF291E" w:rsidRPr="00BF291E" w:rsidRDefault="00BF291E" w:rsidP="00BF291E">
            <w:pPr>
              <w:spacing w:after="200"/>
              <w:jc w:val="center"/>
              <w:rPr>
                <w:rFonts w:ascii="Times New Roman" w:eastAsiaTheme="minorEastAsia"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20</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00EC0945" w14:textId="77777777" w:rsidR="00BF291E" w:rsidRPr="00BF291E" w:rsidRDefault="00BF291E" w:rsidP="00BF291E">
      <w:pPr>
        <w:spacing w:line="480" w:lineRule="auto"/>
        <w:rPr>
          <w:rFonts w:ascii="Times New Roman" w:eastAsiaTheme="minorEastAsia" w:hAnsi="Times New Roman" w:cs="Times New Roman"/>
          <w:sz w:val="24"/>
          <w:szCs w:val="24"/>
        </w:rPr>
      </w:pPr>
      <w:proofErr w:type="gramStart"/>
      <w:r w:rsidRPr="00BF291E">
        <w:rPr>
          <w:rFonts w:ascii="Times New Roman" w:eastAsiaTheme="minorEastAsia" w:hAnsi="Times New Roman" w:cs="Times New Roman"/>
          <w:sz w:val="24"/>
          <w:szCs w:val="24"/>
        </w:rPr>
        <w:t>where</w:t>
      </w:r>
      <w:proofErr w:type="gramEnd"/>
      <w:r w:rsidRPr="00BF291E">
        <w:rPr>
          <w:rFonts w:ascii="Times New Roman" w:eastAsiaTheme="minorEastAsia" w:hAnsi="Times New Roman" w:cs="Times New Roman"/>
          <w:sz w:val="24"/>
          <w:szCs w:val="24"/>
        </w:rPr>
        <w:t xml:space="preserve"> f</w:t>
      </w:r>
      <w:r w:rsidRPr="00BF291E">
        <w:rPr>
          <w:rFonts w:ascii="Times New Roman" w:eastAsiaTheme="minorEastAsia" w:hAnsi="Times New Roman" w:cs="Times New Roman"/>
          <w:sz w:val="24"/>
          <w:szCs w:val="24"/>
          <w:vertAlign w:val="subscript"/>
        </w:rPr>
        <w:t xml:space="preserve">c </w:t>
      </w:r>
      <w:r w:rsidRPr="00BF291E">
        <w:rPr>
          <w:rFonts w:ascii="Times New Roman" w:eastAsiaTheme="minorEastAsia" w:hAnsi="Times New Roman" w:cs="Times New Roman"/>
          <w:sz w:val="24"/>
          <w:szCs w:val="24"/>
        </w:rPr>
        <w:t>is the fractional vegetation cover at a given view angle,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5995957D" w14:textId="77777777" w:rsidTr="005B1C5E">
        <w:tc>
          <w:tcPr>
            <w:tcW w:w="4788" w:type="dxa"/>
          </w:tcPr>
          <w:p w14:paraId="7A2C57DB" w14:textId="77777777" w:rsidR="00BF291E" w:rsidRPr="00BF291E" w:rsidRDefault="00937B66" w:rsidP="00BF291E">
            <w:pPr>
              <w:spacing w:after="200"/>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c</m:t>
                    </m:r>
                  </m:sub>
                </m:sSub>
                <m:r>
                  <m:rPr>
                    <m:sty m:val="bi"/>
                  </m:rPr>
                  <w:rPr>
                    <w:rFonts w:ascii="Cambria Math" w:hAnsi="Cambria Math" w:cs="Times New Roman"/>
                    <w:sz w:val="24"/>
                    <w:szCs w:val="24"/>
                  </w:rPr>
                  <m:t>=1-</m:t>
                </m:r>
                <m:r>
                  <m:rPr>
                    <m:sty m:val="b"/>
                  </m:rPr>
                  <w:rPr>
                    <w:rFonts w:ascii="Cambria Math" w:hAnsi="Cambria Math" w:cs="Times New Roman"/>
                    <w:sz w:val="24"/>
                    <w:szCs w:val="24"/>
                  </w:rPr>
                  <m:t>exp⁡</m:t>
                </m:r>
                <m:d>
                  <m:dPr>
                    <m:ctrlPr>
                      <w:rPr>
                        <w:rFonts w:ascii="Cambria Math" w:hAnsi="Cambria Math" w:cs="Times New Roman"/>
                        <w:bCs/>
                        <w:i/>
                        <w:sz w:val="24"/>
                        <w:szCs w:val="24"/>
                      </w:rPr>
                    </m:ctrlPr>
                  </m:dPr>
                  <m:e>
                    <m:f>
                      <m:fPr>
                        <m:ctrlPr>
                          <w:rPr>
                            <w:rFonts w:ascii="Cambria Math" w:hAnsi="Cambria Math" w:cs="Times New Roman"/>
                            <w:bCs/>
                            <w:i/>
                            <w:sz w:val="24"/>
                            <w:szCs w:val="24"/>
                          </w:rPr>
                        </m:ctrlPr>
                      </m:fPr>
                      <m:num>
                        <m:r>
                          <m:rPr>
                            <m:sty m:val="bi"/>
                          </m:rPr>
                          <w:rPr>
                            <w:rFonts w:ascii="Cambria Math" w:hAnsi="Cambria Math" w:cs="Times New Roman"/>
                            <w:sz w:val="24"/>
                            <w:szCs w:val="24"/>
                          </w:rPr>
                          <m:t>-0.5</m:t>
                        </m:r>
                        <m:r>
                          <m:rPr>
                            <m:sty m:val="bi"/>
                          </m:rPr>
                          <w:rPr>
                            <w:rFonts w:ascii="Cambria Math" w:hAnsi="Cambria Math" w:cs="Times New Roman"/>
                            <w:sz w:val="24"/>
                            <w:szCs w:val="24"/>
                          </w:rPr>
                          <m:t>ΩLAI</m:t>
                        </m:r>
                      </m:num>
                      <m:den>
                        <m:r>
                          <m:rPr>
                            <m:sty m:val="b"/>
                          </m:rPr>
                          <w:rPr>
                            <w:rFonts w:ascii="Cambria Math" w:hAnsi="Cambria Math" w:cs="Times New Roman"/>
                            <w:sz w:val="24"/>
                            <w:szCs w:val="24"/>
                          </w:rPr>
                          <m:t>cos⁡</m:t>
                        </m:r>
                        <m:r>
                          <m:rPr>
                            <m:sty m:val="bi"/>
                          </m:rPr>
                          <w:rPr>
                            <w:rFonts w:ascii="Cambria Math" w:hAnsi="Cambria Math" w:cs="Times New Roman"/>
                            <w:sz w:val="24"/>
                            <w:szCs w:val="24"/>
                          </w:rPr>
                          <m:t>(θ)</m:t>
                        </m:r>
                      </m:den>
                    </m:f>
                  </m:e>
                </m:d>
              </m:oMath>
            </m:oMathPara>
          </w:p>
        </w:tc>
        <w:tc>
          <w:tcPr>
            <w:tcW w:w="4788" w:type="dxa"/>
          </w:tcPr>
          <w:p w14:paraId="12336AD1" w14:textId="77777777" w:rsidR="00BF291E" w:rsidRPr="00BF291E" w:rsidRDefault="00BF291E" w:rsidP="00BF291E">
            <w:pPr>
              <w:spacing w:after="200"/>
              <w:jc w:val="center"/>
              <w:rPr>
                <w:rFonts w:ascii="Times New Roman" w:eastAsiaTheme="minorEastAsia"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21</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5A94B3C6" w14:textId="77777777" w:rsidR="00BF291E" w:rsidRPr="00BF291E" w:rsidRDefault="00BF291E" w:rsidP="00BF291E">
      <w:pPr>
        <w:spacing w:line="480" w:lineRule="auto"/>
        <w:rPr>
          <w:rFonts w:ascii="Times New Roman" w:hAnsi="Times New Roman" w:cs="Times New Roman"/>
          <w:sz w:val="24"/>
          <w:szCs w:val="24"/>
        </w:rPr>
      </w:pPr>
      <w:proofErr w:type="gramStart"/>
      <w:r w:rsidRPr="00BF291E">
        <w:rPr>
          <w:rFonts w:ascii="Times New Roman" w:eastAsiaTheme="minorEastAsia" w:hAnsi="Times New Roman" w:cs="Times New Roman"/>
          <w:sz w:val="24"/>
          <w:szCs w:val="24"/>
        </w:rPr>
        <w:t>where</w:t>
      </w:r>
      <w:proofErr w:type="gramEnd"/>
      <w:r w:rsidRPr="00BF291E">
        <w:rPr>
          <w:rFonts w:ascii="Times New Roman" w:eastAsiaTheme="minorEastAsia" w:hAnsi="Times New Roman" w:cs="Times New Roman"/>
          <w:sz w:val="24"/>
          <w:szCs w:val="24"/>
        </w:rPr>
        <w:t xml:space="preserve"> Ω is an index of the degree of clumping from the given view angle, and θ is the view angle.</w:t>
      </w:r>
    </w:p>
    <w:p w14:paraId="15C1AB31" w14:textId="4E5E54F9"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is estimated using an atmospheric boundary layer (ABL) model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"Anderson", "given" : "M. C.", "non-dropping-particle" : "", "parse-names" : false, "suffix" : "" }, { "dropping-particle" : "", "family" : "Kustas", "given" : "William P.", "non-dropping-particle" : "", "parse-names" : false, "suffix" : "" }, { "dropping-particle" : "", "family" : "Hain", "given" : "C.R.", "non-dropping-particle" : "", "parse-names" : false, "suffix" : "" } ], "container-title" : "Remote Sensing of Energy Fluxes and Soil Moisture Content", "editor" : [ { "dropping-particle" : "", "family" : "Petropoulos", "given" : "George P.", "non-dropping-particle" : "", "parse-names" : false, "suffix" : "" } ], "id" : "ITEM-1", "issued" : { "date-parts" : [ [ "2013" ] ] }, "page" : "207-232", "publisher" : "Taylor and Francis", "title" : "Mapping surface fluxes and moisture conditions from field to global scales using ALEXI/DisALEXI", "type" : "chapter" }, "uris" : [ "http://www.mendeley.com/documents/?uuid=fe65557a-a16f-4189-bff2-61bf9e67ae8e" ] } ], "mendeley" : { "previouslyFormattedCitation" : "(Anderson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(Anderson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calibrated to the observed increase in temperature during the morning hours (from 1-1.5 hours after sunrise to before local noon), which is obtained from geostationary satellites such as the GOES satellite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"Anderson", "given" : "M. C.", "non-dropping-particle" : "", "parse-names" : false, "suffix" : "" }, { "dropping-particle" : "", "family" : "Kustas", "given" : "William P.", "non-dropping-particle" : "", "parse-names" : false, "suffix" : "" }, { "dropping-particle" : "", "family" : "Hain", "given" : "C.R.", "non-dropping-particle" : "", "parse-names" : false, "suffix" : "" } ], "container-title" : "Remote Sensing of Energy Fluxes and Soil Moisture Content", "editor" : [ { "dropping-particle" : "", "family" : "Petropoulos", "given" : "George P.", "non-dropping-particle" : "", "parse-names" : false, "suffix" : "" } ], "id" : "ITEM-1", "issued" : { "date-parts" : [ [ "2013" ] ] }, "page" : "207-232", "publisher" : "Taylor and Francis", "title" : "Mapping surface fluxes and moisture conditions from field to global scales using ALEXI/DisALEXI", "type" : "chapter" }, "uris" : [ "http://www.mendeley.com/documents/?uuid=fe65557a-a16f-4189-bff2-61bf9e67ae8e" ] } ], "mendeley" : { "previouslyFormattedCitation" : "(Anderson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(Anderson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Like SEBAL, the use of temperature difference instead of absolute temperature avoids the need for in-situ measurements of air temperatures or estimates of atmospheric corrections, and is a significant advantage in data-scarce regions.  The ABL model used in ALEXI is a relatively simple one that can be programmed as a system of equations.  </w:t>
      </w:r>
    </w:p>
    <w:p w14:paraId="41D13EBB" w14:textId="775BAC10"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The spatial resolution of the ALEXI model is constrained by the resolution of geostationary satellites (5-10 km), so a different algorithm, </w:t>
      </w:r>
      <w:proofErr w:type="spellStart"/>
      <w:r w:rsidRPr="00BF291E">
        <w:rPr>
          <w:rFonts w:ascii="Times New Roman" w:hAnsi="Times New Roman" w:cs="Times New Roman"/>
          <w:sz w:val="24"/>
          <w:szCs w:val="24"/>
        </w:rPr>
        <w:t>DisALEXI</w:t>
      </w:r>
      <w:proofErr w:type="spellEnd"/>
      <w:r w:rsidRPr="00BF291E">
        <w:rPr>
          <w:rFonts w:ascii="Times New Roman" w:hAnsi="Times New Roman" w:cs="Times New Roman"/>
          <w:sz w:val="24"/>
          <w:szCs w:val="24"/>
        </w:rPr>
        <w:t>, uses higher-resolution imagery from MODIS (1km) or Landsat (30m) to generate high</w:t>
      </w:r>
      <w:ins w:id="112" w:author="Alex Messina" w:date="2014-09-11T16:53:00Z">
        <w:r w:rsidR="006E1F36">
          <w:rPr>
            <w:rFonts w:ascii="Times New Roman" w:hAnsi="Times New Roman" w:cs="Times New Roman"/>
            <w:sz w:val="24"/>
            <w:szCs w:val="24"/>
          </w:rPr>
          <w:t>er</w:t>
        </w:r>
      </w:ins>
      <w:r w:rsidRPr="00BF291E">
        <w:rPr>
          <w:rFonts w:ascii="Times New Roman" w:hAnsi="Times New Roman" w:cs="Times New Roman"/>
          <w:sz w:val="24"/>
          <w:szCs w:val="24"/>
        </w:rPr>
        <w:t xml:space="preserve"> resolution ET </w:t>
      </w:r>
      <w:del w:id="113" w:author="Alex Messina" w:date="2014-09-11T16:53:00Z">
        <w:r w:rsidRPr="00BF291E" w:rsidDel="006E1F36">
          <w:rPr>
            <w:rFonts w:ascii="Times New Roman" w:hAnsi="Times New Roman" w:cs="Times New Roman"/>
            <w:sz w:val="24"/>
            <w:szCs w:val="24"/>
          </w:rPr>
          <w:delText xml:space="preserve">estimates </w:delText>
        </w:r>
      </w:del>
      <w:ins w:id="114" w:author="Alex Messina" w:date="2014-09-11T16:53:00Z">
        <w:r w:rsidR="006E1F36">
          <w:rPr>
            <w:rFonts w:ascii="Times New Roman" w:hAnsi="Times New Roman" w:cs="Times New Roman"/>
            <w:sz w:val="24"/>
            <w:szCs w:val="24"/>
          </w:rPr>
          <w:t>maps?</w:t>
        </w:r>
        <w:r w:rsidR="006E1F36" w:rsidRPr="00BF291E">
          <w:rPr>
            <w:rFonts w:ascii="Times New Roman" w:hAnsi="Times New Roman" w:cs="Times New Roman"/>
            <w:sz w:val="24"/>
            <w:szCs w:val="24"/>
          </w:rPr>
          <w:t xml:space="preserve"> </w:t>
        </w:r>
      </w:ins>
      <w:r w:rsidRPr="00BF291E">
        <w:rPr>
          <w:rFonts w:ascii="Times New Roman" w:hAnsi="Times New Roman" w:cs="Times New Roman"/>
          <w:sz w:val="24"/>
          <w:szCs w:val="24"/>
        </w:rPr>
        <w:t xml:space="preserve">using ALEXI results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"10.1029/2002WR001775", "ISSN" : "1944-7973", "abstract" : "Many applications exist within the fields of agriculture, forestry, land management, and hydrologic assessment for routine estimation of surface energy fluxes, particularly evapotranspiration (ET), at spatial resolutions of the order of 101 m. A new two-step approach (called the disaggregated atmosphere land exchange inverse model, or DisALEXI) has been developed to combine low- and high-resolution remote sensing data to estimate ET on the 101\u2013102 m scale without requiring any local observations. The first step uses surface brightness-temperature-change measurements made over a 4-hour morning interval from the GOES satellite to estimate average surface fluxes on the scale of about 5 km with an algorithm known as ALEXI. The second step disaggregates the GOES 5-km surface flux estimates by using high-spatial-resolution images of vegetation index and surface temperature, such as from ASTER, Landsat, MODIS, or aircraft, to produce high-spatial-resolution maps of surface fluxes. Using data from the Southern Great Plains field experiment of 1997, the root-mean-square difference between remote estimates of surface fluxes and ground-based measurements is about 40 W m\u22122, comparable to uncertainties associated with micrometeorological surface flux measurement techniques. The DisALEXI approach was useful for estimating field-scale, surface energy fluxes in a heterogeneous area of central Oklahoma without using any local observations, thus providing a means for scaling kilometer-scale flux estimates down to a surface flux-tower footprint. Although the DisALEXI approach is promising for general applicability, further tests with varying surface conditions are necessary to establish greater confidence.", "author" : [ { "dropping-particle" : "", "family" : "Norman", "given" : "J M", "non-dropping-particle" : "", "parse-names" : false, "suffix" : "" }, { "dropping-particle" : "", "family" : "Anderson", "given" : "M C", "non-dropping-particle" : "", "parse-names" : false, "suffix" : "" }, { "dropping-particle" : "", "family" : "Kustas", "given" : "W P", "non-dropping-particle" : "", "parse-names" : false, "suffix" : "" }, { "dropping-particle" : "", "family" : "French", "given" : "A N", "non-dropping-particle" : "", "parse-names" : false, "suffix" : "" }, { "dropping-particle" : "", "family" : "Mecikalski", "given" : "J", "non-dropping-particle" : "", "parse-names" : false, "suffix" : "" }, { "dropping-particle" : "", "family" : "Torn", "given" : "R", "non-dropping-particle" : "", "parse-names" : false, "suffix" : "" }, { "dropping-particle" : "", "family" : "Diak", "given" : "G R", "non-dropping-particle" : "", "parse-names" : false, "suffix" : "" }, { "dropping-particle" : "", "family" : "Schmugge", "given" : "T J", "non-dropping-particle" : "", "parse-names" : false, "suffix" : "" }, { "dropping-particle" : "", "family" : "Tanner", "given" : "B C W", "non-dropping-particle" : "", "parse-names" : false, "suffix" : "" } ], "container-title" : "Water Resources Research", "id" : "ITEM-1", "issue" : "8", "issued" : { "date-parts" : [ [ "2003", "8", "1" ] ] }, "note" : "DisALEXI", "page" : "1221", "title" : "Remote sensing of surface energy fluxes at 101-m pixel resolutions", "type" : "article-journal", "volume" : "39" }, "uris" : [ "http://www.mendeley.com/documents/?uuid=cf743eae-18fd-4565-808d-7e3f6b8ce590" ] } ], "mendeley" : { "previouslyFormattedCitation" : "(Norman et al., 2003)"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(Norman et al., 2003)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DisALEXI</w:t>
      </w:r>
      <w:proofErr w:type="spellEnd"/>
      <w:r w:rsidRPr="00BF291E">
        <w:rPr>
          <w:rFonts w:ascii="Times New Roman" w:hAnsi="Times New Roman" w:cs="Times New Roman"/>
          <w:sz w:val="24"/>
          <w:szCs w:val="24"/>
        </w:rPr>
        <w:t xml:space="preserve"> utilizes the temperature and wind speed at the blending height (</w:t>
      </w:r>
      <w:commentRangeStart w:id="115"/>
      <w:r w:rsidRPr="00BF291E">
        <w:rPr>
          <w:rFonts w:ascii="Times New Roman" w:hAnsi="Times New Roman" w:cs="Times New Roman"/>
          <w:sz w:val="24"/>
          <w:szCs w:val="24"/>
        </w:rPr>
        <w:t xml:space="preserve">~50m </w:t>
      </w:r>
      <w:commentRangeEnd w:id="115"/>
      <w:r w:rsidR="006E1F36">
        <w:rPr>
          <w:rStyle w:val="CommentReference"/>
        </w:rPr>
        <w:commentReference w:id="115"/>
      </w:r>
      <w:r w:rsidRPr="00BF291E">
        <w:rPr>
          <w:rFonts w:ascii="Times New Roman" w:hAnsi="Times New Roman" w:cs="Times New Roman"/>
          <w:sz w:val="24"/>
          <w:szCs w:val="24"/>
        </w:rPr>
        <w:t xml:space="preserve">above the land surface) and downwelling short- and longwave radiation from ALEXI as input, assuming those four variables are spatially uniform over the </w:t>
      </w:r>
      <w:r w:rsidRPr="00BF291E">
        <w:rPr>
          <w:rFonts w:ascii="Times New Roman" w:hAnsi="Times New Roman" w:cs="Times New Roman"/>
          <w:sz w:val="24"/>
          <w:szCs w:val="24"/>
        </w:rPr>
        <w:lastRenderedPageBreak/>
        <w:t>resolution of the ALEXI model (usually 5-10 km).  The high-resolution thermal imagery is then adjusted to the view angle of the GOES satellite to ensure consistency in the radiometric temperature.  The angle-adjusted radiometric temperature, vegetation cover, and land use maps from the high-resolution imagery are then used to calculate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at high resolution, and the two-source model run on each high-resolution pixel with the ALEXI-derived temperature at 50m as the upper boundary condition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"10.1029/2002WR001775", "ISSN" : "1944-7973", "abstract" : "Many applications exist within the fields of agriculture, forestry, land management, and hydrologic assessment for routine estimation of surface energy fluxes, particularly evapotranspiration (ET), at spatial resolutions of the order of 101 m. A new two-step approach (called the disaggregated atmosphere land exchange inverse model, or DisALEXI) has been developed to combine low- and high-resolution remote sensing data to estimate ET on the 101\u2013102 m scale without requiring any local observations. The first step uses surface brightness-temperature-change measurements made over a 4-hour morning interval from the GOES satellite to estimate average surface fluxes on the scale of about 5 km with an algorithm known as ALEXI. The second step disaggregates the GOES 5-km surface flux estimates by using high-spatial-resolution images of vegetation index and surface temperature, such as from ASTER, Landsat, MODIS, or aircraft, to produce high-spatial-resolution maps of surface fluxes. Using data from the Southern Great Plains field experiment of 1997, the root-mean-square difference between remote estimates of surface fluxes and ground-based measurements is about 40 W m\u22122, comparable to uncertainties associated with micrometeorological surface flux measurement techniques. The DisALEXI approach was useful for estimating field-scale, surface energy fluxes in a heterogeneous area of central Oklahoma without using any local observations, thus providing a means for scaling kilometer-scale flux estimates down to a surface flux-tower footprint. Although the DisALEXI approach is promising for general applicability, further tests with varying surface conditions are necessary to establish greater confidence.", "author" : [ { "dropping-particle" : "", "family" : "Norman", "given" : "J M", "non-dropping-particle" : "", "parse-names" : false, "suffix" : "" }, { "dropping-particle" : "", "family" : "Anderson", "given" : "M C", "non-dropping-particle" : "", "parse-names" : false, "suffix" : "" }, { "dropping-particle" : "", "family" : "Kustas", "given" : "W P", "non-dropping-particle" : "", "parse-names" : false, "suffix" : "" }, { "dropping-particle" : "", "family" : "French", "given" : "A N", "non-dropping-particle" : "", "parse-names" : false, "suffix" : "" }, { "dropping-particle" : "", "family" : "Mecikalski", "given" : "J", "non-dropping-particle" : "", "parse-names" : false, "suffix" : "" }, { "dropping-particle" : "", "family" : "Torn", "given" : "R", "non-dropping-particle" : "", "parse-names" : false, "suffix" : "" }, { "dropping-particle" : "", "family" : "Diak", "given" : "G R", "non-dropping-particle" : "", "parse-names" : false, "suffix" : "" }, { "dropping-particle" : "", "family" : "Schmugge", "given" : "T J", "non-dropping-particle" : "", "parse-names" : false, "suffix" : "" }, { "dropping-particle" : "", "family" : "Tanner", "given" : "B C W", "non-dropping-particle" : "", "parse-names" : false, "suffix" : "" } ], "container-title" : "Water Resources Research", "id" : "ITEM-1", "issue" : "8", "issued" : { "date-parts" : [ [ "2003", "8", "1" ] ] }, "note" : "DisALEXI", "page" : "1221", "title" : "Remote sensing of surface energy fluxes at 101-m pixel resolutions", "type" : "article-journal", "volume" : "39" }, "uris" : [ "http://www.mendeley.com/documents/?uuid=cf743eae-18fd-4565-808d-7e3f6b8ce590" ] } ], "mendeley" : { "previouslyFormattedCitation" : "(Norman et al., 2003)"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(Norman et al., 2003)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The </w:t>
      </w:r>
      <w:proofErr w:type="spellStart"/>
      <w:r w:rsidRPr="00BF291E">
        <w:rPr>
          <w:rFonts w:ascii="Times New Roman" w:hAnsi="Times New Roman" w:cs="Times New Roman"/>
          <w:sz w:val="24"/>
          <w:szCs w:val="24"/>
        </w:rPr>
        <w:t>DisALEXI</w:t>
      </w:r>
      <w:proofErr w:type="spellEnd"/>
      <w:r w:rsidRPr="00BF291E">
        <w:rPr>
          <w:rFonts w:ascii="Times New Roman" w:hAnsi="Times New Roman" w:cs="Times New Roman"/>
          <w:sz w:val="24"/>
          <w:szCs w:val="24"/>
        </w:rPr>
        <w:t xml:space="preserve"> values are adjusted to match the mean ALEXI values by iteratively altering the air temperature map (T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until the aggregated </w:t>
      </w:r>
      <w:proofErr w:type="spellStart"/>
      <w:r w:rsidRPr="00BF291E">
        <w:rPr>
          <w:rFonts w:ascii="Times New Roman" w:hAnsi="Times New Roman" w:cs="Times New Roman"/>
          <w:sz w:val="24"/>
          <w:szCs w:val="24"/>
        </w:rPr>
        <w:t>DisALEXI</w:t>
      </w:r>
      <w:proofErr w:type="spellEnd"/>
      <w:r w:rsidRPr="00BF291E">
        <w:rPr>
          <w:rFonts w:ascii="Times New Roman" w:hAnsi="Times New Roman" w:cs="Times New Roman"/>
          <w:sz w:val="24"/>
          <w:szCs w:val="24"/>
        </w:rPr>
        <w:t xml:space="preserve"> values match the ALEXI ET values, ensuring consistency across scales.  </w:t>
      </w:r>
    </w:p>
    <w:p w14:paraId="13607429" w14:textId="0750C418" w:rsidR="00BF291E" w:rsidRDefault="00BF291E" w:rsidP="00BF291E">
      <w:pPr>
        <w:spacing w:after="0" w:line="480" w:lineRule="auto"/>
        <w:ind w:firstLine="720"/>
        <w:rPr>
          <w:ins w:id="116" w:author="Alex Messina" w:date="2014-09-11T17:00:00Z"/>
          <w:rFonts w:ascii="Times New Roman" w:hAnsi="Times New Roman" w:cs="Times New Roman"/>
          <w:sz w:val="24"/>
          <w:szCs w:val="24"/>
        </w:rPr>
      </w:pPr>
      <w:r w:rsidRPr="00BF291E">
        <w:rPr>
          <w:rFonts w:ascii="Times New Roman" w:hAnsi="Times New Roman" w:cs="Times New Roman"/>
          <w:sz w:val="24"/>
          <w:szCs w:val="24"/>
        </w:rPr>
        <w:t xml:space="preserve">Methods for fusing </w:t>
      </w:r>
      <w:proofErr w:type="spellStart"/>
      <w:r w:rsidRPr="00BF291E">
        <w:rPr>
          <w:rFonts w:ascii="Times New Roman" w:hAnsi="Times New Roman" w:cs="Times New Roman"/>
          <w:sz w:val="24"/>
          <w:szCs w:val="24"/>
        </w:rPr>
        <w:t>DisALEXI</w:t>
      </w:r>
      <w:proofErr w:type="spellEnd"/>
      <w:r w:rsidRPr="00BF291E">
        <w:rPr>
          <w:rFonts w:ascii="Times New Roman" w:hAnsi="Times New Roman" w:cs="Times New Roman"/>
          <w:sz w:val="24"/>
          <w:szCs w:val="24"/>
        </w:rPr>
        <w:t xml:space="preserve"> results using both MODIS for daily resolution and Landsat for high spatial resolution have been developed and tested over rainfed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"10.1002/wrcr.20349", "ISSN" : "1944-7973", "abstract" : "Thermal remote sensing methods for mapping evapotranspiration (ET) exploit the physical interconnection that exists between land-surface temperature (LST) and evaporative cooling, employing principles of surface energy balance (SEB). Unfortunately, while many applications in water resource management require ET information at daily and field spatial scales, current satellite-based thermal sensors are characterized by either low spatial resolution and high repeatability or by moderate/high spatial resolution and low frequency. Here we introduce a novel approach to ET mapping that fuses characteristics of both classes of sensors to provide optimal spatiotemporal coverage. In this approach, coarse resolution daily ET maps generated with a SEB model using geostationary satellite data are spatially disaggregated using daily MODIS (MODerate resolution Imaging Spectroradiometer) 1 km and biweekly Landsat LST imagery sharpened to 30 m. These ET fields are then fused to obtain daily ET maps at 30 m spatial resolution. The accuracy of the fused Landsat-MODIS daily ET maps was evaluated over Iowa using observations collected at eight flux towers sited in corn and soybean fields during the Soil Moisture Experiment of 2002, as well as in comparison with a Landsat-only retrieval. A significant improvement in ET accuracy (reducing errors from 0.75 to 0.58 mm d\u22121 on average) was obtained by fusing MODIS and Landsat data in comparison with the Landsat-only case, with most notable improvements when a rainfall event occurred between two successive Landsat acquisitions. The improvements are further evident at the seasonal timescale, where a 3% error is obtained using Landsat-MODIS fusion versus a 9% Landsat-only systematic underestimation.", "author" : [ { "dropping-particle" : "", "family" : "Cammalleri", "given" : "C", "non-dropping-particle" : "", "parse-names" : false, "suffix" : "" }, { "dropping-particle" : "", "family" : "Anderson", "given" : "M C", "non-dropping-particle" : "", "parse-names" : false, "suffix" : "" }, { "dropping-particle" : "", "family" : "Gao", "given" : "F", "non-dropping-particle" : "", "parse-names" : false, "suffix" : "" }, { "dropping-particle" : "", "family" : "Hain", "given" : "C R", "non-dropping-particle" : "", "parse-names" : false, "suffix" : "" }, { "dropping-particle" : "", "family" : "Kustas", "given" : "W P", "non-dropping-particle" : "", "parse-names" : false, "suffix" : "" } ], "container-title" : "Water Resources Research", "id" : "ITEM-1", "issue" : "8", "issued" : { "date-parts" : [ [ "2013", "8", "1" ] ] }, "page" : "4672-4686", "title" : "A data fusion approach for mapping daily evapotranspiration at field scale", "type" : "article-journal", "volume" : "49" }, "uris" : [ "http://www.mendeley.com/documents/?uuid=ec24ad67-6b15-4782-b092-42fe826b7db4", "http://www.mendeley.com/documents/?uuid=ef2a8d56-1c4f-47df-aecc-33e08027bec2" ] } ], "mendeley" : { "previouslyFormattedCitation" : "(Cammalleri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(Cammalleri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irrigated areas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"http://dx.doi.org/10.1016/j.agrformet.2013.11.001", "ISSN" : "0168-1923", "abstract" : "Abstract Continuous monitoring of daily evapotranspiration (ET) at field scale can be achieved by combining thermal infrared remote sensing data information from multiple satellite platforms, given that no single sensor currently exists today with the required spatiotemporal resolution. Here, an integrated approach to field-scale ET mapping is described, combining multi-scale surface energy balance evaluations and a data fusion methodology, namely the Spatial and Temporal Adaptive Reflectance Fusion Model (STARFM), to optimally exploit spatiotemporal characteristics of image datasets collected by the Landsat and Moderate resolution Imaging Spectroradiometer (MODIS) sensors, as well as geostationary platforms. Performance of this methodology is evaluated over adjacent irrigated and rainfed fields, since mixed conditions are the most challenging for data fusion procedures, and in two different climatic regions: a semi-arid site in Bushland, TX and a temperate site in Mead, NE. Daytime-total ET estimates obtained for the Landsat overpass dates suggest that the intrinsic model accuracy is consistent across the different test sites (and on the order of 0.5 mm d\u22121) when contemporaneous Landsat imagery at 30-m resolution is available. Comparisons between tower observations and daily ET datastreams, reconstructed between overpasses by fusing Landsat and MODIS estimates, provide a means for assessing the strengths and limitations of the fused product. At the Mead site, the model performed similarly for both irrigated and rainfed fields, with an accuracy of about 0.9 mm d\u22121. This similarity in performance is likely due to the relatively large size of the fields (\u224850 ha), suggesting that the soil moisture dynamics of the irrigated fields are reasonably well captured at the 1-km MODIS thermal pixel scale. On the other hand, the accuracy of daily retrievals for irrigated fields at the Bushland site was lower than that for the rainfed field (errors of 1.5 and 1.0 mm d\u22121, respectively), likely due to the inability of the model to capture ET spikes right after irrigation events for fields substantially smaller than MODIS data resolution. At this site, the irrigated fields were small (\u22485 ha) compared to the MODIS pixel size, and sparsely distributed over the landscape, so sporadic contributions to ET from soil evaporation due to irrigation were not captured by the 1-km MODIS ET retrievals. However, due the semiarid environment at Bushland, these irrigation-induced spike\u2026", "author" : [ { "dropping-particle" : "", "family" : "Cammalleri", "given" : "C", "non-dropping-particle" : "", "parse-names" : false, "suffix" : "" }, { "dropping-particle" : "", "family" : "Anderson", "given" : "M C", "non-dropping-particle" : "", "parse-names" : false, "suffix" : "" }, { "dropping-particle" : "", "family" : "Gao", "given" : "F", "non-dropping-particle" : "", "parse-names" : false, "suffix" : "" }, { "dropping-particle" : "", "family" : "Hain", "given" : "C R", "non-dropping-particle" : "", "parse-names" : false, "suffix" : "" }, { "dropping-particle" : "", "family" : "Kustas", "given" : "W P", "non-dropping-particle" : "", "parse-names" : false, "suffix" : "" } ], "container-title" : "Agricultural and Forest Meteorology", "id" : "ITEM-1", "issue" : "0", "issued" : { "date-parts" : [ [ "2014", "3", "15" ] ] }, "page" : "1-11", "title" : "Mapping daily evapotranspiration at field scales over rainfed and irrigated agricultural areas using remote sensing data fusion", "type" : "article-journal", "volume" : "186" }, "uris" : [ "http://www.mendeley.com/documents/?uuid=b98c8b97-8d6b-42dd-abd7-6ac59d818604" ] } ], "mendeley" : { "previouslyFormattedCitation" : "(Cammalleri et al., 2014)"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(Cammalleri et al., 2014)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based on a data fusion strategy for MODIS and Landsat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"0196-2892", "author" : [ { "dropping-particle" : "", "family" : "Gao", "given" : "Feng", "non-dropping-particle" : "", "parse-names" : false, "suffix" : "" }, { "dropping-particle" : "", "family" : "Masek", "given" : "Jeff", "non-dropping-particle" : "", "parse-names" : false, "suffix" : "" }, { "dropping-particle" : "", "family" : "Schwaller", "given" : "Matt", "non-dropping-particle" : "", "parse-names" : false, "suffix" : "" }, { "dropping-particle" : "", "family" : "Hall", "given" : "Forrest", "non-dropping-particle" : "", "parse-names" : false, "suffix" : "" } ], "container-title" : "Geoscience and Remote Sensing, IEEE Transactions on", "id" : "ITEM-1", "issue" : "8", "issued" : { "date-parts" : [ [ "2006" ] ] }, "page" : "2207-2218", "publisher" : "IEEE", "title" : "On the blending of the Landsat and MODIS surface reflectance: Predicting daily Landsat surface reflectance", "type" : "article-journal", "volume" : "44" }, "uris" : [ "http://www.mendeley.com/documents/?uuid=8860fc3d-a9b1-4f70-8cca-ff94755835a6", "http://www.mendeley.com/documents/?uuid=bbbb67ee-14e5-4f29-a600-cabb1a10e661" ] } ], "mendeley" : { "previouslyFormattedCitation" : "(Gao et al., 2006)"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(Gao et al., 2006)</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Spatial and Temporal Adaptive Reflectance Fusion Model (STARFM) find</w:t>
      </w:r>
      <w:ins w:id="117" w:author="Alex Messina" w:date="2014-09-11T16:55:00Z">
        <w:r w:rsidR="006E1F36">
          <w:rPr>
            <w:rFonts w:ascii="Times New Roman" w:hAnsi="Times New Roman" w:cs="Times New Roman"/>
            <w:sz w:val="24"/>
            <w:szCs w:val="24"/>
          </w:rPr>
          <w:t>s</w:t>
        </w:r>
      </w:ins>
      <w:r w:rsidRPr="00BF291E">
        <w:rPr>
          <w:rFonts w:ascii="Times New Roman" w:hAnsi="Times New Roman" w:cs="Times New Roman"/>
          <w:sz w:val="24"/>
          <w:szCs w:val="24"/>
        </w:rPr>
        <w:t xml:space="preserve"> the date with the highest correlation between Landsat- and MODIS-derived ET, and uses that correlation structure to predict Landsat-scale ET on dates with only MODIS data available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_Ref385253416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use of MODIS improves the estimation of ET over the use of a simple spline function on ET using available Landsat dates.  The results highlight the importance of having daily MODIS estimates for some locations where vegetation responds to changes in moisture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_Ref385253517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At some sites (162), little difference was observed between the interpolated Landsat ET and the MODIS-Landsat fusion product, but at other sites (161), ET increased rapidly and was higher than the interpolated Landsat values for a 15-20 day period following a rainfall event.</w:t>
      </w:r>
    </w:p>
    <w:p w14:paraId="00E3FF54" w14:textId="47A6203E" w:rsidR="006E1F36" w:rsidRPr="00BF291E" w:rsidRDefault="006E1F36" w:rsidP="00BF291E">
      <w:pPr>
        <w:spacing w:after="0" w:line="480" w:lineRule="auto"/>
        <w:ind w:firstLine="720"/>
        <w:rPr>
          <w:rFonts w:ascii="Times New Roman" w:hAnsi="Times New Roman" w:cs="Times New Roman"/>
          <w:sz w:val="24"/>
          <w:szCs w:val="24"/>
        </w:rPr>
      </w:pPr>
      <w:ins w:id="118" w:author="Alex Messina" w:date="2014-09-11T17:00:00Z">
        <w:r>
          <w:rPr>
            <w:rFonts w:ascii="Times New Roman" w:hAnsi="Times New Roman" w:cs="Times New Roman"/>
            <w:sz w:val="24"/>
            <w:szCs w:val="24"/>
          </w:rPr>
          <w:t xml:space="preserve">Anderson et al. (1997) </w:t>
        </w:r>
      </w:ins>
      <w:ins w:id="119" w:author="Alex Messina" w:date="2014-09-11T17:01:00Z">
        <w:r w:rsidR="00535B5C">
          <w:rPr>
            <w:rFonts w:ascii="Times New Roman" w:hAnsi="Times New Roman" w:cs="Times New Roman"/>
            <w:sz w:val="24"/>
            <w:szCs w:val="24"/>
          </w:rPr>
          <w:t xml:space="preserve">compared </w:t>
        </w:r>
        <w:proofErr w:type="spellStart"/>
        <w:r w:rsidR="00535B5C">
          <w:rPr>
            <w:rFonts w:ascii="Times New Roman" w:hAnsi="Times New Roman" w:cs="Times New Roman"/>
            <w:sz w:val="24"/>
            <w:szCs w:val="24"/>
          </w:rPr>
          <w:t>DisALEXI</w:t>
        </w:r>
        <w:proofErr w:type="spellEnd"/>
        <w:r w:rsidR="00535B5C">
          <w:rPr>
            <w:rFonts w:ascii="Times New Roman" w:hAnsi="Times New Roman" w:cs="Times New Roman"/>
            <w:sz w:val="24"/>
            <w:szCs w:val="24"/>
          </w:rPr>
          <w:t xml:space="preserve"> model estimates of</w:t>
        </w:r>
      </w:ins>
      <w:ins w:id="120" w:author="Alex Messina" w:date="2014-09-11T17:00:00Z">
        <w:r>
          <w:rPr>
            <w:rFonts w:ascii="Times New Roman" w:hAnsi="Times New Roman" w:cs="Times New Roman"/>
            <w:sz w:val="24"/>
            <w:szCs w:val="24"/>
          </w:rPr>
          <w:t xml:space="preserve"> </w:t>
        </w:r>
        <w:proofErr w:type="spellStart"/>
        <w:r>
          <w:rPr>
            <w:rFonts w:ascii="Cambria Math" w:hAnsi="Cambria Math" w:cs="Times New Roman"/>
            <w:sz w:val="24"/>
            <w:szCs w:val="24"/>
          </w:rPr>
          <w:t>λ</w:t>
        </w:r>
        <w:r w:rsidR="00535B5C">
          <w:rPr>
            <w:rFonts w:ascii="Times New Roman" w:hAnsi="Times New Roman" w:cs="Times New Roman"/>
            <w:sz w:val="24"/>
            <w:szCs w:val="24"/>
          </w:rPr>
          <w:t>ET</w:t>
        </w:r>
        <w:proofErr w:type="spellEnd"/>
        <w:r>
          <w:rPr>
            <w:rFonts w:ascii="Times New Roman" w:hAnsi="Times New Roman" w:cs="Times New Roman"/>
            <w:sz w:val="24"/>
            <w:szCs w:val="24"/>
          </w:rPr>
          <w:t xml:space="preserve"> with eddy covariance towers</w:t>
        </w:r>
      </w:ins>
      <w:ins w:id="121" w:author="Alex Messina" w:date="2014-09-11T17:01:00Z">
        <w:r w:rsidR="00535B5C" w:rsidRPr="00535B5C">
          <w:rPr>
            <w:rFonts w:ascii="Times New Roman" w:hAnsi="Times New Roman" w:cs="Times New Roman"/>
            <w:sz w:val="24"/>
            <w:szCs w:val="24"/>
          </w:rPr>
          <w:t xml:space="preserve"> </w:t>
        </w:r>
      </w:ins>
      <w:ins w:id="122" w:author="Alex Messina" w:date="2014-09-11T17:02:00Z">
        <w:r w:rsidR="00535B5C">
          <w:rPr>
            <w:rFonts w:ascii="Times New Roman" w:hAnsi="Times New Roman" w:cs="Times New Roman"/>
            <w:sz w:val="24"/>
            <w:szCs w:val="24"/>
          </w:rPr>
          <w:t xml:space="preserve">and </w:t>
        </w:r>
      </w:ins>
      <w:ins w:id="123" w:author="Alex Messina" w:date="2014-09-11T17:01:00Z">
        <w:r w:rsidR="00535B5C">
          <w:rPr>
            <w:rFonts w:ascii="Times New Roman" w:hAnsi="Times New Roman" w:cs="Times New Roman"/>
            <w:sz w:val="24"/>
            <w:szCs w:val="24"/>
          </w:rPr>
          <w:t>found RMSD of 40 W/m2, MAD of 30 W/m2, and R2 of 0.77</w:t>
        </w:r>
        <w:r w:rsidR="00535B5C">
          <w:rPr>
            <w:rFonts w:ascii="Times New Roman" w:hAnsi="Times New Roman" w:cs="Times New Roman"/>
            <w:sz w:val="24"/>
            <w:szCs w:val="24"/>
          </w:rPr>
          <w:t xml:space="preserve">. Norman et </w:t>
        </w:r>
        <w:r w:rsidR="00535B5C">
          <w:rPr>
            <w:rFonts w:ascii="Times New Roman" w:hAnsi="Times New Roman" w:cs="Times New Roman"/>
            <w:sz w:val="24"/>
            <w:szCs w:val="24"/>
          </w:rPr>
          <w:lastRenderedPageBreak/>
          <w:t>al. (2003) also found RMSD of 40-50 W/M2 compared with</w:t>
        </w:r>
      </w:ins>
      <w:ins w:id="124" w:author="Alex Messina" w:date="2014-09-11T17:02:00Z">
        <w:r w:rsidR="00535B5C">
          <w:rPr>
            <w:rFonts w:ascii="Times New Roman" w:hAnsi="Times New Roman" w:cs="Times New Roman"/>
            <w:sz w:val="24"/>
            <w:szCs w:val="24"/>
          </w:rPr>
          <w:t xml:space="preserve"> eddy covariance towers, but recent implementations of </w:t>
        </w:r>
        <w:proofErr w:type="spellStart"/>
        <w:r w:rsidR="00535B5C">
          <w:rPr>
            <w:rFonts w:ascii="Times New Roman" w:hAnsi="Times New Roman" w:cs="Times New Roman"/>
            <w:sz w:val="24"/>
            <w:szCs w:val="24"/>
          </w:rPr>
          <w:t>DisALEXI</w:t>
        </w:r>
        <w:proofErr w:type="spellEnd"/>
        <w:r w:rsidR="00535B5C">
          <w:rPr>
            <w:rFonts w:ascii="Times New Roman" w:hAnsi="Times New Roman" w:cs="Times New Roman"/>
            <w:sz w:val="24"/>
            <w:szCs w:val="24"/>
          </w:rPr>
          <w:t xml:space="preserve"> (Anderson et al. 2013) produced lower error with MAD of 15-20% for 30 min. </w:t>
        </w:r>
        <w:proofErr w:type="spellStart"/>
        <w:r w:rsidR="00535B5C">
          <w:rPr>
            <w:rFonts w:ascii="Times New Roman" w:hAnsi="Times New Roman" w:cs="Times New Roman"/>
            <w:sz w:val="24"/>
            <w:szCs w:val="24"/>
          </w:rPr>
          <w:t>avg</w:t>
        </w:r>
      </w:ins>
      <w:proofErr w:type="spellEnd"/>
      <w:ins w:id="125" w:author="Alex Messina" w:date="2014-09-11T17:04:00Z">
        <w:r w:rsidR="00535B5C">
          <w:rPr>
            <w:rFonts w:ascii="Times New Roman" w:hAnsi="Times New Roman" w:cs="Times New Roman"/>
            <w:sz w:val="24"/>
            <w:szCs w:val="24"/>
          </w:rPr>
          <w:t xml:space="preserve">, 10% for daily, and ~5% for seasonal </w:t>
        </w:r>
        <w:proofErr w:type="spellStart"/>
        <w:r w:rsidR="00535B5C">
          <w:rPr>
            <w:rFonts w:ascii="Cambria Math" w:hAnsi="Cambria Math" w:cs="Times New Roman"/>
            <w:sz w:val="24"/>
            <w:szCs w:val="24"/>
          </w:rPr>
          <w:t>λ</w:t>
        </w:r>
        <w:r w:rsidR="00535B5C">
          <w:rPr>
            <w:rFonts w:ascii="Times New Roman" w:hAnsi="Times New Roman" w:cs="Times New Roman"/>
            <w:sz w:val="24"/>
            <w:szCs w:val="24"/>
          </w:rPr>
          <w:t>ET</w:t>
        </w:r>
      </w:ins>
      <w:proofErr w:type="spellEnd"/>
      <w:ins w:id="126" w:author="Alex Messina" w:date="2014-09-11T17:05:00Z">
        <w:r w:rsidR="00535B5C">
          <w:rPr>
            <w:rFonts w:ascii="Times New Roman" w:hAnsi="Times New Roman" w:cs="Times New Roman"/>
            <w:sz w:val="24"/>
            <w:szCs w:val="24"/>
          </w:rPr>
          <w:t>.</w:t>
        </w:r>
      </w:ins>
      <w:ins w:id="127" w:author="Alex Messina" w:date="2014-09-11T17:02:00Z">
        <w:r w:rsidR="00535B5C">
          <w:rPr>
            <w:rFonts w:ascii="Times New Roman" w:hAnsi="Times New Roman" w:cs="Times New Roman"/>
            <w:sz w:val="24"/>
            <w:szCs w:val="24"/>
          </w:rPr>
          <w:t xml:space="preserve"> </w:t>
        </w:r>
      </w:ins>
    </w:p>
    <w:p w14:paraId="765515C5" w14:textId="77777777" w:rsidR="00BF291E" w:rsidRPr="00BF291E" w:rsidRDefault="00BF291E" w:rsidP="00BF291E">
      <w:pPr>
        <w:spacing w:after="200" w:line="240" w:lineRule="auto"/>
        <w:rPr>
          <w:rFonts w:ascii="Times New Roman" w:hAnsi="Times New Roman" w:cs="Times New Roman"/>
          <w:bCs/>
          <w:i/>
          <w:sz w:val="24"/>
          <w:szCs w:val="24"/>
        </w:rPr>
      </w:pPr>
      <w:bookmarkStart w:id="128" w:name="_Ref385253416"/>
      <w:r w:rsidRPr="00BF291E">
        <w:rPr>
          <w:rFonts w:ascii="Times New Roman" w:hAnsi="Times New Roman" w:cs="Times New Roman"/>
          <w:bCs/>
          <w:i/>
          <w:sz w:val="24"/>
          <w:szCs w:val="24"/>
        </w:rPr>
        <w:t xml:space="preserve">Figure </w:t>
      </w:r>
      <w:r w:rsidRPr="00BF291E">
        <w:rPr>
          <w:rFonts w:ascii="Times New Roman" w:hAnsi="Times New Roman" w:cs="Times New Roman"/>
          <w:bCs/>
          <w:i/>
          <w:sz w:val="24"/>
          <w:szCs w:val="24"/>
        </w:rPr>
        <w:fldChar w:fldCharType="begin"/>
      </w:r>
      <w:r w:rsidRPr="00BF291E">
        <w:rPr>
          <w:rFonts w:ascii="Times New Roman" w:hAnsi="Times New Roman" w:cs="Times New Roman"/>
          <w:bCs/>
          <w:i/>
          <w:sz w:val="24"/>
          <w:szCs w:val="24"/>
        </w:rPr>
        <w:instrText xml:space="preserve"> SEQ Figure \* ARABIC </w:instrText>
      </w:r>
      <w:r w:rsidRPr="00BF291E">
        <w:rPr>
          <w:rFonts w:ascii="Times New Roman" w:hAnsi="Times New Roman" w:cs="Times New Roman"/>
          <w:bCs/>
          <w:i/>
          <w:sz w:val="24"/>
          <w:szCs w:val="24"/>
        </w:rPr>
        <w:fldChar w:fldCharType="separate"/>
      </w:r>
      <w:r w:rsidRPr="00BF291E">
        <w:rPr>
          <w:rFonts w:ascii="Times New Roman" w:hAnsi="Times New Roman" w:cs="Times New Roman"/>
          <w:bCs/>
          <w:i/>
          <w:noProof/>
          <w:sz w:val="24"/>
          <w:szCs w:val="24"/>
        </w:rPr>
        <w:t>7</w:t>
      </w:r>
      <w:r w:rsidRPr="00BF291E">
        <w:rPr>
          <w:rFonts w:ascii="Times New Roman" w:hAnsi="Times New Roman" w:cs="Times New Roman"/>
          <w:bCs/>
          <w:i/>
          <w:sz w:val="24"/>
          <w:szCs w:val="24"/>
        </w:rPr>
        <w:fldChar w:fldCharType="end"/>
      </w:r>
      <w:bookmarkEnd w:id="128"/>
      <w:r w:rsidRPr="00BF291E">
        <w:rPr>
          <w:rFonts w:ascii="Times New Roman" w:hAnsi="Times New Roman" w:cs="Times New Roman"/>
          <w:bCs/>
          <w:i/>
          <w:sz w:val="24"/>
          <w:szCs w:val="24"/>
        </w:rPr>
        <w:t xml:space="preserve"> here.  STARFM  </w:t>
      </w:r>
    </w:p>
    <w:p w14:paraId="39310E58" w14:textId="77777777" w:rsidR="00BF291E" w:rsidRPr="00BF291E" w:rsidRDefault="00BF291E" w:rsidP="00BF291E">
      <w:pPr>
        <w:spacing w:after="0" w:line="480" w:lineRule="auto"/>
        <w:jc w:val="both"/>
        <w:rPr>
          <w:rFonts w:ascii="Times New Roman" w:eastAsia="Times New Roman" w:hAnsi="Times New Roman" w:cs="Times New Roman"/>
          <w:b/>
          <w:i/>
          <w:sz w:val="24"/>
          <w:szCs w:val="24"/>
          <w:lang w:val="en-GB"/>
        </w:rPr>
      </w:pPr>
      <w:r w:rsidRPr="00BF291E">
        <w:rPr>
          <w:rFonts w:ascii="Cambria" w:eastAsiaTheme="minorEastAsia" w:hAnsi="Cambria" w:cs="Times New Roman"/>
          <w:b/>
          <w:i/>
          <w:sz w:val="24"/>
          <w:szCs w:val="24"/>
          <w:lang w:val="en-GB"/>
        </w:rPr>
        <w:t>3.2.3.2.1. Other TSM models</w:t>
      </w:r>
    </w:p>
    <w:p w14:paraId="2A000F7A" w14:textId="2DAE6574" w:rsidR="00BF291E" w:rsidRPr="00BF291E" w:rsidRDefault="00BF291E" w:rsidP="00BF291E">
      <w:pPr>
        <w:spacing w:after="0" w:line="480" w:lineRule="auto"/>
        <w:ind w:firstLine="284"/>
        <w:rPr>
          <w:rFonts w:ascii="Times New Roman" w:eastAsia="Times New Roman" w:hAnsi="Times New Roman" w:cs="Times New Roman"/>
          <w:sz w:val="24"/>
          <w:szCs w:val="24"/>
          <w:lang w:val="en-GB" w:eastAsia="en-GB"/>
        </w:rPr>
      </w:pPr>
      <w:r w:rsidRPr="00BF291E">
        <w:rPr>
          <w:rFonts w:ascii="Times New Roman" w:eastAsia="Times New Roman" w:hAnsi="Times New Roman" w:cs="Times New Roman"/>
          <w:sz w:val="24"/>
          <w:szCs w:val="24"/>
          <w:lang w:val="en-GB"/>
        </w:rPr>
        <w:t xml:space="preserve">Another TSM model, the </w:t>
      </w:r>
      <w:r w:rsidRPr="00BF291E">
        <w:rPr>
          <w:rFonts w:ascii="Times New Roman" w:eastAsia="Times New Roman" w:hAnsi="Times New Roman" w:cs="Times New Roman"/>
          <w:sz w:val="24"/>
          <w:szCs w:val="24"/>
          <w:lang w:val="en-GB" w:eastAsia="en-GB"/>
        </w:rPr>
        <w:t xml:space="preserve">dual-temperature-difference (DTD) model </w:t>
      </w:r>
      <w:r w:rsidRPr="00BF291E">
        <w:rPr>
          <w:rFonts w:ascii="Times New Roman" w:eastAsia="Times New Roman" w:hAnsi="Times New Roman" w:cs="Times New Roman"/>
          <w:sz w:val="24"/>
          <w:szCs w:val="24"/>
          <w:lang w:val="en-GB" w:eastAsia="en-GB"/>
        </w:rPr>
        <w:fldChar w:fldCharType="begin" w:fldLock="1"/>
      </w:r>
      <w:r w:rsidR="00F72E9E">
        <w:rPr>
          <w:rFonts w:ascii="Times New Roman" w:eastAsia="Times New Roman" w:hAnsi="Times New Roman" w:cs="Times New Roman"/>
          <w:sz w:val="24"/>
          <w:szCs w:val="24"/>
          <w:lang w:val="en-GB" w:eastAsia="en-GB"/>
        </w:rPr>
        <w:instrText>ADDIN CSL_CITATION { "citationItems" : [ { "id" : "ITEM-1", "itemData" : { "ISSN" : "1944-7973", "author" : [ { "dropping-particle" : "", "family" : "Norman", "given" : "J M", "non-dropping-particle" : "", "parse-names" : false, "suffix" : "" }, { "dropping-particle" : "", "family" : "Kustas", "given" : "W P", "non-dropping-particle" : "", "parse-names" : false, "suffix" : "" }, { "dropping-particle" : "", "family" : "Prueger", "given" : "J H", "non-dropping-particle" : "", "parse-names" : false, "suffix" : "" }, { "dropping-particle" : "", "family" : "Diak", "given" : "G R", "non-dropping-particle" : "", "parse-names" : false, "suffix" : "" } ], "container-title" : "Water Resources Research", "id" : "ITEM-1", "issue" : "8", "issued" : { "date-parts" : [ [ "2000" ] ] }, "page" : "2263-2274", "publisher" : "Wiley Online Library", "title" : "Surface flux estimation using radiometric temperature: A dual\u2010temperature\u2010difference method to minimize measurement errors", "type" : "article-journal", "volume" : "36" }, "uris" : [ "http://www.mendeley.com/documents/?uuid=4f3cdd1e-2488-4c64-88bc-c19c4646ebc0" ] } ], "mendeley" : { "previouslyFormattedCitation" : "(Norman et al., 2000)" }, "properties" : { "noteIndex" : 0 }, "schema" : "https://github.com/citation-style-language/schema/raw/master/csl-citation.json" }</w:instrText>
      </w:r>
      <w:r w:rsidRPr="00BF291E">
        <w:rPr>
          <w:rFonts w:ascii="Times New Roman" w:eastAsia="Times New Roman" w:hAnsi="Times New Roman" w:cs="Times New Roman"/>
          <w:sz w:val="24"/>
          <w:szCs w:val="24"/>
          <w:lang w:val="en-GB" w:eastAsia="en-GB"/>
        </w:rPr>
        <w:fldChar w:fldCharType="separate"/>
      </w:r>
      <w:r w:rsidR="00C83606" w:rsidRPr="00C83606">
        <w:rPr>
          <w:rFonts w:ascii="Times New Roman" w:eastAsia="Times New Roman" w:hAnsi="Times New Roman" w:cs="Times New Roman"/>
          <w:noProof/>
          <w:sz w:val="24"/>
          <w:szCs w:val="24"/>
          <w:lang w:val="en-GB" w:eastAsia="en-GB"/>
        </w:rPr>
        <w:t>(Norman et al., 2000)</w:t>
      </w:r>
      <w:r w:rsidRPr="00BF291E">
        <w:rPr>
          <w:rFonts w:ascii="Times New Roman" w:eastAsia="Times New Roman" w:hAnsi="Times New Roman" w:cs="Times New Roman"/>
          <w:sz w:val="24"/>
          <w:szCs w:val="24"/>
          <w:lang w:val="en-GB" w:eastAsia="en-GB"/>
        </w:rPr>
        <w:fldChar w:fldCharType="end"/>
      </w:r>
      <w:r w:rsidRPr="00BF291E">
        <w:rPr>
          <w:rFonts w:ascii="Times New Roman" w:eastAsia="Times New Roman" w:hAnsi="Times New Roman" w:cs="Times New Roman"/>
          <w:sz w:val="24"/>
          <w:szCs w:val="24"/>
          <w:lang w:val="en-GB" w:eastAsia="en-GB"/>
        </w:rPr>
        <w:t xml:space="preserve"> was based on the time rate of change in T</w:t>
      </w:r>
      <w:r w:rsidRPr="00BF291E">
        <w:rPr>
          <w:rFonts w:ascii="Times New Roman" w:eastAsia="Times New Roman" w:hAnsi="Times New Roman" w:cs="Times New Roman"/>
          <w:sz w:val="24"/>
          <w:szCs w:val="24"/>
          <w:vertAlign w:val="subscript"/>
          <w:lang w:val="en-GB" w:eastAsia="en-GB"/>
        </w:rPr>
        <w:t>R</w:t>
      </w:r>
      <w:r w:rsidRPr="00BF291E">
        <w:rPr>
          <w:rFonts w:ascii="Times New Roman" w:eastAsia="Times New Roman" w:hAnsi="Times New Roman" w:cs="Times New Roman"/>
          <w:sz w:val="24"/>
          <w:szCs w:val="24"/>
          <w:lang w:val="en-GB" w:eastAsia="en-GB"/>
        </w:rPr>
        <w:t xml:space="preserve"> and T</w:t>
      </w:r>
      <w:r w:rsidRPr="00BF291E">
        <w:rPr>
          <w:rFonts w:ascii="Times New Roman" w:eastAsia="Times New Roman" w:hAnsi="Times New Roman" w:cs="Times New Roman"/>
          <w:sz w:val="24"/>
          <w:szCs w:val="24"/>
          <w:vertAlign w:val="subscript"/>
          <w:lang w:val="en-GB" w:eastAsia="en-GB"/>
        </w:rPr>
        <w:t>2</w:t>
      </w:r>
      <w:r w:rsidRPr="00BF291E">
        <w:rPr>
          <w:rFonts w:ascii="Times New Roman" w:eastAsia="Times New Roman" w:hAnsi="Times New Roman" w:cs="Times New Roman"/>
          <w:sz w:val="24"/>
          <w:szCs w:val="24"/>
          <w:lang w:val="en-GB" w:eastAsia="en-GB"/>
        </w:rPr>
        <w:t>, where the equations in ALEXI model (Anderson et al., 1997) were used to form a dual-difference ratio of radiometric and air temperatures. The H flux is then calculated from temporal measurements of T</w:t>
      </w:r>
      <w:r w:rsidRPr="00BF291E">
        <w:rPr>
          <w:rFonts w:ascii="Times New Roman" w:eastAsia="Times New Roman" w:hAnsi="Times New Roman" w:cs="Times New Roman"/>
          <w:sz w:val="24"/>
          <w:szCs w:val="24"/>
          <w:vertAlign w:val="subscript"/>
          <w:lang w:val="en-GB" w:eastAsia="en-GB"/>
        </w:rPr>
        <w:t>2</w:t>
      </w:r>
      <w:r w:rsidRPr="00BF291E">
        <w:rPr>
          <w:rFonts w:ascii="Times New Roman" w:eastAsia="Times New Roman" w:hAnsi="Times New Roman" w:cs="Times New Roman"/>
          <w:sz w:val="24"/>
          <w:szCs w:val="24"/>
          <w:lang w:val="en-GB" w:eastAsia="en-GB"/>
        </w:rPr>
        <w:t>, T</w:t>
      </w:r>
      <w:r w:rsidRPr="00BF291E">
        <w:rPr>
          <w:rFonts w:ascii="Times New Roman" w:eastAsia="Times New Roman" w:hAnsi="Times New Roman" w:cs="Times New Roman"/>
          <w:sz w:val="24"/>
          <w:szCs w:val="24"/>
          <w:vertAlign w:val="subscript"/>
          <w:lang w:val="en-GB" w:eastAsia="en-GB"/>
        </w:rPr>
        <w:t>R</w:t>
      </w:r>
      <w:r w:rsidRPr="00BF291E">
        <w:rPr>
          <w:rFonts w:ascii="Times New Roman" w:eastAsia="Times New Roman" w:hAnsi="Times New Roman" w:cs="Times New Roman"/>
          <w:sz w:val="24"/>
          <w:szCs w:val="24"/>
          <w:lang w:val="en-GB" w:eastAsia="en-GB"/>
        </w:rPr>
        <w:t xml:space="preserve"> and wind speed. An ABL model was not required in implementing the model, so the calculations can be made efficiently with minimal ground-based data. Various studies have evaluated the ability of DTD TSM for deriving s</w:t>
      </w:r>
      <w:commentRangeStart w:id="129"/>
      <w:r w:rsidRPr="00BF291E">
        <w:rPr>
          <w:rFonts w:ascii="Times New Roman" w:eastAsia="Times New Roman" w:hAnsi="Times New Roman" w:cs="Times New Roman"/>
          <w:sz w:val="24"/>
          <w:szCs w:val="24"/>
          <w:lang w:val="en-GB" w:eastAsia="en-GB"/>
        </w:rPr>
        <w:t>urface</w:t>
      </w:r>
      <w:commentRangeEnd w:id="129"/>
      <w:r w:rsidR="006E1F36">
        <w:rPr>
          <w:rStyle w:val="CommentReference"/>
        </w:rPr>
        <w:commentReference w:id="129"/>
      </w:r>
      <w:r w:rsidRPr="00BF291E">
        <w:rPr>
          <w:rFonts w:ascii="Times New Roman" w:eastAsia="Times New Roman" w:hAnsi="Times New Roman" w:cs="Times New Roman"/>
          <w:sz w:val="24"/>
          <w:szCs w:val="24"/>
          <w:lang w:val="en-GB" w:eastAsia="en-GB"/>
        </w:rPr>
        <w:t xml:space="preserve"> heat fluxes over dissimilar testing conditions. Generally those studies have indicated an agreement between the model-predicted </w:t>
      </w:r>
      <w:proofErr w:type="spellStart"/>
      <w:r w:rsidRPr="00BF291E">
        <w:rPr>
          <w:rFonts w:ascii="Times New Roman" w:eastAsia="Times New Roman" w:hAnsi="Times New Roman" w:cs="Times New Roman"/>
          <w:sz w:val="24"/>
          <w:szCs w:val="24"/>
          <w:lang w:val="en-GB" w:eastAsia="en-GB"/>
        </w:rPr>
        <w:t>λET</w:t>
      </w:r>
      <w:proofErr w:type="spellEnd"/>
      <w:r w:rsidRPr="00BF291E">
        <w:rPr>
          <w:rFonts w:ascii="Times New Roman" w:eastAsia="Times New Roman" w:hAnsi="Times New Roman" w:cs="Times New Roman"/>
          <w:sz w:val="24"/>
          <w:szCs w:val="24"/>
          <w:lang w:val="en-GB" w:eastAsia="en-GB"/>
        </w:rPr>
        <w:t xml:space="preserve"> and corresponding ground observations in the order of ~50 Wm</w:t>
      </w:r>
      <w:r w:rsidRPr="00BF291E">
        <w:rPr>
          <w:rFonts w:ascii="Times New Roman" w:eastAsia="Times New Roman" w:hAnsi="Times New Roman" w:cs="Times New Roman"/>
          <w:sz w:val="24"/>
          <w:szCs w:val="24"/>
          <w:vertAlign w:val="superscript"/>
          <w:lang w:val="en-GB" w:eastAsia="en-GB"/>
        </w:rPr>
        <w:t xml:space="preserve">-2 </w:t>
      </w:r>
      <w:r w:rsidRPr="00BF291E">
        <w:rPr>
          <w:rFonts w:ascii="Times New Roman" w:eastAsia="Times New Roman" w:hAnsi="Times New Roman" w:cs="Times New Roman"/>
          <w:sz w:val="24"/>
          <w:szCs w:val="24"/>
          <w:lang w:val="en-GB" w:eastAsia="en-GB"/>
        </w:rPr>
        <w:t>(1.9 mm/d)</w:t>
      </w:r>
      <w:r w:rsidRPr="00BF291E">
        <w:rPr>
          <w:rFonts w:ascii="Times New Roman" w:eastAsia="Times New Roman" w:hAnsi="Times New Roman" w:cs="Times New Roman"/>
          <w:sz w:val="24"/>
          <w:szCs w:val="24"/>
          <w:vertAlign w:val="superscript"/>
          <w:lang w:val="en-GB" w:eastAsia="en-GB"/>
        </w:rPr>
        <w:t xml:space="preserve"> </w:t>
      </w:r>
      <w:r w:rsidRPr="00BF291E">
        <w:rPr>
          <w:rFonts w:ascii="Times New Roman" w:eastAsia="Times New Roman" w:hAnsi="Times New Roman" w:cs="Times New Roman"/>
          <w:sz w:val="24"/>
          <w:szCs w:val="24"/>
          <w:lang w:val="en-GB" w:eastAsia="en-GB"/>
        </w:rPr>
        <w:fldChar w:fldCharType="begin" w:fldLock="1"/>
      </w:r>
      <w:r w:rsidR="00F72E9E">
        <w:rPr>
          <w:rFonts w:ascii="Times New Roman" w:eastAsia="Times New Roman" w:hAnsi="Times New Roman" w:cs="Times New Roman"/>
          <w:sz w:val="24"/>
          <w:szCs w:val="24"/>
          <w:lang w:val="en-GB" w:eastAsia="en-GB"/>
        </w:rPr>
        <w:instrText>ADDIN CSL_CITATION { "citationItems" : [ { "id" : "ITEM-1", "itemData" : { "DOI" : "10.1007/s00271-007-0088-6", "ISSN" : "0342-7188", "author" : [ { "dropping-particle" : "", "family" : "Gowda", "given" : "PrasannaH.", "non-dropping-particle" : "", "parse-names" : false, "suffix" : "" }, { "dropping-particle" : "", "family" : "Chavez", "given" : "JoseL.", "non-dropping-particle" : "", "parse-names" : false, "suffix" : "" }, { "dropping-particle" : "", "family" : "Colaizzi", "given" : "PaulD.", "non-dropping-particle" : "", "parse-names" : false, "suffix" : "" }, { "dropping-particle" : "", "family" : "Evett", "given" : "SteveR.", "non-dropping-particle" : "", "parse-names" : false, "suffix" : "" }, { "dropping-particle" : "", "family" : "Howell", "given" : "TerryA.", "non-dropping-particle" : "", "parse-names" : false, "suffix" : "" }, { "dropping-particle" : "", "family" : "Tolk", "given" : "JudyA.", "non-dropping-particle" : "", "parse-names" : false, "suffix" : "" } ], "container-title" : "Irrigation Science", "id" : "ITEM-1", "issue" : "3", "issued" : { "date-parts" : [ [ "2008" ] ] }, "page" : "223-237", "publisher" : "Springer-Verlag", "title" : "ET mapping for agricultural water management: present status and challenges", "type" : "article-journal", "volume" : "26" }, "uris" : [ "http://www.mendeley.com/documents/?uuid=6a3c6263-3490-4901-acb5-b5e4d36567fd" ] } ], "mendeley" : { "previouslyFormattedCitation" : "(Gowda et al., 2008)" }, "properties" : { "noteIndex" : 0 }, "schema" : "https://github.com/citation-style-language/schema/raw/master/csl-citation.json" }</w:instrText>
      </w:r>
      <w:r w:rsidRPr="00BF291E">
        <w:rPr>
          <w:rFonts w:ascii="Times New Roman" w:eastAsia="Times New Roman" w:hAnsi="Times New Roman" w:cs="Times New Roman"/>
          <w:sz w:val="24"/>
          <w:szCs w:val="24"/>
          <w:lang w:val="en-GB" w:eastAsia="en-GB"/>
        </w:rPr>
        <w:fldChar w:fldCharType="separate"/>
      </w:r>
      <w:r w:rsidRPr="00BF291E">
        <w:rPr>
          <w:rFonts w:ascii="Times New Roman" w:eastAsia="Times New Roman" w:hAnsi="Times New Roman" w:cs="Times New Roman"/>
          <w:noProof/>
          <w:sz w:val="24"/>
          <w:szCs w:val="24"/>
          <w:lang w:val="en-GB" w:eastAsia="en-GB"/>
        </w:rPr>
        <w:t>(Gowda et al., 2008)</w:t>
      </w:r>
      <w:r w:rsidRPr="00BF291E">
        <w:rPr>
          <w:rFonts w:ascii="Times New Roman" w:eastAsia="Times New Roman" w:hAnsi="Times New Roman" w:cs="Times New Roman"/>
          <w:sz w:val="24"/>
          <w:szCs w:val="24"/>
          <w:lang w:val="en-GB" w:eastAsia="en-GB"/>
        </w:rPr>
        <w:fldChar w:fldCharType="end"/>
      </w:r>
      <w:r w:rsidRPr="00BF291E">
        <w:rPr>
          <w:rFonts w:ascii="Times New Roman" w:eastAsia="Times New Roman" w:hAnsi="Times New Roman" w:cs="Times New Roman"/>
          <w:sz w:val="24"/>
          <w:szCs w:val="24"/>
          <w:lang w:val="en-GB" w:eastAsia="en-GB"/>
        </w:rPr>
        <w:t>.</w:t>
      </w:r>
    </w:p>
    <w:p w14:paraId="5F5E7610" w14:textId="126D67D0" w:rsidR="00BF291E" w:rsidRPr="00BF291E" w:rsidRDefault="00BF291E" w:rsidP="00BF291E">
      <w:pPr>
        <w:spacing w:after="0" w:line="480" w:lineRule="auto"/>
        <w:ind w:firstLine="720"/>
        <w:rPr>
          <w:rFonts w:ascii="Times New Roman" w:eastAsia="Times New Roman" w:hAnsi="Times New Roman" w:cs="Times New Roman"/>
          <w:sz w:val="24"/>
          <w:szCs w:val="24"/>
          <w:lang w:val="en-GB" w:eastAsia="en-GB"/>
        </w:rPr>
      </w:pPr>
      <w:r w:rsidRPr="00BF291E">
        <w:rPr>
          <w:rFonts w:ascii="Times New Roman" w:eastAsia="Times New Roman" w:hAnsi="Times New Roman" w:cs="Times New Roman"/>
          <w:sz w:val="24"/>
          <w:szCs w:val="24"/>
          <w:lang w:val="en-GB" w:eastAsia="en-GB"/>
        </w:rPr>
        <w:t xml:space="preserve">Sun et al </w:t>
      </w:r>
      <w:r w:rsidRPr="00BF291E">
        <w:rPr>
          <w:rFonts w:ascii="Times New Roman" w:eastAsia="Times New Roman" w:hAnsi="Times New Roman" w:cs="Times New Roman"/>
          <w:sz w:val="24"/>
          <w:szCs w:val="24"/>
          <w:lang w:val="en-GB" w:eastAsia="en-GB"/>
        </w:rPr>
        <w:fldChar w:fldCharType="begin" w:fldLock="1"/>
      </w:r>
      <w:r w:rsidR="00F72E9E">
        <w:rPr>
          <w:rFonts w:ascii="Times New Roman" w:eastAsia="Times New Roman" w:hAnsi="Times New Roman" w:cs="Times New Roman"/>
          <w:sz w:val="24"/>
          <w:szCs w:val="24"/>
          <w:lang w:val="en-GB" w:eastAsia="en-GB"/>
        </w:rPr>
        <w:instrText>ADDIN CSL_CITATION { "citationItems" : [ { "id" : "ITEM-1", "itemData" : { "ISBN" : "0022-1694", "abstract" : "Summary Remote sensing (RS) has been considered as the most promising tool for evapotranspiration (ET) estimations from local, regional to global scales. Many studies have been conducted to estimated ET using RS data, however, most of them are based partially on ground observations. In this study, we developed a new dual-source Simple Remote Sensing EvapoTranspiration model (Sim-ReSET) based only on RS data. One merit of this model is that the calculation of aerodynamic resistance can be avoided by means of a reference dry bare soil and an assumption that wind speed at the upper boundary of atmospheric surface layer is homogenous, but the aerodynamic characters are still considered by means of canopy height. The other merit is that all inputs (net radiation, soil heat flux, canopy height, variables related to land surface temperature) can be potentially obtained from remote sensing data, which allows obtaining regular RS-driven ET product. For the purposes of sensitivity analysis and performance evaluation of the Sim-ReSET model without the effect of potential uncertainties and errors from remote sensing data, the Sim-ReSET model was tested only using intensive ground observations at the Yucheng ecological station in the North China Plain from 2006 to 2008. Results show that the model has a good performance for instantaneous ET estimations with a mean absolute difference (MAD) of 34.27\u00a0W/m2 and a root mean square error (RMSE) of 41.84\u00a0W/m2 under neutral or near-neutral atmospheric conditions. On 12 cloudless days, the MAD of daily ET accumulated from instantaneous estimations is 0.26\u00a0mm/day, and the RMSE is 0.30\u00a0mm/day.", "author" : [ { "dropping-particle" : "", "family" : "Sun", "given" : "Zhigang", "non-dropping-particle" : "", "parse-names" : false, "suffix" : "" }, { "dropping-particle" : "", "family" : "Wang", "given" : "Qinxue", "non-dropping-particle" : "", "parse-names" : false, "suffix" : "" }, { "dropping-particle" : "", "family" : "Matsushita", "given" : "Bunkei", "non-dropping-particle" : "", "parse-names" : false, "suffix" : "" }, { "dropping-particle" : "", "family" : "Fukushima", "given" : "Takehiko", "non-dropping-particle" : "", "parse-names" : false, "suffix" : "" }, { "dropping-particle" : "", "family" : "Ouyang", "given" : "Zhu", "non-dropping-particle" : "", "parse-names" : false, "suffix" : "" }, { "dropping-particle" : "", "family" : "Watanabe", "given" : "Masataka", "non-dropping-particle" : "", "parse-names" : false, "suffix" : "" } ], "container-title" : "Journal of Hydrology", "id" : "ITEM-1", "issue" : "3-4", "issued" : { "date-parts" : [ [ "2009" ] ] }, "note" : "doi: DOI: 10.1016/j.jhydrol.2009.07.054", "page" : "476-485", "title" : "Development of a Simple Remote Sensing EvapoTranspiration model (Sim-ReSET): Algorithm and model test", "type" : "article-journal", "volume" : "376" }, "uris" : [ "http://www.mendeley.com/documents/?uuid=1811bfe4-2933-4927-93be-b263fa568405" ] } ], "mendeley" : { "manualFormatting" : "(2009)", "previouslyFormattedCitation" : "(Sun et al., 2009)" }, "properties" : { "noteIndex" : 0 }, "schema" : "https://github.com/citation-style-language/schema/raw/master/csl-citation.json" }</w:instrText>
      </w:r>
      <w:r w:rsidRPr="00BF291E">
        <w:rPr>
          <w:rFonts w:ascii="Times New Roman" w:eastAsia="Times New Roman" w:hAnsi="Times New Roman" w:cs="Times New Roman"/>
          <w:sz w:val="24"/>
          <w:szCs w:val="24"/>
          <w:lang w:val="en-GB" w:eastAsia="en-GB"/>
        </w:rPr>
        <w:fldChar w:fldCharType="separate"/>
      </w:r>
      <w:r w:rsidRPr="00BF291E">
        <w:rPr>
          <w:rFonts w:ascii="Times New Roman" w:eastAsia="Times New Roman" w:hAnsi="Times New Roman" w:cs="Times New Roman"/>
          <w:noProof/>
          <w:sz w:val="24"/>
          <w:szCs w:val="24"/>
          <w:lang w:val="en-GB" w:eastAsia="en-GB"/>
        </w:rPr>
        <w:t>(2009)</w:t>
      </w:r>
      <w:r w:rsidRPr="00BF291E">
        <w:rPr>
          <w:rFonts w:ascii="Times New Roman" w:eastAsia="Times New Roman" w:hAnsi="Times New Roman" w:cs="Times New Roman"/>
          <w:sz w:val="24"/>
          <w:szCs w:val="24"/>
          <w:lang w:val="en-GB" w:eastAsia="en-GB"/>
        </w:rPr>
        <w:fldChar w:fldCharType="end"/>
      </w:r>
      <w:r w:rsidRPr="00BF291E">
        <w:rPr>
          <w:rFonts w:ascii="Times New Roman" w:eastAsia="Times New Roman" w:hAnsi="Times New Roman" w:cs="Times New Roman"/>
          <w:sz w:val="24"/>
          <w:szCs w:val="24"/>
          <w:lang w:val="en-GB" w:eastAsia="en-GB"/>
        </w:rPr>
        <w:t xml:space="preserve"> proposed another TSM energy balance model, the Simple Remote Sensing Evapotranspiration Model (</w:t>
      </w:r>
      <w:commentRangeStart w:id="130"/>
      <w:proofErr w:type="spellStart"/>
      <w:r w:rsidRPr="00BF291E">
        <w:rPr>
          <w:rFonts w:ascii="Times New Roman" w:eastAsia="Times New Roman" w:hAnsi="Times New Roman" w:cs="Times New Roman"/>
          <w:sz w:val="24"/>
          <w:szCs w:val="24"/>
          <w:lang w:val="en-GB" w:eastAsia="en-GB"/>
        </w:rPr>
        <w:t>Sim-ReSET</w:t>
      </w:r>
      <w:commentRangeEnd w:id="130"/>
      <w:proofErr w:type="spellEnd"/>
      <w:r w:rsidR="006E1F36">
        <w:rPr>
          <w:rStyle w:val="CommentReference"/>
        </w:rPr>
        <w:commentReference w:id="130"/>
      </w:r>
      <w:r w:rsidRPr="00BF291E">
        <w:rPr>
          <w:rFonts w:ascii="Times New Roman" w:eastAsia="Times New Roman" w:hAnsi="Times New Roman" w:cs="Times New Roman"/>
          <w:sz w:val="24"/>
          <w:szCs w:val="24"/>
          <w:lang w:val="en-GB" w:eastAsia="en-GB"/>
        </w:rPr>
        <w:t>). The major difference in their model compared to other TSMs was that the aerodynamic resistance (R</w:t>
      </w:r>
      <w:r w:rsidRPr="00BF291E">
        <w:rPr>
          <w:rFonts w:ascii="Times New Roman" w:eastAsia="Times New Roman" w:hAnsi="Times New Roman" w:cs="Times New Roman"/>
          <w:sz w:val="24"/>
          <w:szCs w:val="24"/>
          <w:vertAlign w:val="subscript"/>
          <w:lang w:val="en-GB" w:eastAsia="en-GB"/>
        </w:rPr>
        <w:t>ah</w:t>
      </w:r>
      <w:r w:rsidRPr="00BF291E">
        <w:rPr>
          <w:rFonts w:ascii="Times New Roman" w:eastAsia="Times New Roman" w:hAnsi="Times New Roman" w:cs="Times New Roman"/>
          <w:sz w:val="24"/>
          <w:szCs w:val="24"/>
          <w:lang w:val="en-GB" w:eastAsia="en-GB"/>
        </w:rPr>
        <w:t xml:space="preserve">) was calculated using a reference dry bare soil and canopy height, assuming homogeneous wind speed in the upper boundary layer.  Unlike ALEXI, </w:t>
      </w:r>
      <w:proofErr w:type="spellStart"/>
      <w:r w:rsidRPr="00BF291E">
        <w:rPr>
          <w:rFonts w:ascii="Times New Roman" w:eastAsia="Times New Roman" w:hAnsi="Times New Roman" w:cs="Times New Roman"/>
          <w:sz w:val="24"/>
          <w:szCs w:val="24"/>
          <w:lang w:val="en-GB" w:eastAsia="en-GB"/>
        </w:rPr>
        <w:t>Sim-ReSET</w:t>
      </w:r>
      <w:proofErr w:type="spellEnd"/>
      <w:r w:rsidRPr="00BF291E">
        <w:rPr>
          <w:rFonts w:ascii="Times New Roman" w:eastAsia="Times New Roman" w:hAnsi="Times New Roman" w:cs="Times New Roman"/>
          <w:sz w:val="24"/>
          <w:szCs w:val="24"/>
          <w:lang w:val="en-GB" w:eastAsia="en-GB"/>
        </w:rPr>
        <w:t xml:space="preserve"> is based on a single image, and, like SEBAL and METRIC, is based on internal calibration to dry soil and wet vegetated pixels.  Evaluation of </w:t>
      </w:r>
      <w:proofErr w:type="spellStart"/>
      <w:r w:rsidRPr="00BF291E">
        <w:rPr>
          <w:rFonts w:ascii="Times New Roman" w:eastAsia="Times New Roman" w:hAnsi="Times New Roman" w:cs="Times New Roman"/>
          <w:sz w:val="24"/>
          <w:szCs w:val="24"/>
          <w:lang w:val="en-GB" w:eastAsia="en-GB"/>
        </w:rPr>
        <w:t>Sim-ReSET</w:t>
      </w:r>
      <w:proofErr w:type="spellEnd"/>
      <w:r w:rsidRPr="00BF291E">
        <w:rPr>
          <w:rFonts w:ascii="Times New Roman" w:eastAsia="Times New Roman" w:hAnsi="Times New Roman" w:cs="Times New Roman"/>
          <w:sz w:val="24"/>
          <w:szCs w:val="24"/>
          <w:lang w:val="en-GB" w:eastAsia="en-GB"/>
        </w:rPr>
        <w:t xml:space="preserve"> was performed for a region in north China using MODIS data. Comparisons of the predicted </w:t>
      </w:r>
      <w:proofErr w:type="spellStart"/>
      <w:r w:rsidRPr="00BF291E">
        <w:rPr>
          <w:rFonts w:ascii="Times New Roman" w:eastAsia="Times New Roman" w:hAnsi="Times New Roman" w:cs="Times New Roman"/>
          <w:sz w:val="24"/>
          <w:szCs w:val="24"/>
          <w:lang w:val="en-GB" w:eastAsia="en-GB"/>
        </w:rPr>
        <w:t>λET</w:t>
      </w:r>
      <w:proofErr w:type="spellEnd"/>
      <w:r w:rsidRPr="00BF291E">
        <w:rPr>
          <w:rFonts w:ascii="Times New Roman" w:eastAsia="Times New Roman" w:hAnsi="Times New Roman" w:cs="Times New Roman"/>
          <w:sz w:val="24"/>
          <w:szCs w:val="24"/>
          <w:lang w:val="en-GB" w:eastAsia="en-GB"/>
        </w:rPr>
        <w:t xml:space="preserve"> fluxes by </w:t>
      </w:r>
      <w:proofErr w:type="spellStart"/>
      <w:r w:rsidRPr="00BF291E">
        <w:rPr>
          <w:rFonts w:ascii="Times New Roman" w:eastAsia="Times New Roman" w:hAnsi="Times New Roman" w:cs="Times New Roman"/>
          <w:sz w:val="24"/>
          <w:szCs w:val="24"/>
          <w:lang w:val="en-GB" w:eastAsia="en-GB"/>
        </w:rPr>
        <w:t>Sim-ReSET</w:t>
      </w:r>
      <w:proofErr w:type="spellEnd"/>
      <w:r w:rsidRPr="00BF291E">
        <w:rPr>
          <w:rFonts w:ascii="Times New Roman" w:eastAsia="Times New Roman" w:hAnsi="Times New Roman" w:cs="Times New Roman"/>
          <w:sz w:val="24"/>
          <w:szCs w:val="24"/>
          <w:lang w:val="en-GB" w:eastAsia="en-GB"/>
        </w:rPr>
        <w:t xml:space="preserve"> versus concurrent ground measurements from 12 experimental days showed a RMSD for instantaneous values of ~42 Wm</w:t>
      </w:r>
      <w:r w:rsidRPr="006E1F36">
        <w:rPr>
          <w:rFonts w:ascii="Times New Roman" w:eastAsia="Times New Roman" w:hAnsi="Times New Roman" w:cs="Times New Roman"/>
          <w:sz w:val="24"/>
          <w:szCs w:val="24"/>
          <w:vertAlign w:val="superscript"/>
          <w:lang w:val="en-GB" w:eastAsia="en-GB"/>
          <w:rPrChange w:id="131" w:author="Alex Messina" w:date="2014-09-11T16:57:00Z">
            <w:rPr>
              <w:rFonts w:ascii="Times New Roman" w:eastAsia="Times New Roman" w:hAnsi="Times New Roman" w:cs="Times New Roman"/>
              <w:sz w:val="24"/>
              <w:szCs w:val="24"/>
              <w:lang w:val="en-GB" w:eastAsia="en-GB"/>
            </w:rPr>
          </w:rPrChange>
        </w:rPr>
        <w:t>-2</w:t>
      </w:r>
      <w:r w:rsidRPr="00BF291E">
        <w:rPr>
          <w:rFonts w:ascii="Times New Roman" w:eastAsia="Times New Roman" w:hAnsi="Times New Roman" w:cs="Times New Roman"/>
          <w:sz w:val="24"/>
          <w:szCs w:val="24"/>
          <w:lang w:val="en-GB" w:eastAsia="en-GB"/>
        </w:rPr>
        <w:t xml:space="preserve"> (1.6 mm/d) and a MAE of 34 Wm</w:t>
      </w:r>
      <w:r w:rsidRPr="006E1F36">
        <w:rPr>
          <w:rFonts w:ascii="Times New Roman" w:eastAsia="Times New Roman" w:hAnsi="Times New Roman" w:cs="Times New Roman"/>
          <w:sz w:val="24"/>
          <w:szCs w:val="24"/>
          <w:vertAlign w:val="superscript"/>
          <w:lang w:val="en-GB" w:eastAsia="en-GB"/>
          <w:rPrChange w:id="132" w:author="Alex Messina" w:date="2014-09-11T16:57:00Z">
            <w:rPr>
              <w:rFonts w:ascii="Times New Roman" w:eastAsia="Times New Roman" w:hAnsi="Times New Roman" w:cs="Times New Roman"/>
              <w:sz w:val="24"/>
              <w:szCs w:val="24"/>
              <w:lang w:val="en-GB" w:eastAsia="en-GB"/>
            </w:rPr>
          </w:rPrChange>
        </w:rPr>
        <w:t>-2</w:t>
      </w:r>
      <w:r w:rsidRPr="00BF291E">
        <w:rPr>
          <w:rFonts w:ascii="Times New Roman" w:eastAsia="Times New Roman" w:hAnsi="Times New Roman" w:cs="Times New Roman"/>
          <w:sz w:val="24"/>
          <w:szCs w:val="24"/>
          <w:lang w:val="en-GB" w:eastAsia="en-GB"/>
        </w:rPr>
        <w:t xml:space="preserve"> (1.3 mm/d). Error in the mean daily ET over a six day period was lower (MAD=0.26 mm day-1, </w:t>
      </w:r>
      <w:r w:rsidRPr="00BF291E">
        <w:rPr>
          <w:rFonts w:ascii="Times New Roman" w:eastAsia="Times New Roman" w:hAnsi="Times New Roman" w:cs="Times New Roman"/>
          <w:sz w:val="24"/>
          <w:szCs w:val="24"/>
          <w:lang w:val="en-GB" w:eastAsia="en-GB"/>
        </w:rPr>
        <w:lastRenderedPageBreak/>
        <w:t xml:space="preserve">RMSD=0.30 mm day-1) as observed in other applications. Two of the key advantages of </w:t>
      </w:r>
      <w:proofErr w:type="spellStart"/>
      <w:r w:rsidRPr="00BF291E">
        <w:rPr>
          <w:rFonts w:ascii="Times New Roman" w:eastAsia="Times New Roman" w:hAnsi="Times New Roman" w:cs="Times New Roman"/>
          <w:sz w:val="24"/>
          <w:szCs w:val="24"/>
          <w:lang w:val="en-GB" w:eastAsia="en-GB"/>
        </w:rPr>
        <w:t>Sim-ReSET</w:t>
      </w:r>
      <w:proofErr w:type="spellEnd"/>
      <w:r w:rsidRPr="00BF291E">
        <w:rPr>
          <w:rFonts w:ascii="Times New Roman" w:eastAsia="Times New Roman" w:hAnsi="Times New Roman" w:cs="Times New Roman"/>
          <w:sz w:val="24"/>
          <w:szCs w:val="24"/>
          <w:lang w:val="en-GB" w:eastAsia="en-GB"/>
        </w:rPr>
        <w:t xml:space="preserve"> were that it avoids the direct computation of the aerodynamic resistance, and that all the model inputs required can be estimated from remote sensing data alone.</w:t>
      </w:r>
    </w:p>
    <w:p w14:paraId="45E42D3D" w14:textId="77777777" w:rsidR="00BF291E" w:rsidRPr="00BF291E" w:rsidRDefault="00BF291E" w:rsidP="00BF291E">
      <w:pPr>
        <w:keepNext/>
        <w:keepLines/>
        <w:spacing w:before="40" w:after="0" w:line="480" w:lineRule="auto"/>
        <w:outlineLvl w:val="2"/>
        <w:rPr>
          <w:rFonts w:ascii="Times New Roman" w:eastAsiaTheme="majorEastAsia" w:hAnsi="Times New Roman" w:cs="Times New Roman"/>
          <w:b/>
          <w:sz w:val="24"/>
          <w:szCs w:val="24"/>
        </w:rPr>
      </w:pPr>
      <w:bookmarkStart w:id="133" w:name="_Toc397088775"/>
      <w:r w:rsidRPr="00BF291E">
        <w:rPr>
          <w:rFonts w:ascii="Times New Roman" w:eastAsiaTheme="majorEastAsia" w:hAnsi="Times New Roman" w:cs="Times New Roman"/>
          <w:b/>
          <w:sz w:val="24"/>
          <w:szCs w:val="24"/>
        </w:rPr>
        <w:t xml:space="preserve">3.2.3.3. Simplified temperature-based approaches:  SSEB and </w:t>
      </w:r>
      <w:proofErr w:type="spellStart"/>
      <w:r w:rsidRPr="00BF291E">
        <w:rPr>
          <w:rFonts w:ascii="Times New Roman" w:eastAsiaTheme="majorEastAsia" w:hAnsi="Times New Roman" w:cs="Times New Roman"/>
          <w:b/>
          <w:sz w:val="24"/>
          <w:szCs w:val="24"/>
        </w:rPr>
        <w:t>SSEBop</w:t>
      </w:r>
      <w:bookmarkEnd w:id="133"/>
      <w:proofErr w:type="spellEnd"/>
    </w:p>
    <w:p w14:paraId="5DA84670" w14:textId="6F266561"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sz w:val="24"/>
          <w:szCs w:val="24"/>
        </w:rPr>
        <w:t xml:space="preserve">Several other temperature-based methods have been developed, including the Simplified Surface Energy Balance (SSEB) model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"Senay", "given" : "GB", "non-dropping-particle" : "", "parse-names" : false, "suffix" : "" }, { "dropping-particle" : "", "family" : "Budde", "given" : "Michael", "non-dropping-particle" : "", "parse-names" : false, "suffix" : "" }, { "dropping-particle" : "", "family" : "Verdin", "given" : "JP", "non-dropping-particle" : "", "parse-names" : false, "suffix" : "" }, { "dropping-particle" : "", "family" : "Melesse", "given" : "AM", "non-dropping-particle" : "", "parse-names" : false, "suffix" : "" } ], "container-title" : "Sensors", "id" : "ITEM-1", "issue" : "6", "issued" : { "date-parts" : [ [ "2007" ] ] }, "page" : "979-1000", "publisher" : "Molecular Diversity Preservation International", "title" : "A coupled remote sensing and simplified surface energy balance approach to estimate actual evapotranspiration from irrigated fields", "type" : "article-journal", "volume" : "7" }, "uris" : [ "http://www.mendeley.com/documents/?uuid=6c719394-f82b-40a2-ad30-4bd0b386bb1c" ] } ], "mendeley" : { "previouslyFormattedCitation" : "(Senay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(Senay et al.,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Similar to the crop coefficient methods in section 3.2.2.1., SSEB calculates ET as the product </w:t>
      </w:r>
      <w:ins w:id="134" w:author="Alex Messina" w:date="2014-09-11T17:19:00Z">
        <w:r w:rsidR="00AE338E">
          <w:rPr>
            <w:rFonts w:ascii="Times New Roman" w:hAnsi="Times New Roman" w:cs="Times New Roman"/>
            <w:sz w:val="24"/>
            <w:szCs w:val="24"/>
          </w:rPr>
          <w:t xml:space="preserve">of? </w:t>
        </w:r>
      </w:ins>
      <w:proofErr w:type="gramStart"/>
      <w:r w:rsidRPr="00BF291E">
        <w:rPr>
          <w:rFonts w:ascii="Times New Roman" w:hAnsi="Times New Roman" w:cs="Times New Roman"/>
          <w:sz w:val="24"/>
          <w:szCs w:val="24"/>
        </w:rPr>
        <w:t>reference</w:t>
      </w:r>
      <w:proofErr w:type="gramEnd"/>
      <w:r w:rsidRPr="00BF291E">
        <w:rPr>
          <w:rFonts w:ascii="Times New Roman" w:hAnsi="Times New Roman" w:cs="Times New Roman"/>
          <w:sz w:val="24"/>
          <w:szCs w:val="24"/>
        </w:rPr>
        <w:t xml:space="preserve"> ET (</w:t>
      </w:r>
      <w:proofErr w:type="spellStart"/>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o</w:t>
      </w:r>
      <w:proofErr w:type="spellEnd"/>
      <w:r w:rsidRPr="00BF291E">
        <w:rPr>
          <w:rFonts w:ascii="Times New Roman" w:hAnsi="Times New Roman" w:cs="Times New Roman"/>
          <w:sz w:val="24"/>
          <w:szCs w:val="24"/>
        </w:rPr>
        <w:t xml:space="preserve">,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_Ref385249590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4</w:t>
      </w:r>
      <w:r w:rsidRPr="00BF291E">
        <w:rPr>
          <w:rFonts w:ascii="Times New Roman" w:hAnsi="Times New Roman" w:cs="Times New Roman"/>
          <w:b/>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or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_Ref385249611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5</w:t>
      </w:r>
      <w:r w:rsidRPr="00BF291E">
        <w:rPr>
          <w:rFonts w:ascii="Times New Roman" w:hAnsi="Times New Roman" w:cs="Times New Roman"/>
          <w:b/>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and the reference ET fraction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The SSEB model assumes that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for a given pixel can be estimated from the radiometric temperatures at the </w:t>
      </w:r>
      <w:commentRangeStart w:id="135"/>
      <w:r w:rsidRPr="00BF291E">
        <w:rPr>
          <w:rFonts w:ascii="Times New Roman" w:hAnsi="Times New Roman" w:cs="Times New Roman"/>
          <w:sz w:val="24"/>
          <w:szCs w:val="24"/>
        </w:rPr>
        <w:t>hot, cold</w:t>
      </w:r>
      <w:commentRangeEnd w:id="135"/>
      <w:r w:rsidR="00AE338E">
        <w:rPr>
          <w:rStyle w:val="CommentReference"/>
        </w:rPr>
        <w:commentReference w:id="135"/>
      </w:r>
      <w:r w:rsidRPr="00BF291E">
        <w:rPr>
          <w:rFonts w:ascii="Times New Roman" w:hAnsi="Times New Roman" w:cs="Times New Roman"/>
          <w:sz w:val="24"/>
          <w:szCs w:val="24"/>
        </w:rPr>
        <w:t>, and observed pixels alone, without explicitly solving the energy balance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0A8DB1CB" w14:textId="77777777" w:rsidTr="005B1C5E">
        <w:tc>
          <w:tcPr>
            <w:tcW w:w="4788" w:type="dxa"/>
          </w:tcPr>
          <w:p w14:paraId="1BA32941" w14:textId="77777777" w:rsidR="00BF291E" w:rsidRPr="00BF291E" w:rsidRDefault="00BF291E" w:rsidP="00BF291E">
            <w:pPr>
              <w:spacing w:after="200"/>
              <w:rPr>
                <w:rFonts w:ascii="Times New Roman" w:eastAsiaTheme="minorEastAsia" w:hAnsi="Times New Roman" w:cs="Times New Roman"/>
                <w:bCs/>
                <w:sz w:val="24"/>
                <w:szCs w:val="24"/>
              </w:rPr>
            </w:pPr>
            <m:oMathPara>
              <m:oMathParaPr>
                <m:jc m:val="left"/>
              </m:oMathParaPr>
              <m:oMath>
                <m:r>
                  <m:rPr>
                    <m:sty m:val="bi"/>
                  </m:rPr>
                  <w:rPr>
                    <w:rFonts w:ascii="Cambria Math" w:hAnsi="Cambria Math" w:cs="Times New Roman"/>
                    <w:sz w:val="24"/>
                    <w:szCs w:val="24"/>
                  </w:rPr>
                  <m:t>ETf=</m:t>
                </m:r>
                <m:f>
                  <m:fPr>
                    <m:ctrlPr>
                      <w:rPr>
                        <w:rFonts w:ascii="Cambria Math" w:eastAsia="Times New Roman" w:hAnsi="Cambria Math" w:cs="Times New Roman"/>
                        <w:bCs/>
                        <w:i/>
                        <w:sz w:val="24"/>
                        <w:szCs w:val="24"/>
                      </w:rPr>
                    </m:ctrlPr>
                  </m:fPr>
                  <m:num>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h</m:t>
                        </m:r>
                      </m:sub>
                    </m:sSub>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R</m:t>
                        </m:r>
                      </m:sub>
                    </m:sSub>
                    <m:r>
                      <m:rPr>
                        <m:sty m:val="bi"/>
                      </m:rPr>
                      <w:rPr>
                        <w:rFonts w:ascii="Cambria Math" w:hAnsi="Cambria Math" w:cs="Times New Roman"/>
                        <w:sz w:val="24"/>
                        <w:szCs w:val="24"/>
                      </w:rPr>
                      <m:t>)</m:t>
                    </m:r>
                  </m:num>
                  <m:den>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h</m:t>
                        </m:r>
                      </m:sub>
                    </m:sSub>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c</m:t>
                        </m:r>
                      </m:sub>
                    </m:sSub>
                    <m:r>
                      <m:rPr>
                        <m:sty m:val="bi"/>
                      </m:rPr>
                      <w:rPr>
                        <w:rFonts w:ascii="Cambria Math" w:hAnsi="Cambria Math" w:cs="Times New Roman"/>
                        <w:sz w:val="24"/>
                        <w:szCs w:val="24"/>
                      </w:rPr>
                      <m:t>)</m:t>
                    </m:r>
                  </m:den>
                </m:f>
              </m:oMath>
            </m:oMathPara>
          </w:p>
        </w:tc>
        <w:tc>
          <w:tcPr>
            <w:tcW w:w="4788" w:type="dxa"/>
          </w:tcPr>
          <w:p w14:paraId="5D727209" w14:textId="77777777" w:rsidR="00BF291E" w:rsidRPr="00BF291E" w:rsidRDefault="00BF291E" w:rsidP="00BF291E">
            <w:pPr>
              <w:spacing w:after="200"/>
              <w:jc w:val="center"/>
              <w:rPr>
                <w:rFonts w:ascii="Times New Roman" w:hAnsi="Times New Roman" w:cs="Times New Roman"/>
                <w:bCs/>
                <w:sz w:val="24"/>
                <w:szCs w:val="24"/>
              </w:rPr>
            </w:pPr>
            <w:bookmarkStart w:id="136" w:name="_Ref386631915"/>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22</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bookmarkEnd w:id="136"/>
          </w:p>
        </w:tc>
      </w:tr>
    </w:tbl>
    <w:p w14:paraId="78EA6926" w14:textId="77777777" w:rsidR="00BF291E" w:rsidRPr="00BF291E" w:rsidRDefault="00BF291E" w:rsidP="00BF291E">
      <w:pPr>
        <w:spacing w:line="480" w:lineRule="auto"/>
        <w:rPr>
          <w:rFonts w:ascii="Times New Roman" w:hAnsi="Times New Roman" w:cs="Times New Roman"/>
          <w:sz w:val="24"/>
          <w:szCs w:val="24"/>
        </w:rPr>
      </w:pPr>
      <w:proofErr w:type="gramStart"/>
      <w:r w:rsidRPr="00BF291E">
        <w:rPr>
          <w:rFonts w:ascii="Times New Roman" w:hAnsi="Times New Roman" w:cs="Times New Roman"/>
          <w:sz w:val="24"/>
          <w:szCs w:val="24"/>
        </w:rPr>
        <w:t>where</w:t>
      </w:r>
      <w:proofErr w:type="gramEnd"/>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T</w:t>
      </w:r>
      <w:r w:rsidRPr="00BF291E">
        <w:rPr>
          <w:rFonts w:ascii="Times New Roman" w:hAnsi="Times New Roman" w:cs="Times New Roman"/>
          <w:sz w:val="24"/>
          <w:szCs w:val="24"/>
          <w:vertAlign w:val="subscript"/>
        </w:rPr>
        <w:t>h</w:t>
      </w:r>
      <w:proofErr w:type="spellEnd"/>
      <w:r w:rsidRPr="00BF291E">
        <w:rPr>
          <w:rFonts w:ascii="Times New Roman" w:hAnsi="Times New Roman" w:cs="Times New Roman"/>
          <w:sz w:val="24"/>
          <w:szCs w:val="24"/>
          <w:vertAlign w:val="subscript"/>
        </w:rPr>
        <w:t xml:space="preserve"> </w:t>
      </w:r>
      <w:r w:rsidRPr="00BF291E">
        <w:rPr>
          <w:rFonts w:ascii="Times New Roman" w:hAnsi="Times New Roman" w:cs="Times New Roman"/>
          <w:sz w:val="24"/>
          <w:szCs w:val="24"/>
        </w:rPr>
        <w:t>is the radiometric temperature of the hot pixel and T</w:t>
      </w:r>
      <w:r w:rsidRPr="00BF291E">
        <w:rPr>
          <w:rFonts w:ascii="Times New Roman" w:hAnsi="Times New Roman" w:cs="Times New Roman"/>
          <w:sz w:val="24"/>
          <w:szCs w:val="24"/>
          <w:vertAlign w:val="subscript"/>
        </w:rPr>
        <w:t>c</w:t>
      </w:r>
      <w:r w:rsidRPr="00BF291E">
        <w:rPr>
          <w:rFonts w:ascii="Times New Roman" w:hAnsi="Times New Roman" w:cs="Times New Roman"/>
          <w:sz w:val="24"/>
          <w:szCs w:val="24"/>
        </w:rPr>
        <w:t xml:space="preserve"> is the radiometric temperature of the cold pixel.  Since the maximum ET of a crop with a high leaf area index may be higher than that of the reference grass, the </w:t>
      </w:r>
      <w:proofErr w:type="spellStart"/>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o</w:t>
      </w:r>
      <w:proofErr w:type="spellEnd"/>
      <w:r w:rsidRPr="00BF291E">
        <w:rPr>
          <w:rFonts w:ascii="Times New Roman" w:hAnsi="Times New Roman" w:cs="Times New Roman"/>
          <w:sz w:val="24"/>
          <w:szCs w:val="24"/>
        </w:rPr>
        <w:t xml:space="preserve"> parameterized for the reference grass is multiplied by a correction factor, usually 1.2 (</w:t>
      </w:r>
      <w:proofErr w:type="spellStart"/>
      <w:r w:rsidRPr="00BF291E">
        <w:rPr>
          <w:rFonts w:ascii="Times New Roman" w:hAnsi="Times New Roman" w:cs="Times New Roman"/>
          <w:sz w:val="24"/>
          <w:szCs w:val="24"/>
        </w:rPr>
        <w:t>Senay</w:t>
      </w:r>
      <w:proofErr w:type="spellEnd"/>
      <w:r w:rsidRPr="00BF291E">
        <w:rPr>
          <w:rFonts w:ascii="Times New Roman" w:hAnsi="Times New Roman" w:cs="Times New Roman"/>
          <w:sz w:val="24"/>
          <w:szCs w:val="24"/>
        </w:rPr>
        <w:t xml:space="preserve"> et al, 2007).  Similar to other energy balance methods, the temperatures at the hot and cold pixel are derived from the image, assuming that pixels where ET=0 and ET=1.2ET</w:t>
      </w:r>
      <w:r w:rsidRPr="00BF291E">
        <w:rPr>
          <w:rFonts w:ascii="Times New Roman" w:hAnsi="Times New Roman" w:cs="Times New Roman"/>
          <w:sz w:val="24"/>
          <w:szCs w:val="24"/>
          <w:vertAlign w:val="subscript"/>
        </w:rPr>
        <w:t>o</w:t>
      </w:r>
      <w:r w:rsidRPr="00BF291E">
        <w:rPr>
          <w:rFonts w:ascii="Times New Roman" w:hAnsi="Times New Roman" w:cs="Times New Roman"/>
          <w:sz w:val="24"/>
          <w:szCs w:val="24"/>
        </w:rPr>
        <w:t xml:space="preserve"> exist in the image.</w:t>
      </w:r>
    </w:p>
    <w:p w14:paraId="53D0BDAE" w14:textId="25078305"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sz w:val="24"/>
          <w:szCs w:val="24"/>
        </w:rPr>
        <w:tab/>
        <w:t xml:space="preserve">While the original formulation of SSEB is easy to implement and produces estimates for regions with a uniform </w:t>
      </w:r>
      <w:proofErr w:type="spellStart"/>
      <w:r w:rsidRPr="00BF291E">
        <w:rPr>
          <w:rFonts w:ascii="Times New Roman" w:hAnsi="Times New Roman" w:cs="Times New Roman"/>
          <w:sz w:val="24"/>
          <w:szCs w:val="24"/>
        </w:rPr>
        <w:t>hydroclimate</w:t>
      </w:r>
      <w:proofErr w:type="spellEnd"/>
      <w:r w:rsidRPr="00BF291E">
        <w:rPr>
          <w:rFonts w:ascii="Times New Roman" w:hAnsi="Times New Roman" w:cs="Times New Roman"/>
          <w:sz w:val="24"/>
          <w:szCs w:val="24"/>
        </w:rPr>
        <w:t xml:space="preserve"> such as irrigated districts, an improvement was necessary to account for land surface temperature differences caused by spatial variation in elevation and albedo. An enhanced version of SSEB was introduced by </w:t>
      </w:r>
      <w:proofErr w:type="spellStart"/>
      <w:r w:rsidRPr="00BF291E">
        <w:rPr>
          <w:rFonts w:ascii="Times New Roman" w:hAnsi="Times New Roman" w:cs="Times New Roman"/>
          <w:sz w:val="24"/>
          <w:szCs w:val="24"/>
        </w:rPr>
        <w:t>Senay</w:t>
      </w:r>
      <w:proofErr w:type="spellEnd"/>
      <w:r w:rsidRPr="00BF291E">
        <w:rPr>
          <w:rFonts w:ascii="Times New Roman" w:hAnsi="Times New Roman" w:cs="Times New Roman"/>
          <w:sz w:val="24"/>
          <w:szCs w:val="24"/>
        </w:rPr>
        <w:t xml:space="preserve"> et al (2011) to adjust the radiometric temperature </w:t>
      </w:r>
      <w:ins w:id="137" w:author="Alex Messina" w:date="2014-09-11T17:22:00Z">
        <w:r w:rsidR="00AE338E">
          <w:rPr>
            <w:rFonts w:ascii="Times New Roman" w:hAnsi="Times New Roman" w:cs="Times New Roman"/>
            <w:sz w:val="24"/>
            <w:szCs w:val="24"/>
          </w:rPr>
          <w:t>(T</w:t>
        </w:r>
        <w:r w:rsidR="00AE338E" w:rsidRPr="00AE338E">
          <w:rPr>
            <w:rFonts w:ascii="Times New Roman" w:hAnsi="Times New Roman" w:cs="Times New Roman"/>
            <w:sz w:val="24"/>
            <w:szCs w:val="24"/>
            <w:vertAlign w:val="subscript"/>
            <w:rPrChange w:id="138" w:author="Alex Messina" w:date="2014-09-11T17:22:00Z">
              <w:rPr>
                <w:rFonts w:ascii="Times New Roman" w:hAnsi="Times New Roman" w:cs="Times New Roman"/>
                <w:sz w:val="24"/>
                <w:szCs w:val="24"/>
              </w:rPr>
            </w:rPrChange>
          </w:rPr>
          <w:t>R</w:t>
        </w:r>
        <w:r w:rsidR="00AE338E">
          <w:rPr>
            <w:rFonts w:ascii="Times New Roman" w:hAnsi="Times New Roman" w:cs="Times New Roman"/>
            <w:sz w:val="24"/>
            <w:szCs w:val="24"/>
          </w:rPr>
          <w:t xml:space="preserve">?) </w:t>
        </w:r>
      </w:ins>
      <w:r w:rsidRPr="00BF291E">
        <w:rPr>
          <w:rFonts w:ascii="Times New Roman" w:hAnsi="Times New Roman" w:cs="Times New Roman"/>
          <w:sz w:val="24"/>
          <w:szCs w:val="24"/>
        </w:rPr>
        <w:t xml:space="preserve">using a lapse rate correction before using it in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_Ref386631915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proofErr w:type="gramStart"/>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22</w:t>
      </w:r>
      <w:proofErr w:type="gramEnd"/>
      <w:r w:rsidRPr="00BF291E">
        <w:rPr>
          <w:rFonts w:ascii="Times New Roman" w:hAnsi="Times New Roman" w:cs="Times New Roman"/>
          <w:b/>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 </w:t>
      </w:r>
      <w:r w:rsidRPr="00BF291E">
        <w:rPr>
          <w:rFonts w:ascii="Times New Roman" w:hAnsi="Times New Roman" w:cs="Times New Roman"/>
          <w:sz w:val="24"/>
          <w:szCs w:val="24"/>
        </w:rPr>
        <w:lastRenderedPageBreak/>
        <w:t xml:space="preserve">similar lapse-rate adjustment is also performed in other temperature-based methods, including SEBAL and METRIC.  A comparison between the enhanced SSEB and METRIC showed a strong relationship at </w:t>
      </w:r>
      <w:commentRangeStart w:id="139"/>
      <w:r w:rsidRPr="00BF291E">
        <w:rPr>
          <w:rFonts w:ascii="Times New Roman" w:hAnsi="Times New Roman" w:cs="Times New Roman"/>
          <w:sz w:val="24"/>
          <w:szCs w:val="24"/>
        </w:rPr>
        <w:t>elevations below 2000 m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=0.91) compared to elevations lower than 2000 m </w:t>
      </w:r>
      <w:commentRangeEnd w:id="139"/>
      <w:r w:rsidR="00AE338E">
        <w:rPr>
          <w:rStyle w:val="CommentReference"/>
        </w:rPr>
        <w:commentReference w:id="139"/>
      </w:r>
      <w:r w:rsidRPr="00BF291E">
        <w:rPr>
          <w:rFonts w:ascii="Times New Roman" w:hAnsi="Times New Roman" w:cs="Times New Roman"/>
          <w:sz w:val="24"/>
          <w:szCs w:val="24"/>
        </w:rPr>
        <w:t>(R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 0.52) in Central Idaho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"0378-3774", "author" : [ { "dropping-particle" : "", "family" : "Senay", "given" : "G B", "non-dropping-particle" : "", "parse-names" : false, "suffix" : "" }, { "dropping-particle" : "", "family" : "Budde", "given" : "M E", "non-dropping-particle" : "", "parse-names" : false, "suffix" : "" }, { "dropping-particle" : "", "family" : "Verdin", "given" : "J P", "non-dropping-particle" : "", "parse-names" : false, "suffix" : "" } ], "container-title" : "Agricultural Water Management", "id" : "ITEM-1", "issue" : "4", "issued" : { "date-parts" : [ [ "2011" ] ] }, "page" : "606-618", "publisher" : "Elsevier", "title" : "Enhancing the Simplified Surface Energy Balance (SSEB) approach for estimating landscape ET: Validation with the METRIC model", "type" : "article-journal", "volume" : "98" }, "uris" : [ "http://www.mendeley.com/documents/?uuid=aa5d981f-db34-4f5a-ba01-ee2541246ae4" ] } ], "mendeley" : { "previouslyFormattedCitation" : "(Senay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(Senay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The original SSEB model also calculates </w:t>
      </w:r>
      <w:proofErr w:type="spellStart"/>
      <w:proofErr w:type="gramStart"/>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o</w:t>
      </w:r>
      <w:proofErr w:type="spellEnd"/>
      <w:proofErr w:type="gramEnd"/>
      <w:r w:rsidRPr="00BF291E">
        <w:rPr>
          <w:rFonts w:ascii="Times New Roman" w:hAnsi="Times New Roman" w:cs="Times New Roman"/>
          <w:sz w:val="24"/>
          <w:szCs w:val="24"/>
        </w:rPr>
        <w:t xml:space="preserve"> using a fixed value for albedo (0.23).  While incoming shortwave and net longwave radiation can vary by pixel under the original SSEB method, using the fixed albedo ignores the impact of spatial variability in albedo and ground heat flux on ET, which could result in overestimation of ET at pixels with high albedo, and overestimation of ET at pixels with high and positive ground heat flux.  An improved version of SSEB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"0378-3774", "author" : [ { "dropping-particle" : "", "family" : "Senay", "given" : "G B", "non-dropping-particle" : "", "parse-names" : false, "suffix" : "" }, { "dropping-particle" : "", "family" : "Budde", "given" : "M E", "non-dropping-particle" : "", "parse-names" : false, "suffix" : "" }, { "dropping-particle" : "", "family" : "Verdin", "given" : "J P", "non-dropping-particle" : "", "parse-names" : false, "suffix" : "" } ], "container-title" : "Agricultural Water Management", "id" : "ITEM-1", "issue" : "4", "issued" : { "date-parts" : [ [ "2011" ] ] }, "page" : "606-618", "publisher" : "Elsevier", "title" : "Enhancing the Simplified Surface Energy Balance (SSEB) approach for estimating landscape ET: Validation with the METRIC model", "type" : "article-journal", "volume" : "98" }, "uris" : [ "http://www.mendeley.com/documents/?uuid=aa5d981f-db34-4f5a-ba01-ee2541246ae4" ] } ], "mendeley" : { "previouslyFormattedCitation" : "(Senay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(Senay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adjusts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vertAlign w:val="subscript"/>
        </w:rPr>
        <w:t xml:space="preserve"> </w:t>
      </w:r>
      <w:ins w:id="140" w:author="Alex Messina" w:date="2014-09-11T17:24:00Z">
        <w:r w:rsidR="00AE338E">
          <w:rPr>
            <w:rFonts w:ascii="Times New Roman" w:hAnsi="Times New Roman" w:cs="Times New Roman"/>
            <w:sz w:val="24"/>
            <w:szCs w:val="24"/>
            <w:vertAlign w:val="subscript"/>
          </w:rPr>
          <w:t xml:space="preserve"> </w:t>
        </w:r>
      </w:ins>
      <w:r w:rsidRPr="00BF291E">
        <w:rPr>
          <w:rFonts w:ascii="Times New Roman" w:hAnsi="Times New Roman" w:cs="Times New Roman"/>
          <w:sz w:val="24"/>
          <w:szCs w:val="24"/>
        </w:rPr>
        <w:t xml:space="preserve">by a factor that varies with NDVI, and ranges from 0.65 to 1.0 (Equation 6 in </w:t>
      </w:r>
      <w:proofErr w:type="spellStart"/>
      <w:r w:rsidRPr="00BF291E">
        <w:rPr>
          <w:rFonts w:ascii="Times New Roman" w:hAnsi="Times New Roman" w:cs="Times New Roman"/>
          <w:sz w:val="24"/>
          <w:szCs w:val="24"/>
        </w:rPr>
        <w:t>Senay</w:t>
      </w:r>
      <w:proofErr w:type="spellEnd"/>
      <w:r w:rsidRPr="00BF291E">
        <w:rPr>
          <w:rFonts w:ascii="Times New Roman" w:hAnsi="Times New Roman" w:cs="Times New Roman"/>
          <w:sz w:val="24"/>
          <w:szCs w:val="24"/>
        </w:rPr>
        <w:t xml:space="preserve"> et al. 2011).  The adjustment is designed to account for generally higher albedo and</w:t>
      </w:r>
      <w:del w:id="141" w:author="Alex Messina" w:date="2014-09-11T17:24:00Z">
        <w:r w:rsidRPr="00BF291E" w:rsidDel="00AE338E">
          <w:rPr>
            <w:rFonts w:ascii="Times New Roman" w:hAnsi="Times New Roman" w:cs="Times New Roman"/>
            <w:sz w:val="24"/>
            <w:szCs w:val="24"/>
          </w:rPr>
          <w:delText xml:space="preserve"> greater</w:delText>
        </w:r>
      </w:del>
      <w:r w:rsidRPr="00BF291E">
        <w:rPr>
          <w:rFonts w:ascii="Times New Roman" w:hAnsi="Times New Roman" w:cs="Times New Roman"/>
          <w:sz w:val="24"/>
          <w:szCs w:val="24"/>
        </w:rPr>
        <w:t xml:space="preserve"> ground heat flux for </w:t>
      </w:r>
      <w:del w:id="142" w:author="Alex Messina" w:date="2014-09-11T17:24:00Z">
        <w:r w:rsidRPr="00BF291E" w:rsidDel="00AE338E">
          <w:rPr>
            <w:rFonts w:ascii="Times New Roman" w:hAnsi="Times New Roman" w:cs="Times New Roman"/>
            <w:sz w:val="24"/>
            <w:szCs w:val="24"/>
          </w:rPr>
          <w:delText xml:space="preserve">in </w:delText>
        </w:r>
      </w:del>
      <w:r w:rsidRPr="00BF291E">
        <w:rPr>
          <w:rFonts w:ascii="Times New Roman" w:hAnsi="Times New Roman" w:cs="Times New Roman"/>
          <w:sz w:val="24"/>
          <w:szCs w:val="24"/>
        </w:rPr>
        <w:t xml:space="preserve">pixels with low NDVI, though the relationship between the adjustment factor and NDVI may vary </w:t>
      </w:r>
      <w:del w:id="143" w:author="Alex Messina" w:date="2014-09-11T17:25:00Z">
        <w:r w:rsidRPr="00BF291E" w:rsidDel="00AE338E">
          <w:rPr>
            <w:rFonts w:ascii="Times New Roman" w:hAnsi="Times New Roman" w:cs="Times New Roman"/>
            <w:sz w:val="24"/>
            <w:szCs w:val="24"/>
          </w:rPr>
          <w:delText xml:space="preserve">geographically </w:delText>
        </w:r>
      </w:del>
      <w:ins w:id="144" w:author="Alex Messina" w:date="2014-09-11T17:25:00Z">
        <w:r w:rsidR="00AE338E">
          <w:rPr>
            <w:rFonts w:ascii="Times New Roman" w:hAnsi="Times New Roman" w:cs="Times New Roman"/>
            <w:sz w:val="24"/>
            <w:szCs w:val="24"/>
          </w:rPr>
          <w:t xml:space="preserve">spatially? </w:t>
        </w:r>
      </w:ins>
      <w:proofErr w:type="gramStart"/>
      <w:r w:rsidRPr="00BF291E">
        <w:rPr>
          <w:rFonts w:ascii="Times New Roman" w:hAnsi="Times New Roman" w:cs="Times New Roman"/>
          <w:sz w:val="24"/>
          <w:szCs w:val="24"/>
        </w:rPr>
        <w:t>and</w:t>
      </w:r>
      <w:proofErr w:type="gramEnd"/>
      <w:r w:rsidRPr="00BF291E">
        <w:rPr>
          <w:rFonts w:ascii="Times New Roman" w:hAnsi="Times New Roman" w:cs="Times New Roman"/>
          <w:sz w:val="24"/>
          <w:szCs w:val="24"/>
        </w:rPr>
        <w:t xml:space="preserve"> is not derivable from other measurements.</w:t>
      </w:r>
    </w:p>
    <w:p w14:paraId="0A09A530" w14:textId="5BAED3FA"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The original SSEB model required the selection of </w:t>
      </w:r>
      <w:commentRangeStart w:id="145"/>
      <w:r w:rsidRPr="00BF291E">
        <w:rPr>
          <w:rFonts w:ascii="Times New Roman" w:hAnsi="Times New Roman" w:cs="Times New Roman"/>
          <w:sz w:val="24"/>
          <w:szCs w:val="24"/>
        </w:rPr>
        <w:t>hot and cold pixels in the image, as in the SEBAL and METRIC models.</w:t>
      </w:r>
      <w:commentRangeEnd w:id="145"/>
      <w:r w:rsidR="00AE338E">
        <w:rPr>
          <w:rStyle w:val="CommentReference"/>
        </w:rPr>
        <w:commentReference w:id="145"/>
      </w:r>
      <w:r w:rsidRPr="00BF291E">
        <w:rPr>
          <w:rFonts w:ascii="Times New Roman" w:hAnsi="Times New Roman" w:cs="Times New Roman"/>
          <w:sz w:val="24"/>
          <w:szCs w:val="24"/>
        </w:rPr>
        <w:t xml:space="preserve">  This selection process generally inhibits operational application of such models over large areas and introduces problems along scene boundaries. The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ET algorithm is an operational parameterization of the Simplified Surface Energy Balance (SSEB) model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"Senay", "given" : "GB", "non-dropping-particle" : "", "parse-names" : false, "suffix" : "" }, { "dropping-particle" : "", "family" : "Budde", "given" : "Michael", "non-dropping-particle" : "", "parse-names" : false, "suffix" : "" }, { "dropping-particle" : "", "family" : "Verdin", "given" : "JP", "non-dropping-particle" : "", "parse-names" : false, "suffix" : "" }, { "dropping-particle" : "", "family" : "Melesse", "given" : "AM", "non-dropping-particle" : "", "parse-names" : false, "suffix" : "" } ], "container-title" : "Sensors", "id" : "ITEM-1", "issue" : "6", "issued" : { "date-parts" : [ [ "2007" ] ] }, "page" : "979-1000", "publisher" : "Molecular Diversity Preservation International", "title" : "A coupled remote sensing and simplified surface energy balance approach to estimate actual evapotranspiration from irrigated fields", "type" : "article-journal", "volume" : "7" }, "uris" : [ "http://www.mendeley.com/documents/?uuid=6c719394-f82b-40a2-ad30-4bd0b386bb1c", "http://www.mendeley.com/documents/?uuid=66eb6798-920d-471c-8f0b-3cff6248610b" ] } ], "mendeley" : { "previouslyFormattedCitation" : "(Senay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(Senay et al.,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renamed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because of its operational capability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"10.1111/jawr.12057", "ISSN" : "1752-1688", "abstract" : "The increasing availability of multi-scale remotely sensed data and global weather datasets is allowing the estimation of evapotranspiration (ET) at multiple scales. We present a simple but robust method that uses remotely sensed thermal data and model-assimilated weather fields to produce ET for the contiguous United States (CONUS) at monthly and seasonal time scales. The method is based on the Simplified Surface Energy Balance (SSEB) model, which is now parameterized for operational applications, renamed as SSEBop. The innovative aspect of the SSEBop is that it uses predefined boundary conditions that are unique to each pixel for the \u201chot\u201d and \u201ccold\u201d reference conditions. The SSEBop model was used for computing ET for 12\u00a0years (2000-2011) using the MODIS and Global Data Assimilation System (GDAS) data streams. SSEBop ET results compared reasonably well with monthly eddy covariance ET data explaining 64% of the observed variability across diverse ecosystems in the CONUS during 2005. Twelve annual ET anomalies (2000-2011) depicted the spatial extent and severity of the commonly known drought years in the CONUS. More research is required to improve the representation of the predefined boundary conditions in complex terrain at small spatial scales. SSEBop model was found to be a promising approach to conduct water use studies in the CONUS, with a similar opportunity in other parts of the world. The approach can also be applied with other thermal sensors such as Landsat.", "author" : [ { "dropping-particle" : "", "family" : "Senay", "given" : "Gabriel B", "non-dropping-particle" : "", "parse-names" : false, "suffix" : "" }, { "dropping-particle" : "", "family" : "Bohms", "given" : "Stefanie", "non-dropping-particle" : "", "parse-names" : false, "suffix" : "" }, { "dropping-particle" : "", "family" : "Singh", "given" : "Ramesh K", "non-dropping-particle" : "", "parse-names" : false, "suffix" : "" }, { "dropping-particle" : "", "family" : "Gowda", "given" : "Prasanna H", "non-dropping-particle" : "", "parse-names" : false, "suffix" : "" }, { "dropping-particle" : "", "family" : "Velpuri", "given" : "Naga M", "non-dropping-particle" : "", "parse-names" : false, "suffix" : "" }, { "dropping-particle" : "", "family" : "Alemu", "given" : "Henok", "non-dropping-particle" : "", "parse-names" : false, "suffix" : "" }, { "dropping-particle" : "", "family" : "Verdin", "given" : "James P", "non-dropping-particle" : "", "parse-names" : false, "suffix" : "" } ], "container-title" : "JAWRA Journal of the American Water Resources Association", "id" : "ITEM-1", "issue" : "3", "issued" : { "date-parts" : [ [ "2013", "6" ] ] }, "page" : "577-591", "title" : "Operational Evapotranspiration Mapping Using Remote Sensing and Weather Datasets: A New Parameterization for the SSEB Approach", "type" : "article-journal", "volume" : "49" }, "uris" : [ "http://www.mendeley.com/documents/?uuid=45996daa-9659-4675-814e-60183944ce61" ] } ], "mendeley" : { "previouslyFormattedCitation" : "(Senay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(Senay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_Ref388612513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i/>
          <w:sz w:val="24"/>
          <w:szCs w:val="24"/>
        </w:rPr>
        <w:t xml:space="preserve">Table </w:t>
      </w:r>
      <w:r w:rsidRPr="00BF291E">
        <w:rPr>
          <w:rFonts w:ascii="Times New Roman" w:hAnsi="Times New Roman" w:cs="Times New Roman"/>
          <w:i/>
          <w:noProof/>
          <w:sz w:val="24"/>
          <w:szCs w:val="24"/>
        </w:rPr>
        <w:t>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proposes that the hot and cold temperatures can be determined separately for each pixel, rather than for each image.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is based on two main assumptions. The first assumption is that for each day of the year, the temperature difference (</w:t>
      </w:r>
      <w:proofErr w:type="spellStart"/>
      <w:proofErr w:type="gramStart"/>
      <w:r w:rsidRPr="00BF291E">
        <w:rPr>
          <w:rFonts w:ascii="Times New Roman" w:hAnsi="Times New Roman" w:cs="Times New Roman"/>
          <w:i/>
          <w:sz w:val="24"/>
          <w:szCs w:val="24"/>
        </w:rPr>
        <w:t>dT</w:t>
      </w:r>
      <w:proofErr w:type="spellEnd"/>
      <w:proofErr w:type="gramEnd"/>
      <w:r w:rsidRPr="00BF291E">
        <w:rPr>
          <w:rFonts w:ascii="Times New Roman" w:hAnsi="Times New Roman" w:cs="Times New Roman"/>
          <w:sz w:val="24"/>
          <w:szCs w:val="24"/>
        </w:rPr>
        <w:t>), between a hot-dry reference condition and cold-wet reference condition is unique for each pixel and day of the year. The dry-minus-wet temperature difference (</w:t>
      </w:r>
      <w:proofErr w:type="spellStart"/>
      <w:proofErr w:type="gramStart"/>
      <w:r w:rsidRPr="00BF291E">
        <w:rPr>
          <w:rFonts w:ascii="Times New Roman" w:hAnsi="Times New Roman" w:cs="Times New Roman"/>
          <w:i/>
          <w:sz w:val="24"/>
          <w:szCs w:val="24"/>
        </w:rPr>
        <w:t>dT</w:t>
      </w:r>
      <w:proofErr w:type="spellEnd"/>
      <w:proofErr w:type="gramEnd"/>
      <w:r w:rsidRPr="00BF291E">
        <w:rPr>
          <w:rFonts w:ascii="Times New Roman" w:hAnsi="Times New Roman" w:cs="Times New Roman"/>
          <w:sz w:val="24"/>
          <w:szCs w:val="24"/>
        </w:rPr>
        <w:t xml:space="preserve">) is </w:t>
      </w:r>
      <w:r w:rsidRPr="00BF291E">
        <w:rPr>
          <w:rFonts w:ascii="Times New Roman" w:hAnsi="Times New Roman" w:cs="Times New Roman"/>
          <w:sz w:val="24"/>
          <w:szCs w:val="24"/>
        </w:rPr>
        <w:lastRenderedPageBreak/>
        <w:t>calculated for each day and pixel by assuming G is zero for a dry surface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=H, ET=0), and solving the equation (17) for the temperature difference (</w:t>
      </w:r>
      <w:proofErr w:type="spellStart"/>
      <w:r w:rsidRPr="00BF291E">
        <w:rPr>
          <w:rFonts w:ascii="Times New Roman" w:hAnsi="Times New Roman" w:cs="Times New Roman"/>
          <w:i/>
          <w:sz w:val="24"/>
          <w:szCs w:val="24"/>
        </w:rPr>
        <w:t>dT</w:t>
      </w:r>
      <w:proofErr w:type="spellEnd"/>
      <w:r w:rsidRPr="00BF291E">
        <w:rPr>
          <w:rFonts w:ascii="Times New Roman" w:hAnsi="Times New Roman" w:cs="Times New Roman"/>
          <w:sz w:val="24"/>
          <w:szCs w:val="24"/>
        </w:rPr>
        <w:t xml:space="preserve">) for a dry pixel: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68859AD0" w14:textId="77777777" w:rsidTr="005B1C5E">
        <w:tc>
          <w:tcPr>
            <w:tcW w:w="4788" w:type="dxa"/>
          </w:tcPr>
          <w:p w14:paraId="2F12E846" w14:textId="77777777" w:rsidR="00BF291E" w:rsidRPr="00BF291E" w:rsidRDefault="00BF291E" w:rsidP="00BF291E">
            <w:pPr>
              <w:spacing w:after="200"/>
              <w:rPr>
                <w:rFonts w:ascii="Times New Roman" w:eastAsiaTheme="minorEastAsia" w:hAnsi="Times New Roman" w:cs="Times New Roman"/>
                <w:b/>
                <w:bCs/>
                <w:iCs/>
                <w:sz w:val="24"/>
                <w:szCs w:val="24"/>
              </w:rPr>
            </w:pPr>
            <m:oMath>
              <m:r>
                <m:rPr>
                  <m:sty m:val="bi"/>
                </m:rPr>
                <w:rPr>
                  <w:rFonts w:ascii="Cambria Math" w:hAnsi="Cambria Math" w:cs="Times New Roman"/>
                  <w:sz w:val="24"/>
                  <w:szCs w:val="24"/>
                </w:rPr>
                <m:t>dT= </m:t>
              </m:r>
              <m:f>
                <m:fPr>
                  <m:ctrlPr>
                    <w:rPr>
                      <w:rFonts w:ascii="Cambria Math" w:hAnsi="Cambria Math" w:cs="Times New Roman"/>
                      <w:b/>
                      <w:bCs/>
                      <w:i/>
                      <w:iCs/>
                      <w:sz w:val="24"/>
                      <w:szCs w:val="24"/>
                    </w:rPr>
                  </m:ctrlPr>
                </m:fPr>
                <m:num>
                  <m:r>
                    <m:rPr>
                      <m:sty m:val="bi"/>
                    </m:rPr>
                    <w:rPr>
                      <w:rFonts w:ascii="Cambria Math" w:hAnsi="Cambria Math" w:cs="Times New Roman"/>
                      <w:sz w:val="24"/>
                      <w:szCs w:val="24"/>
                    </w:rPr>
                    <m:t>Rn</m:t>
                  </m:r>
                  <m:r>
                    <m:rPr>
                      <m:sty m:val="bi"/>
                    </m:rPr>
                    <w:rPr>
                      <w:rFonts w:ascii="Cambria Math" w:eastAsia="Cambria Math" w:hAnsi="Cambria Math" w:cs="Times New Roman"/>
                      <w:sz w:val="24"/>
                      <w:szCs w:val="24"/>
                    </w:rPr>
                    <m:t>×</m:t>
                  </m:r>
                  <m:sSub>
                    <m:sSubPr>
                      <m:ctrlPr>
                        <w:rPr>
                          <w:rFonts w:ascii="Cambria Math" w:eastAsia="Cambria Math" w:hAnsi="Cambria Math" w:cs="Times New Roman"/>
                          <w:b/>
                          <w:bCs/>
                          <w:i/>
                          <w:iCs/>
                          <w:sz w:val="24"/>
                          <w:szCs w:val="24"/>
                        </w:rPr>
                      </m:ctrlPr>
                    </m:sSubPr>
                    <m:e>
                      <m:r>
                        <m:rPr>
                          <m:sty m:val="bi"/>
                        </m:rPr>
                        <w:rPr>
                          <w:rFonts w:ascii="Cambria Math" w:eastAsia="Cambria Math" w:hAnsi="Cambria Math" w:cs="Times New Roman"/>
                          <w:sz w:val="24"/>
                          <w:szCs w:val="24"/>
                        </w:rPr>
                        <m:t>R</m:t>
                      </m:r>
                    </m:e>
                    <m:sub>
                      <m:r>
                        <m:rPr>
                          <m:sty m:val="bi"/>
                        </m:rPr>
                        <w:rPr>
                          <w:rFonts w:ascii="Cambria Math" w:eastAsia="Cambria Math" w:hAnsi="Cambria Math" w:cs="Times New Roman"/>
                          <w:sz w:val="24"/>
                          <w:szCs w:val="24"/>
                        </w:rPr>
                        <m:t>ah</m:t>
                      </m:r>
                    </m:sub>
                  </m:sSub>
                </m:num>
                <m:den>
                  <m:sSub>
                    <m:sSubPr>
                      <m:ctrlPr>
                        <w:rPr>
                          <w:rFonts w:ascii="Cambria Math" w:hAnsi="Cambria Math" w:cs="Times New Roman"/>
                          <w:b/>
                          <w:bCs/>
                          <w:i/>
                          <w:iCs/>
                          <w:sz w:val="24"/>
                          <w:szCs w:val="24"/>
                        </w:rPr>
                      </m:ctrlPr>
                    </m:sSubPr>
                    <m:e>
                      <m:r>
                        <m:rPr>
                          <m:sty m:val="bi"/>
                        </m:rPr>
                        <w:rPr>
                          <w:rFonts w:ascii="Cambria Math" w:eastAsia="Cambria Math" w:hAnsi="Cambria Math" w:cs="Times New Roman"/>
                          <w:sz w:val="24"/>
                          <w:szCs w:val="24"/>
                        </w:rPr>
                        <m:t>ρ</m:t>
                      </m:r>
                    </m:e>
                    <m:sub>
                      <m:r>
                        <m:rPr>
                          <m:sty m:val="bi"/>
                        </m:rPr>
                        <w:rPr>
                          <w:rFonts w:ascii="Cambria Math" w:hAnsi="Cambria Math" w:cs="Times New Roman"/>
                          <w:sz w:val="24"/>
                          <w:szCs w:val="24"/>
                        </w:rPr>
                        <m:t>air</m:t>
                      </m:r>
                    </m:sub>
                  </m:sSub>
                  <m:r>
                    <m:rPr>
                      <m:sty m:val="bi"/>
                    </m:rPr>
                    <w:rPr>
                      <w:rFonts w:ascii="Cambria Math" w:eastAsia="Cambria Math" w:hAnsi="Cambria Math" w:cs="Times New Roman"/>
                      <w:sz w:val="24"/>
                      <w:szCs w:val="24"/>
                    </w:rPr>
                    <m:t>×</m:t>
                  </m:r>
                  <m:sSub>
                    <m:sSubPr>
                      <m:ctrlPr>
                        <w:rPr>
                          <w:rFonts w:ascii="Cambria Math" w:eastAsia="Cambria Math" w:hAnsi="Cambria Math" w:cs="Times New Roman"/>
                          <w:b/>
                          <w:bCs/>
                          <w:i/>
                          <w:iCs/>
                          <w:sz w:val="24"/>
                          <w:szCs w:val="24"/>
                        </w:rPr>
                      </m:ctrlPr>
                    </m:sSubPr>
                    <m:e>
                      <m:r>
                        <m:rPr>
                          <m:sty m:val="bi"/>
                        </m:rPr>
                        <w:rPr>
                          <w:rFonts w:ascii="Cambria Math" w:eastAsia="Cambria Math" w:hAnsi="Cambria Math" w:cs="Times New Roman"/>
                          <w:sz w:val="24"/>
                          <w:szCs w:val="24"/>
                        </w:rPr>
                        <m:t>C</m:t>
                      </m:r>
                    </m:e>
                    <m:sub>
                      <m:r>
                        <m:rPr>
                          <m:sty m:val="bi"/>
                        </m:rPr>
                        <w:rPr>
                          <w:rFonts w:ascii="Cambria Math" w:eastAsia="Cambria Math" w:hAnsi="Cambria Math" w:cs="Times New Roman"/>
                          <w:sz w:val="24"/>
                          <w:szCs w:val="24"/>
                        </w:rPr>
                        <m:t>p</m:t>
                      </m:r>
                    </m:sub>
                  </m:sSub>
                </m:den>
              </m:f>
            </m:oMath>
            <w:r w:rsidRPr="00BF291E">
              <w:rPr>
                <w:rFonts w:ascii="Times New Roman" w:eastAsiaTheme="minorEastAsia" w:hAnsi="Times New Roman" w:cs="Times New Roman"/>
                <w:b/>
                <w:bCs/>
                <w:iCs/>
                <w:sz w:val="24"/>
                <w:szCs w:val="24"/>
              </w:rPr>
              <w:t xml:space="preserve"> </w:t>
            </w:r>
          </w:p>
        </w:tc>
        <w:tc>
          <w:tcPr>
            <w:tcW w:w="4788" w:type="dxa"/>
          </w:tcPr>
          <w:p w14:paraId="03658400"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23</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6890FAD9" w14:textId="77777777" w:rsidR="00BF291E" w:rsidRPr="00BF291E" w:rsidRDefault="00BF291E" w:rsidP="00BF291E">
      <w:pPr>
        <w:spacing w:line="480" w:lineRule="auto"/>
        <w:rPr>
          <w:rFonts w:ascii="Times New Roman" w:hAnsi="Times New Roman" w:cs="Times New Roman"/>
          <w:sz w:val="24"/>
          <w:szCs w:val="24"/>
        </w:rPr>
      </w:pPr>
      <w:proofErr w:type="gramStart"/>
      <w:r w:rsidRPr="00BF291E">
        <w:rPr>
          <w:rFonts w:ascii="Times New Roman" w:hAnsi="Times New Roman" w:cs="Times New Roman"/>
          <w:sz w:val="24"/>
          <w:szCs w:val="24"/>
        </w:rPr>
        <w:t>where</w:t>
      </w:r>
      <w:proofErr w:type="gramEnd"/>
      <w:r w:rsidRPr="00BF291E">
        <w:rPr>
          <w:rFonts w:ascii="Times New Roman" w:hAnsi="Times New Roman" w:cs="Times New Roman"/>
          <w:sz w:val="24"/>
          <w:szCs w:val="24"/>
        </w:rPr>
        <w:t xml:space="preserve"> the variables definitions are the same as those in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_Ref385849950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 xml:space="preserve">( </w:t>
      </w:r>
      <w:r w:rsidRPr="00BF291E">
        <w:rPr>
          <w:rFonts w:ascii="Times New Roman" w:hAnsi="Times New Roman" w:cs="Times New Roman"/>
          <w:noProof/>
          <w:sz w:val="24"/>
          <w:szCs w:val="24"/>
        </w:rPr>
        <w:t>19</w:t>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Since T</w:t>
      </w:r>
      <w:r w:rsidRPr="00BF291E">
        <w:rPr>
          <w:rFonts w:ascii="Times New Roman" w:hAnsi="Times New Roman" w:cs="Times New Roman"/>
          <w:sz w:val="24"/>
          <w:szCs w:val="24"/>
          <w:vertAlign w:val="subscript"/>
        </w:rPr>
        <w:t>1</w:t>
      </w:r>
      <w:r w:rsidRPr="00BF291E">
        <w:rPr>
          <w:rFonts w:ascii="Times New Roman" w:hAnsi="Times New Roman" w:cs="Times New Roman"/>
          <w:sz w:val="24"/>
          <w:szCs w:val="24"/>
        </w:rPr>
        <w:t>-T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is assumed to be zero at a wet pixel, then </w:t>
      </w:r>
      <w:proofErr w:type="spellStart"/>
      <w:proofErr w:type="gramStart"/>
      <w:r w:rsidRPr="00BF291E">
        <w:rPr>
          <w:rFonts w:ascii="Times New Roman" w:hAnsi="Times New Roman" w:cs="Times New Roman"/>
          <w:sz w:val="24"/>
          <w:szCs w:val="24"/>
        </w:rPr>
        <w:t>dT</w:t>
      </w:r>
      <w:proofErr w:type="spellEnd"/>
      <w:proofErr w:type="gramEnd"/>
      <w:r w:rsidRPr="00BF291E">
        <w:rPr>
          <w:rFonts w:ascii="Times New Roman" w:hAnsi="Times New Roman" w:cs="Times New Roman"/>
          <w:sz w:val="24"/>
          <w:szCs w:val="24"/>
        </w:rPr>
        <w:t xml:space="preserve"> is equivalent to T1-T2 at the hot pixel.  R</w:t>
      </w:r>
      <w:r w:rsidRPr="00BF291E">
        <w:rPr>
          <w:rFonts w:ascii="Times New Roman" w:hAnsi="Times New Roman" w:cs="Times New Roman"/>
          <w:sz w:val="24"/>
          <w:szCs w:val="24"/>
          <w:vertAlign w:val="subscript"/>
        </w:rPr>
        <w:t xml:space="preserve">ah </w:t>
      </w:r>
      <w:r w:rsidRPr="00BF291E">
        <w:rPr>
          <w:rFonts w:ascii="Times New Roman" w:hAnsi="Times New Roman" w:cs="Times New Roman"/>
          <w:sz w:val="24"/>
          <w:szCs w:val="24"/>
        </w:rPr>
        <w:t>is assumed to have a constant value of 110 s m</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for a bare, dry soil based on model inversion to field data in the Western United States (</w:t>
      </w:r>
      <w:proofErr w:type="spellStart"/>
      <w:r w:rsidRPr="00BF291E">
        <w:rPr>
          <w:rFonts w:ascii="Times New Roman" w:hAnsi="Times New Roman" w:cs="Times New Roman"/>
          <w:sz w:val="24"/>
          <w:szCs w:val="24"/>
        </w:rPr>
        <w:t>Senay</w:t>
      </w:r>
      <w:proofErr w:type="spellEnd"/>
      <w:r w:rsidRPr="00BF291E">
        <w:rPr>
          <w:rFonts w:ascii="Times New Roman" w:hAnsi="Times New Roman" w:cs="Times New Roman"/>
          <w:sz w:val="24"/>
          <w:szCs w:val="24"/>
        </w:rPr>
        <w:t xml:space="preserve"> et al, 2013).  The constant value of R</w:t>
      </w:r>
      <w:r w:rsidRPr="00BF291E">
        <w:rPr>
          <w:rFonts w:ascii="Times New Roman" w:hAnsi="Times New Roman" w:cs="Times New Roman"/>
          <w:sz w:val="24"/>
          <w:szCs w:val="24"/>
          <w:vertAlign w:val="subscript"/>
        </w:rPr>
        <w:t>ah</w:t>
      </w:r>
      <w:r w:rsidRPr="00BF291E">
        <w:rPr>
          <w:rFonts w:ascii="Times New Roman" w:hAnsi="Times New Roman" w:cs="Times New Roman"/>
          <w:sz w:val="24"/>
          <w:szCs w:val="24"/>
        </w:rPr>
        <w:t xml:space="preserve"> is used for all pixels regardless of actual cover, because </w:t>
      </w:r>
      <w:proofErr w:type="spellStart"/>
      <w:proofErr w:type="gramStart"/>
      <w:r w:rsidRPr="00BF291E">
        <w:rPr>
          <w:rFonts w:ascii="Times New Roman" w:hAnsi="Times New Roman" w:cs="Times New Roman"/>
          <w:sz w:val="24"/>
          <w:szCs w:val="24"/>
        </w:rPr>
        <w:t>dT</w:t>
      </w:r>
      <w:proofErr w:type="spellEnd"/>
      <w:proofErr w:type="gramEnd"/>
      <w:r w:rsidRPr="00BF291E">
        <w:rPr>
          <w:rFonts w:ascii="Times New Roman" w:hAnsi="Times New Roman" w:cs="Times New Roman"/>
          <w:sz w:val="24"/>
          <w:szCs w:val="24"/>
        </w:rPr>
        <w:t xml:space="preserve"> represents the temperature difference between a hypothetical bare, dry soil surface and a well-vegetated surface at each pixel.  The temperature difference parameter, </w:t>
      </w:r>
      <w:proofErr w:type="spellStart"/>
      <w:proofErr w:type="gramStart"/>
      <w:r w:rsidRPr="00BF291E">
        <w:rPr>
          <w:rFonts w:ascii="Times New Roman" w:hAnsi="Times New Roman" w:cs="Times New Roman"/>
          <w:i/>
          <w:sz w:val="24"/>
          <w:szCs w:val="24"/>
        </w:rPr>
        <w:t>dT</w:t>
      </w:r>
      <w:proofErr w:type="spellEnd"/>
      <w:proofErr w:type="gramEnd"/>
      <w:r w:rsidRPr="00BF291E">
        <w:rPr>
          <w:rFonts w:ascii="Times New Roman" w:hAnsi="Times New Roman" w:cs="Times New Roman"/>
          <w:sz w:val="24"/>
          <w:szCs w:val="24"/>
        </w:rPr>
        <w:t xml:space="preserve"> can be calculated for each pixel for each day of the year, and generally ranges between 5 and 25 K depending on location and season.  </w:t>
      </w:r>
    </w:p>
    <w:p w14:paraId="1CF43625" w14:textId="77777777" w:rsidR="00BF291E" w:rsidRPr="00BF291E" w:rsidRDefault="00BF291E" w:rsidP="00BF291E">
      <w:pPr>
        <w:spacing w:after="200" w:line="240" w:lineRule="auto"/>
        <w:rPr>
          <w:rFonts w:ascii="Times New Roman" w:hAnsi="Times New Roman" w:cs="Times New Roman"/>
          <w:b/>
          <w:bCs/>
          <w:i/>
          <w:sz w:val="24"/>
          <w:szCs w:val="24"/>
        </w:rPr>
      </w:pPr>
      <w:bookmarkStart w:id="146" w:name="_Ref388612513"/>
      <w:r w:rsidRPr="00BF291E">
        <w:rPr>
          <w:rFonts w:ascii="Times New Roman" w:hAnsi="Times New Roman" w:cs="Times New Roman"/>
          <w:b/>
          <w:bCs/>
          <w:i/>
          <w:sz w:val="24"/>
          <w:szCs w:val="24"/>
        </w:rPr>
        <w:t xml:space="preserve">Table </w:t>
      </w:r>
      <w:r w:rsidRPr="00BF291E">
        <w:rPr>
          <w:rFonts w:ascii="Times New Roman" w:hAnsi="Times New Roman" w:cs="Times New Roman"/>
          <w:b/>
          <w:bCs/>
          <w:i/>
          <w:sz w:val="24"/>
          <w:szCs w:val="24"/>
        </w:rPr>
        <w:fldChar w:fldCharType="begin"/>
      </w:r>
      <w:r w:rsidRPr="00BF291E">
        <w:rPr>
          <w:rFonts w:ascii="Times New Roman" w:hAnsi="Times New Roman" w:cs="Times New Roman"/>
          <w:b/>
          <w:bCs/>
          <w:i/>
          <w:sz w:val="24"/>
          <w:szCs w:val="24"/>
        </w:rPr>
        <w:instrText xml:space="preserve"> SEQ Table \* ARABIC </w:instrText>
      </w:r>
      <w:r w:rsidRPr="00BF291E">
        <w:rPr>
          <w:rFonts w:ascii="Times New Roman" w:hAnsi="Times New Roman" w:cs="Times New Roman"/>
          <w:b/>
          <w:bCs/>
          <w:i/>
          <w:sz w:val="24"/>
          <w:szCs w:val="24"/>
        </w:rPr>
        <w:fldChar w:fldCharType="separate"/>
      </w:r>
      <w:r w:rsidRPr="00BF291E">
        <w:rPr>
          <w:rFonts w:ascii="Times New Roman" w:hAnsi="Times New Roman" w:cs="Times New Roman"/>
          <w:b/>
          <w:bCs/>
          <w:i/>
          <w:noProof/>
          <w:sz w:val="24"/>
          <w:szCs w:val="24"/>
        </w:rPr>
        <w:t>4</w:t>
      </w:r>
      <w:r w:rsidRPr="00BF291E">
        <w:rPr>
          <w:rFonts w:ascii="Times New Roman" w:hAnsi="Times New Roman" w:cs="Times New Roman"/>
          <w:b/>
          <w:bCs/>
          <w:i/>
          <w:sz w:val="24"/>
          <w:szCs w:val="24"/>
        </w:rPr>
        <w:fldChar w:fldCharType="end"/>
      </w:r>
      <w:bookmarkEnd w:id="146"/>
      <w:r w:rsidRPr="00BF291E">
        <w:rPr>
          <w:rFonts w:ascii="Times New Roman" w:hAnsi="Times New Roman" w:cs="Times New Roman"/>
          <w:b/>
          <w:bCs/>
          <w:i/>
          <w:sz w:val="24"/>
          <w:szCs w:val="24"/>
        </w:rPr>
        <w:t xml:space="preserve"> here.  Steps in the </w:t>
      </w:r>
      <w:proofErr w:type="spellStart"/>
      <w:r w:rsidRPr="00BF291E">
        <w:rPr>
          <w:rFonts w:ascii="Times New Roman" w:hAnsi="Times New Roman" w:cs="Times New Roman"/>
          <w:b/>
          <w:bCs/>
          <w:i/>
          <w:sz w:val="24"/>
          <w:szCs w:val="24"/>
        </w:rPr>
        <w:t>SSEBop</w:t>
      </w:r>
      <w:proofErr w:type="spellEnd"/>
      <w:r w:rsidRPr="00BF291E">
        <w:rPr>
          <w:rFonts w:ascii="Times New Roman" w:hAnsi="Times New Roman" w:cs="Times New Roman"/>
          <w:b/>
          <w:bCs/>
          <w:i/>
          <w:sz w:val="24"/>
          <w:szCs w:val="24"/>
        </w:rPr>
        <w:t xml:space="preserve"> model.</w:t>
      </w:r>
    </w:p>
    <w:p w14:paraId="5FCDDEB7" w14:textId="77777777" w:rsidR="00BF291E" w:rsidRPr="00BF291E" w:rsidRDefault="00BF291E" w:rsidP="00BF291E">
      <w:pPr>
        <w:spacing w:line="480" w:lineRule="auto"/>
        <w:rPr>
          <w:rFonts w:ascii="Times New Roman" w:hAnsi="Times New Roman" w:cs="Times New Roman"/>
          <w:sz w:val="24"/>
          <w:szCs w:val="24"/>
        </w:rPr>
      </w:pPr>
    </w:p>
    <w:p w14:paraId="77E5F1F0" w14:textId="77777777"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The second important assumption in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is that for a given well-vegetated cold-wet pixel or location, the theoretical cold-wet surface temperature of a given pixel can be estimated using the air temperature, </w:t>
      </w:r>
      <w:r w:rsidRPr="00BF291E">
        <w:rPr>
          <w:rFonts w:ascii="Times New Roman" w:hAnsi="Times New Roman" w:cs="Times New Roman"/>
          <w:i/>
          <w:sz w:val="24"/>
          <w:szCs w:val="24"/>
        </w:rPr>
        <w:t>T</w:t>
      </w:r>
      <w:r w:rsidRPr="00BF291E">
        <w:rPr>
          <w:rFonts w:ascii="Times New Roman" w:hAnsi="Times New Roman" w:cs="Times New Roman"/>
          <w:i/>
          <w:sz w:val="24"/>
          <w:szCs w:val="24"/>
          <w:vertAlign w:val="subscript"/>
        </w:rPr>
        <w:t>2</w:t>
      </w:r>
      <w:r w:rsidRPr="00BF291E">
        <w:rPr>
          <w:rFonts w:ascii="Times New Roman" w:hAnsi="Times New Roman" w:cs="Times New Roman"/>
          <w:sz w:val="24"/>
          <w:szCs w:val="24"/>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BF291E" w:rsidRPr="00BF291E" w14:paraId="47C4BE35" w14:textId="77777777" w:rsidTr="005B1C5E">
        <w:tc>
          <w:tcPr>
            <w:tcW w:w="3192" w:type="dxa"/>
          </w:tcPr>
          <w:p w14:paraId="4B7F6DC3" w14:textId="77777777" w:rsidR="00BF291E" w:rsidRPr="00BF291E" w:rsidRDefault="00937B66" w:rsidP="00BF291E">
            <w:pPr>
              <w:spacing w:after="200"/>
              <w:rPr>
                <w:rFonts w:ascii="Times New Roman" w:eastAsia="Calibri" w:hAnsi="Times New Roman" w:cs="Times New Roman"/>
                <w:bCs/>
                <w:i/>
                <w:sz w:val="24"/>
                <w:szCs w:val="24"/>
              </w:rPr>
            </w:pPr>
            <m:oMathPara>
              <m:oMath>
                <m:sSub>
                  <m:sSubPr>
                    <m:ctrlPr>
                      <w:rPr>
                        <w:rFonts w:ascii="Cambria Math" w:eastAsia="Times New Roman" w:hAnsi="Cambria Math" w:cs="Times New Roman"/>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c</m:t>
                    </m:r>
                  </m:sub>
                </m:sSub>
                <m:r>
                  <m:rPr>
                    <m:sty m:val="bi"/>
                  </m:rPr>
                  <w:rPr>
                    <w:rFonts w:ascii="Cambria Math" w:hAnsi="Cambria Math" w:cs="Times New Roman"/>
                    <w:sz w:val="24"/>
                    <w:szCs w:val="24"/>
                  </w:rPr>
                  <m:t xml:space="preserve"> = c × </m:t>
                </m:r>
                <m:sSub>
                  <m:sSubPr>
                    <m:ctrlPr>
                      <w:rPr>
                        <w:rFonts w:ascii="Cambria Math" w:eastAsia="Times New Roman" w:hAnsi="Cambria Math" w:cs="Times New Roman"/>
                        <w:bCs/>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2</m:t>
                    </m:r>
                  </m:sub>
                </m:sSub>
              </m:oMath>
            </m:oMathPara>
          </w:p>
        </w:tc>
        <w:tc>
          <w:tcPr>
            <w:tcW w:w="3192" w:type="dxa"/>
          </w:tcPr>
          <w:p w14:paraId="72A2A921" w14:textId="77777777" w:rsidR="00BF291E" w:rsidRPr="00BF291E" w:rsidRDefault="00BF291E" w:rsidP="00BF291E">
            <w:pPr>
              <w:spacing w:after="200"/>
              <w:rPr>
                <w:rFonts w:ascii="Times New Roman" w:eastAsiaTheme="minorEastAsia" w:hAnsi="Times New Roman" w:cs="Times New Roman"/>
                <w:bCs/>
                <w:sz w:val="24"/>
                <w:szCs w:val="24"/>
              </w:rPr>
            </w:pPr>
          </w:p>
        </w:tc>
        <w:tc>
          <w:tcPr>
            <w:tcW w:w="3192" w:type="dxa"/>
          </w:tcPr>
          <w:p w14:paraId="653F4847" w14:textId="77777777" w:rsidR="00BF291E" w:rsidRPr="00BF291E" w:rsidRDefault="00BF291E" w:rsidP="00BF291E">
            <w:pPr>
              <w:spacing w:after="200"/>
              <w:rPr>
                <w:rFonts w:ascii="Times New Roman" w:hAnsi="Times New Roman" w:cs="Times New Roman"/>
                <w:bCs/>
                <w:sz w:val="24"/>
                <w:szCs w:val="24"/>
              </w:rPr>
            </w:pPr>
            <w:bookmarkStart w:id="147" w:name="_Ref388524042"/>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24</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bookmarkEnd w:id="147"/>
          </w:p>
        </w:tc>
      </w:tr>
    </w:tbl>
    <w:p w14:paraId="61C1DF1A" w14:textId="77777777"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sz w:val="24"/>
          <w:szCs w:val="24"/>
        </w:rPr>
        <w:t>where 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is the air temperature at the height of the temperature measurement, usually 2 or 3 m and </w:t>
      </w:r>
      <w:r w:rsidRPr="00BF291E">
        <w:rPr>
          <w:rFonts w:ascii="Times New Roman" w:hAnsi="Times New Roman" w:cs="Times New Roman"/>
          <w:i/>
          <w:sz w:val="24"/>
          <w:szCs w:val="24"/>
        </w:rPr>
        <w:t>c</w:t>
      </w:r>
      <w:r w:rsidRPr="00BF291E">
        <w:rPr>
          <w:rFonts w:ascii="Times New Roman" w:hAnsi="Times New Roman" w:cs="Times New Roman"/>
          <w:sz w:val="24"/>
          <w:szCs w:val="24"/>
        </w:rPr>
        <w:t xml:space="preserve"> is a temperature correction factor estimated as the ratio of surface temperature at the time of satellite overpass to the daily maximum air temperature (</w:t>
      </w:r>
      <m:oMath>
        <m:sSub>
          <m:sSubPr>
            <m:ctrlPr>
              <w:rPr>
                <w:rFonts w:ascii="Cambria Math" w:eastAsia="Times New Roman"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oMath>
      <w:r w:rsidRPr="00BF291E">
        <w:rPr>
          <w:rFonts w:ascii="Times New Roman" w:hAnsi="Times New Roman" w:cs="Times New Roman"/>
          <w:sz w:val="24"/>
          <w:szCs w:val="24"/>
        </w:rPr>
        <w:t>) for a well vegetated wet surface (</w:t>
      </w:r>
      <w:r w:rsidRPr="00BF291E">
        <w:rPr>
          <w:rFonts w:ascii="Times New Roman" w:hAnsi="Times New Roman" w:cs="Times New Roman"/>
          <w:i/>
          <w:sz w:val="24"/>
          <w:szCs w:val="24"/>
        </w:rPr>
        <w:t>NDVI</w:t>
      </w:r>
      <w:r w:rsidRPr="00BF291E">
        <w:rPr>
          <w:rFonts w:ascii="Times New Roman" w:hAnsi="Times New Roman" w:cs="Times New Roman"/>
          <w:sz w:val="24"/>
          <w:szCs w:val="24"/>
        </w:rPr>
        <w:t xml:space="preserve"> &gt;= 0.8).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_Ref388524042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24</w:t>
      </w:r>
      <w:r w:rsidRPr="00BF291E">
        <w:rPr>
          <w:rFonts w:ascii="Times New Roman" w:hAnsi="Times New Roman" w:cs="Times New Roman"/>
          <w:b/>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is based on the premise that for a given clear-sky day, the land surface will experience an ET rate equal to the potential rate (healthy, well watered </w:t>
      </w:r>
      <w:r w:rsidRPr="00BF291E">
        <w:rPr>
          <w:rFonts w:ascii="Times New Roman" w:hAnsi="Times New Roman" w:cs="Times New Roman"/>
          <w:sz w:val="24"/>
          <w:szCs w:val="24"/>
        </w:rPr>
        <w:lastRenderedPageBreak/>
        <w:t>vegetation, or well-watered bare soil) when its surface temperature (</w:t>
      </w:r>
      <w:r w:rsidRPr="00BF291E">
        <w:rPr>
          <w:rFonts w:ascii="Times New Roman" w:hAnsi="Times New Roman" w:cs="Times New Roman"/>
          <w:i/>
          <w:sz w:val="24"/>
          <w:szCs w:val="24"/>
        </w:rPr>
        <w:t>T</w:t>
      </w:r>
      <w:r w:rsidRPr="00BF291E">
        <w:rPr>
          <w:rFonts w:ascii="Times New Roman" w:hAnsi="Times New Roman" w:cs="Times New Roman"/>
          <w:i/>
          <w:sz w:val="24"/>
          <w:szCs w:val="24"/>
          <w:vertAlign w:val="subscript"/>
        </w:rPr>
        <w:t>R</w:t>
      </w:r>
      <w:r w:rsidRPr="00BF291E">
        <w:rPr>
          <w:rFonts w:ascii="Times New Roman" w:hAnsi="Times New Roman" w:cs="Times New Roman"/>
          <w:sz w:val="24"/>
          <w:szCs w:val="24"/>
        </w:rPr>
        <w:t>) is close to the near-surface air temperature (</w:t>
      </w:r>
      <w:r w:rsidRPr="00BF291E">
        <w:rPr>
          <w:rFonts w:ascii="Times New Roman" w:hAnsi="Times New Roman" w:cs="Times New Roman"/>
          <w:i/>
          <w:sz w:val="24"/>
          <w:szCs w:val="24"/>
        </w:rPr>
        <w:t>T</w:t>
      </w:r>
      <w:r w:rsidRPr="00BF291E">
        <w:rPr>
          <w:rFonts w:ascii="Times New Roman" w:hAnsi="Times New Roman" w:cs="Times New Roman"/>
          <w:i/>
          <w:sz w:val="24"/>
          <w:szCs w:val="24"/>
          <w:vertAlign w:val="subscript"/>
        </w:rPr>
        <w:t>2</w:t>
      </w:r>
      <w:r w:rsidRPr="00BF291E">
        <w:rPr>
          <w:rFonts w:ascii="Times New Roman" w:hAnsi="Times New Roman" w:cs="Times New Roman"/>
          <w:sz w:val="24"/>
          <w:szCs w:val="24"/>
        </w:rPr>
        <w:t>) (i.e., negligible sensible heat flux). 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is the observed air temperature at the time of satellite overpass obtained from station data or gridded weather fields. When the temperature corresponding to the satellite overpass is not available, daily maximum air temperature can be used, and c calculated as the ratio of daily maximum air temperature and daily temperature.  The use of daily maximum air temperature offers an advantage when modeling over large areas (such as regional to global modeling) as exact time of satellite overpass could be different for different locations. </w:t>
      </w:r>
    </w:p>
    <w:p w14:paraId="6598DF34" w14:textId="77777777"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Once </w:t>
      </w:r>
      <w:proofErr w:type="spellStart"/>
      <w:r w:rsidRPr="00BF291E">
        <w:rPr>
          <w:rFonts w:ascii="Times New Roman" w:hAnsi="Times New Roman" w:cs="Times New Roman"/>
          <w:i/>
          <w:sz w:val="24"/>
          <w:szCs w:val="24"/>
        </w:rPr>
        <w:t>dT</w:t>
      </w:r>
      <w:proofErr w:type="spellEnd"/>
      <w:r w:rsidRPr="00BF291E">
        <w:rPr>
          <w:rFonts w:ascii="Times New Roman" w:hAnsi="Times New Roman" w:cs="Times New Roman"/>
          <w:sz w:val="24"/>
          <w:szCs w:val="24"/>
        </w:rPr>
        <w:t xml:space="preserve"> and </w:t>
      </w:r>
      <w:r w:rsidRPr="00BF291E">
        <w:rPr>
          <w:rFonts w:ascii="Times New Roman" w:hAnsi="Times New Roman" w:cs="Times New Roman"/>
          <w:i/>
          <w:sz w:val="24"/>
          <w:szCs w:val="24"/>
        </w:rPr>
        <w:t>T</w:t>
      </w:r>
      <w:r w:rsidRPr="00BF291E">
        <w:rPr>
          <w:rFonts w:ascii="Times New Roman" w:hAnsi="Times New Roman" w:cs="Times New Roman"/>
          <w:i/>
          <w:sz w:val="24"/>
          <w:szCs w:val="24"/>
          <w:vertAlign w:val="subscript"/>
        </w:rPr>
        <w:t>c</w:t>
      </w:r>
      <w:r w:rsidRPr="00BF291E">
        <w:rPr>
          <w:rFonts w:ascii="Times New Roman" w:hAnsi="Times New Roman" w:cs="Times New Roman"/>
          <w:sz w:val="24"/>
          <w:szCs w:val="24"/>
        </w:rPr>
        <w:t xml:space="preserve"> are calculated, theoretical surface temperature of a hot/dry surface/pixel can be estimated </w:t>
      </w:r>
      <w:proofErr w:type="gramStart"/>
      <w:r w:rsidRPr="00BF291E">
        <w:rPr>
          <w:rFonts w:ascii="Times New Roman" w:hAnsi="Times New Roman" w:cs="Times New Roman"/>
          <w:sz w:val="24"/>
          <w:szCs w:val="24"/>
        </w:rPr>
        <w:t xml:space="preserve">as </w:t>
      </w:r>
      <w:proofErr w:type="gramEnd"/>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m:t>
                </m:r>
              </m:sub>
            </m:sSub>
            <m:r>
              <w:rPr>
                <w:rFonts w:ascii="Cambria Math" w:hAnsi="Cambria Math" w:cs="Times New Roman"/>
                <w:sz w:val="24"/>
                <w:szCs w:val="24"/>
              </w:rPr>
              <m:t>= T</m:t>
            </m:r>
          </m:e>
          <m:sub>
            <m:r>
              <w:rPr>
                <w:rFonts w:ascii="Cambria Math" w:hAnsi="Cambria Math" w:cs="Times New Roman"/>
                <w:sz w:val="24"/>
                <w:szCs w:val="24"/>
              </w:rPr>
              <m:t>c</m:t>
            </m:r>
          </m:sub>
        </m:sSub>
        <m:r>
          <w:rPr>
            <w:rFonts w:ascii="Cambria Math" w:hAnsi="Cambria Math" w:cs="Times New Roman"/>
            <w:sz w:val="24"/>
            <w:szCs w:val="24"/>
          </w:rPr>
          <m:t>+dT</m:t>
        </m:r>
      </m:oMath>
      <w:r w:rsidRPr="00BF291E">
        <w:rPr>
          <w:rFonts w:ascii="Times New Roman" w:hAnsi="Times New Roman" w:cs="Times New Roman"/>
          <w:sz w:val="24"/>
          <w:szCs w:val="24"/>
        </w:rPr>
        <w:t xml:space="preserve">. This simplification permits the estimation of the </w:t>
      </w:r>
      <w:commentRangeStart w:id="148"/>
      <w:r w:rsidRPr="00BF291E">
        <w:rPr>
          <w:rFonts w:ascii="Times New Roman" w:hAnsi="Times New Roman" w:cs="Times New Roman"/>
          <w:sz w:val="24"/>
          <w:szCs w:val="24"/>
        </w:rPr>
        <w:t xml:space="preserve">combined coefficient </w:t>
      </w:r>
      <w:commentRangeEnd w:id="148"/>
      <w:r w:rsidR="00501F4C">
        <w:rPr>
          <w:rStyle w:val="CommentReference"/>
        </w:rPr>
        <w:commentReference w:id="148"/>
      </w:r>
      <w:r w:rsidRPr="00BF291E">
        <w:rPr>
          <w:rFonts w:ascii="Times New Roman" w:hAnsi="Times New Roman" w:cs="Times New Roman"/>
          <w:sz w:val="24"/>
          <w:szCs w:val="24"/>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312DFD4C" w14:textId="77777777" w:rsidTr="005B1C5E">
        <w:tc>
          <w:tcPr>
            <w:tcW w:w="4788" w:type="dxa"/>
          </w:tcPr>
          <w:p w14:paraId="34B7CA46" w14:textId="77777777" w:rsidR="00BF291E" w:rsidRPr="00BF291E" w:rsidRDefault="00BF291E" w:rsidP="00BF291E">
            <w:pPr>
              <w:spacing w:after="200"/>
              <w:rPr>
                <w:rFonts w:ascii="Times New Roman" w:eastAsiaTheme="minorEastAsia" w:hAnsi="Times New Roman" w:cs="Times New Roman"/>
                <w:b/>
                <w:bCs/>
                <w:sz w:val="24"/>
                <w:szCs w:val="24"/>
              </w:rPr>
            </w:pPr>
            <m:oMathPara>
              <m:oMathParaPr>
                <m:jc m:val="left"/>
              </m:oMathParaPr>
              <m:oMath>
                <m:r>
                  <m:rPr>
                    <m:sty m:val="bi"/>
                  </m:rPr>
                  <w:rPr>
                    <w:rFonts w:ascii="Cambria Math" w:hAnsi="Cambria Math" w:cs="Times New Roman"/>
                    <w:sz w:val="24"/>
                    <w:szCs w:val="24"/>
                  </w:rPr>
                  <m:t>ETf=</m:t>
                </m:r>
                <m:f>
                  <m:fPr>
                    <m:ctrlPr>
                      <w:rPr>
                        <w:rFonts w:ascii="Cambria Math" w:eastAsia="Times New Roman" w:hAnsi="Cambria Math" w:cs="Times New Roman"/>
                        <w:b/>
                        <w:bCs/>
                        <w:i/>
                        <w:sz w:val="24"/>
                        <w:szCs w:val="24"/>
                      </w:rPr>
                    </m:ctrlPr>
                  </m:fPr>
                  <m:num>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h</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R</m:t>
                        </m:r>
                      </m:sub>
                    </m:sSub>
                    <m:r>
                      <m:rPr>
                        <m:sty m:val="bi"/>
                      </m:rPr>
                      <w:rPr>
                        <w:rFonts w:ascii="Cambria Math" w:hAnsi="Cambria Math" w:cs="Times New Roman"/>
                        <w:sz w:val="24"/>
                        <w:szCs w:val="24"/>
                      </w:rPr>
                      <m:t>)</m:t>
                    </m:r>
                  </m:num>
                  <m:den>
                    <m:r>
                      <m:rPr>
                        <m:sty m:val="bi"/>
                      </m:rPr>
                      <w:rPr>
                        <w:rFonts w:ascii="Cambria Math" w:hAnsi="Cambria Math" w:cs="Times New Roman"/>
                        <w:sz w:val="24"/>
                        <w:szCs w:val="24"/>
                      </w:rPr>
                      <m:t>dT</m:t>
                    </m:r>
                  </m:den>
                </m:f>
              </m:oMath>
            </m:oMathPara>
          </w:p>
        </w:tc>
        <w:tc>
          <w:tcPr>
            <w:tcW w:w="4788" w:type="dxa"/>
          </w:tcPr>
          <w:p w14:paraId="09D7A6FD"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25</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4C5B07BA" w14:textId="431B71CE"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sz w:val="24"/>
          <w:szCs w:val="24"/>
        </w:rPr>
        <w:t xml:space="preserve">Evapotranspiration at a given pixel </w:t>
      </w:r>
      <w:ins w:id="149" w:author="Alex Messina" w:date="2014-09-11T17:29:00Z">
        <w:r w:rsidR="00501F4C">
          <w:rPr>
            <w:rFonts w:ascii="Times New Roman" w:hAnsi="Times New Roman" w:cs="Times New Roman"/>
            <w:sz w:val="24"/>
            <w:szCs w:val="24"/>
          </w:rPr>
          <w:t>(</w:t>
        </w:r>
      </w:ins>
      <w:proofErr w:type="spellStart"/>
      <w:r w:rsidRPr="00BF291E">
        <w:rPr>
          <w:rFonts w:ascii="Times New Roman" w:hAnsi="Times New Roman" w:cs="Times New Roman"/>
          <w:sz w:val="24"/>
          <w:szCs w:val="24"/>
        </w:rPr>
        <w:t>λET</w:t>
      </w:r>
      <w:proofErr w:type="spellEnd"/>
      <w:ins w:id="150" w:author="Alex Messina" w:date="2014-09-11T17:29:00Z">
        <w:r w:rsidR="00501F4C">
          <w:rPr>
            <w:rFonts w:ascii="Times New Roman" w:hAnsi="Times New Roman" w:cs="Times New Roman"/>
            <w:sz w:val="24"/>
            <w:szCs w:val="24"/>
          </w:rPr>
          <w:t>)</w:t>
        </w:r>
      </w:ins>
      <w:r w:rsidRPr="00BF291E">
        <w:rPr>
          <w:rFonts w:ascii="Times New Roman" w:hAnsi="Times New Roman" w:cs="Times New Roman"/>
          <w:sz w:val="24"/>
          <w:szCs w:val="24"/>
        </w:rPr>
        <w:t xml:space="preserve"> is calculated by multiplying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by the maximum reference ET</w:t>
      </w:r>
      <w:ins w:id="151" w:author="Alex Messina" w:date="2014-09-11T17:30:00Z">
        <w:r w:rsidR="00501F4C" w:rsidRPr="00501F4C">
          <w:rPr>
            <w:rFonts w:ascii="Times New Roman" w:hAnsi="Times New Roman" w:cs="Times New Roman"/>
            <w:sz w:val="24"/>
            <w:szCs w:val="24"/>
            <w:vertAlign w:val="subscript"/>
            <w:rPrChange w:id="152" w:author="Alex Messina" w:date="2014-09-11T17:30:00Z">
              <w:rPr>
                <w:rFonts w:ascii="Times New Roman" w:hAnsi="Times New Roman" w:cs="Times New Roman"/>
                <w:sz w:val="24"/>
                <w:szCs w:val="24"/>
              </w:rPr>
            </w:rPrChange>
          </w:rPr>
          <w:t>0</w:t>
        </w:r>
      </w:ins>
      <w:r w:rsidRPr="00501F4C">
        <w:rPr>
          <w:rFonts w:ascii="Times New Roman" w:hAnsi="Times New Roman" w:cs="Times New Roman"/>
          <w:sz w:val="24"/>
          <w:szCs w:val="24"/>
          <w:vertAlign w:val="subscript"/>
          <w:rPrChange w:id="153" w:author="Alex Messina" w:date="2014-09-11T17:30:00Z">
            <w:rPr>
              <w:rFonts w:ascii="Times New Roman" w:hAnsi="Times New Roman" w:cs="Times New Roman"/>
              <w:sz w:val="24"/>
              <w:szCs w:val="24"/>
            </w:rPr>
          </w:rPrChange>
        </w:rPr>
        <w:t xml:space="preserve"> </w:t>
      </w:r>
      <w:r w:rsidRPr="00BF291E">
        <w:rPr>
          <w:rFonts w:ascii="Times New Roman" w:hAnsi="Times New Roman" w:cs="Times New Roman"/>
          <w:sz w:val="24"/>
          <w:szCs w:val="24"/>
        </w:rPr>
        <w:t>or potential ET.  The advantage of this approach is the simplification of the model that enables operational application over large areas</w:t>
      </w:r>
      <w:del w:id="154" w:author="Alex Messina" w:date="2014-09-11T17:30:00Z">
        <w:r w:rsidRPr="00BF291E" w:rsidDel="00501F4C">
          <w:rPr>
            <w:rFonts w:ascii="Times New Roman" w:hAnsi="Times New Roman" w:cs="Times New Roman"/>
            <w:sz w:val="24"/>
            <w:szCs w:val="24"/>
          </w:rPr>
          <w:delText xml:space="preserve"> and</w:delText>
        </w:r>
      </w:del>
      <w:ins w:id="155" w:author="Alex Messina" w:date="2014-09-11T17:30:00Z">
        <w:r w:rsidR="00501F4C">
          <w:rPr>
            <w:rFonts w:ascii="Times New Roman" w:hAnsi="Times New Roman" w:cs="Times New Roman"/>
            <w:sz w:val="24"/>
            <w:szCs w:val="24"/>
          </w:rPr>
          <w:t xml:space="preserve"> with</w:t>
        </w:r>
      </w:ins>
      <w:r w:rsidRPr="00BF291E">
        <w:rPr>
          <w:rFonts w:ascii="Times New Roman" w:hAnsi="Times New Roman" w:cs="Times New Roman"/>
          <w:sz w:val="24"/>
          <w:szCs w:val="24"/>
        </w:rPr>
        <w:t xml:space="preserve"> limited data requirements.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relies on the accuracy of the </w:t>
      </w:r>
      <w:r w:rsidRPr="00BF291E">
        <w:rPr>
          <w:rFonts w:ascii="Times New Roman" w:hAnsi="Times New Roman" w:cs="Times New Roman"/>
          <w:i/>
          <w:sz w:val="24"/>
          <w:szCs w:val="24"/>
        </w:rPr>
        <w:t>T</w:t>
      </w:r>
      <w:r w:rsidRPr="00BF291E">
        <w:rPr>
          <w:rFonts w:ascii="Times New Roman" w:hAnsi="Times New Roman" w:cs="Times New Roman"/>
          <w:i/>
          <w:sz w:val="24"/>
          <w:szCs w:val="24"/>
          <w:vertAlign w:val="subscript"/>
        </w:rPr>
        <w:t>R</w:t>
      </w:r>
      <w:r w:rsidRPr="00BF291E">
        <w:rPr>
          <w:rFonts w:ascii="Times New Roman" w:hAnsi="Times New Roman" w:cs="Times New Roman"/>
          <w:i/>
          <w:sz w:val="24"/>
          <w:szCs w:val="24"/>
        </w:rPr>
        <w:t xml:space="preserve"> </w:t>
      </w:r>
      <w:r w:rsidRPr="00BF291E">
        <w:rPr>
          <w:rFonts w:ascii="Times New Roman" w:hAnsi="Times New Roman" w:cs="Times New Roman"/>
          <w:sz w:val="24"/>
          <w:szCs w:val="24"/>
        </w:rPr>
        <w:t xml:space="preserve">and </w:t>
      </w:r>
      <w:proofErr w:type="spellStart"/>
      <w:proofErr w:type="gramStart"/>
      <w:r w:rsidRPr="00BF291E">
        <w:rPr>
          <w:rFonts w:ascii="Times New Roman" w:hAnsi="Times New Roman" w:cs="Times New Roman"/>
          <w:i/>
          <w:sz w:val="24"/>
          <w:szCs w:val="24"/>
        </w:rPr>
        <w:t>dT</w:t>
      </w:r>
      <w:proofErr w:type="spellEnd"/>
      <w:proofErr w:type="gramEnd"/>
      <w:r w:rsidRPr="00BF291E">
        <w:rPr>
          <w:rFonts w:ascii="Times New Roman" w:hAnsi="Times New Roman" w:cs="Times New Roman"/>
          <w:sz w:val="24"/>
          <w:szCs w:val="24"/>
        </w:rPr>
        <w:t xml:space="preserve"> estimation, so it can produce inaccurate </w:t>
      </w:r>
      <w:r w:rsidRPr="00BF291E">
        <w:rPr>
          <w:rFonts w:ascii="Times New Roman" w:hAnsi="Times New Roman" w:cs="Times New Roman"/>
          <w:i/>
          <w:sz w:val="24"/>
          <w:szCs w:val="24"/>
        </w:rPr>
        <w:t>ET</w:t>
      </w:r>
      <w:r w:rsidRPr="00BF291E">
        <w:rPr>
          <w:rFonts w:ascii="Times New Roman" w:hAnsi="Times New Roman" w:cs="Times New Roman"/>
          <w:sz w:val="24"/>
          <w:szCs w:val="24"/>
        </w:rPr>
        <w:t xml:space="preserve"> estimates on surfaces with high albedo and emissivity values that are different from the soil-vegetation complexes found in agricultural settings. To improve the accuracy of </w:t>
      </w:r>
      <w:r w:rsidRPr="00BF291E">
        <w:rPr>
          <w:rFonts w:ascii="Times New Roman" w:hAnsi="Times New Roman" w:cs="Times New Roman"/>
          <w:i/>
          <w:sz w:val="24"/>
          <w:szCs w:val="24"/>
        </w:rPr>
        <w:t>ET</w:t>
      </w:r>
      <w:r w:rsidRPr="00BF291E">
        <w:rPr>
          <w:rFonts w:ascii="Times New Roman" w:hAnsi="Times New Roman" w:cs="Times New Roman"/>
          <w:sz w:val="24"/>
          <w:szCs w:val="24"/>
        </w:rPr>
        <w:t xml:space="preserve"> estimates, please refer to </w:t>
      </w:r>
      <w:proofErr w:type="spellStart"/>
      <w:r w:rsidRPr="00BF291E">
        <w:rPr>
          <w:rFonts w:ascii="Times New Roman" w:hAnsi="Times New Roman" w:cs="Times New Roman"/>
          <w:sz w:val="24"/>
          <w:szCs w:val="24"/>
        </w:rPr>
        <w:t>Senay</w:t>
      </w:r>
      <w:proofErr w:type="spellEnd"/>
      <w:r w:rsidRPr="00BF291E">
        <w:rPr>
          <w:rFonts w:ascii="Times New Roman" w:hAnsi="Times New Roman" w:cs="Times New Roman"/>
          <w:sz w:val="24"/>
          <w:szCs w:val="24"/>
        </w:rPr>
        <w:t xml:space="preserve"> et al. (2013) for suggested methods to condition </w:t>
      </w:r>
      <w:proofErr w:type="spellStart"/>
      <w:r w:rsidRPr="00BF291E">
        <w:rPr>
          <w:rFonts w:ascii="Times New Roman" w:hAnsi="Times New Roman" w:cs="Times New Roman"/>
          <w:i/>
          <w:sz w:val="24"/>
          <w:szCs w:val="24"/>
        </w:rPr>
        <w:t>Ts</w:t>
      </w:r>
      <w:proofErr w:type="spellEnd"/>
      <w:r w:rsidRPr="00BF291E">
        <w:rPr>
          <w:rFonts w:ascii="Times New Roman" w:hAnsi="Times New Roman" w:cs="Times New Roman"/>
          <w:i/>
          <w:sz w:val="24"/>
          <w:szCs w:val="24"/>
        </w:rPr>
        <w:t xml:space="preserve"> </w:t>
      </w:r>
      <w:r w:rsidRPr="00BF291E">
        <w:rPr>
          <w:rFonts w:ascii="Times New Roman" w:hAnsi="Times New Roman" w:cs="Times New Roman"/>
          <w:sz w:val="24"/>
          <w:szCs w:val="24"/>
        </w:rPr>
        <w:t>over surfaces with high albedo and emissivity.</w:t>
      </w:r>
    </w:p>
    <w:p w14:paraId="5B445079" w14:textId="77777777" w:rsidR="00BF291E" w:rsidRPr="00BF291E" w:rsidRDefault="00BF291E" w:rsidP="00BF291E">
      <w:pPr>
        <w:keepNext/>
        <w:keepLines/>
        <w:spacing w:after="0" w:line="480" w:lineRule="auto"/>
        <w:outlineLvl w:val="2"/>
        <w:rPr>
          <w:rFonts w:ascii="Times New Roman" w:eastAsiaTheme="majorEastAsia" w:hAnsi="Times New Roman" w:cs="Times New Roman"/>
          <w:b/>
          <w:i/>
          <w:sz w:val="24"/>
          <w:szCs w:val="24"/>
        </w:rPr>
      </w:pPr>
      <w:bookmarkStart w:id="156" w:name="_Toc397088776"/>
      <w:r w:rsidRPr="00BF291E">
        <w:rPr>
          <w:rFonts w:ascii="Times New Roman" w:eastAsiaTheme="majorEastAsia" w:hAnsi="Times New Roman" w:cs="Times New Roman"/>
          <w:b/>
          <w:i/>
          <w:sz w:val="24"/>
          <w:szCs w:val="24"/>
        </w:rPr>
        <w:lastRenderedPageBreak/>
        <w:t>3.2.3.4. From instantaneous to daily ET</w:t>
      </w:r>
      <w:bookmarkEnd w:id="156"/>
    </w:p>
    <w:p w14:paraId="66D00CFE" w14:textId="7BF1E65A" w:rsidR="00BF291E" w:rsidRPr="00BF291E" w:rsidRDefault="00BF291E" w:rsidP="00BF291E">
      <w:pPr>
        <w:spacing w:after="0" w:line="480" w:lineRule="auto"/>
        <w:ind w:firstLine="284"/>
        <w:jc w:val="both"/>
        <w:rPr>
          <w:rFonts w:ascii="Times New Roman" w:eastAsia="Times New Roman" w:hAnsi="Times New Roman" w:cs="Times New Roman"/>
          <w:sz w:val="24"/>
          <w:szCs w:val="24"/>
        </w:rPr>
      </w:pPr>
      <w:r w:rsidRPr="00BF291E">
        <w:rPr>
          <w:rFonts w:ascii="Times New Roman" w:eastAsia="Times New Roman" w:hAnsi="Times New Roman" w:cs="Times New Roman"/>
          <w:sz w:val="24"/>
          <w:szCs w:val="24"/>
          <w:lang w:val="en-GB"/>
        </w:rPr>
        <w:t xml:space="preserve">Temperature- and energy-based methods </w:t>
      </w:r>
      <w:r w:rsidRPr="00501F4C">
        <w:rPr>
          <w:rFonts w:ascii="Times New Roman" w:eastAsia="Times New Roman" w:hAnsi="Times New Roman" w:cs="Times New Roman"/>
          <w:sz w:val="24"/>
          <w:szCs w:val="24"/>
          <w:lang w:val="en-GB"/>
          <w:rPrChange w:id="157" w:author="Alex Messina" w:date="2014-09-11T17:31:00Z">
            <w:rPr>
              <w:rFonts w:ascii="Times New Roman" w:eastAsia="Times New Roman" w:hAnsi="Times New Roman" w:cs="Times New Roman"/>
              <w:b/>
              <w:sz w:val="24"/>
              <w:szCs w:val="24"/>
              <w:lang w:val="en-GB"/>
            </w:rPr>
          </w:rPrChange>
        </w:rPr>
        <w:t>provide</w:t>
      </w:r>
      <w:r w:rsidRPr="00BF291E">
        <w:rPr>
          <w:rFonts w:ascii="Times New Roman" w:eastAsia="Times New Roman" w:hAnsi="Times New Roman" w:cs="Times New Roman"/>
          <w:sz w:val="24"/>
          <w:szCs w:val="24"/>
          <w:lang w:val="en-GB"/>
        </w:rPr>
        <w:t xml:space="preserve"> instantaneous estimates of ET, but instantaneous estimates may be of little use for mapping seasonal crop water use </w:t>
      </w:r>
      <w:r w:rsidRPr="00BF291E">
        <w:rPr>
          <w:rFonts w:ascii="Times New Roman" w:eastAsia="Times New Roman" w:hAnsi="Times New Roman" w:cs="Times New Roman"/>
          <w:sz w:val="24"/>
          <w:szCs w:val="24"/>
          <w:lang w:val="en-GB"/>
        </w:rPr>
        <w:fldChar w:fldCharType="begin" w:fldLock="1"/>
      </w:r>
      <w:r w:rsidR="00F72E9E">
        <w:rPr>
          <w:rFonts w:ascii="Times New Roman" w:eastAsia="Times New Roman" w:hAnsi="Times New Roman" w:cs="Times New Roman"/>
          <w:sz w:val="24"/>
          <w:szCs w:val="24"/>
          <w:lang w:val="en-GB"/>
        </w:rPr>
        <w:instrText>ADDIN CSL_CITATION { "citationItems" : [ { "id" : "ITEM-1", "itemData" : { "author" : [ { "dropping-particle" : "", "family" : "Petropoulos", "given" : "G. P.", "non-dropping-particle" : "", "parse-names" : false, "suffix" : "" } ], "container-title" : "Remote Sensing of Energy Fluxes and Soil Moisture Content", "editor" : [ { "dropping-particle" : "", "family" : "Petropoulos", "given" : "G.P.", "non-dropping-particle" : "", "parse-names" : false, "suffix" : "" } ], "id" : "ITEM-1", "issued" : { "date-parts" : [ [ "2013" ] ] }, "page" : "49-84", "publisher" : "Taylor and Francis", "publisher-place" : "New York", "title" : "Remote Sensing of Surface Turbulent Energy Fluxes", "type" : "chapter" }, "uris" : [ "http://www.mendeley.com/documents/?uuid=0007a39f-5ee2-442a-b954-24c6b29361c0" ] } ], "mendeley" : { "previouslyFormattedCitation" : "(Petropoulos, 2013)" }, "properties" : { "noteIndex" : 0 }, "schema" : "https://github.com/citation-style-language/schema/raw/master/csl-citation.json" }</w:instrText>
      </w:r>
      <w:r w:rsidRPr="00BF291E">
        <w:rPr>
          <w:rFonts w:ascii="Times New Roman" w:eastAsia="Times New Roman" w:hAnsi="Times New Roman" w:cs="Times New Roman"/>
          <w:sz w:val="24"/>
          <w:szCs w:val="24"/>
          <w:lang w:val="en-GB"/>
        </w:rPr>
        <w:fldChar w:fldCharType="separate"/>
      </w:r>
      <w:r w:rsidR="00C83606" w:rsidRPr="00C83606">
        <w:rPr>
          <w:rFonts w:ascii="Times New Roman" w:eastAsia="Times New Roman" w:hAnsi="Times New Roman" w:cs="Times New Roman"/>
          <w:noProof/>
          <w:sz w:val="24"/>
          <w:szCs w:val="24"/>
          <w:lang w:val="en-GB"/>
        </w:rPr>
        <w:t>(Petropoulos, 2013)</w:t>
      </w:r>
      <w:r w:rsidRPr="00BF291E">
        <w:rPr>
          <w:rFonts w:ascii="Times New Roman" w:eastAsia="Times New Roman" w:hAnsi="Times New Roman" w:cs="Times New Roman"/>
          <w:sz w:val="24"/>
          <w:szCs w:val="24"/>
          <w:lang w:val="en-GB"/>
        </w:rPr>
        <w:fldChar w:fldCharType="end"/>
      </w:r>
      <w:r w:rsidRPr="00BF291E">
        <w:rPr>
          <w:rFonts w:ascii="Times New Roman" w:eastAsia="Times New Roman" w:hAnsi="Times New Roman" w:cs="Times New Roman"/>
          <w:sz w:val="24"/>
          <w:szCs w:val="24"/>
          <w:lang w:val="en-GB"/>
        </w:rPr>
        <w:t xml:space="preserve">. </w:t>
      </w:r>
      <w:r w:rsidRPr="00BF291E">
        <w:rPr>
          <w:rFonts w:ascii="Times New Roman" w:eastAsia="Times New Roman" w:hAnsi="Times New Roman" w:cs="Times New Roman"/>
          <w:bCs/>
          <w:sz w:val="24"/>
          <w:szCs w:val="24"/>
          <w:lang w:val="en-GB"/>
        </w:rPr>
        <w:t xml:space="preserve">A large number of methods have been proposed for the retrieval of daytime and daily average ET from instantaneous estimates derived from </w:t>
      </w:r>
      <w:del w:id="158" w:author="Alex Messina" w:date="2014-09-11T17:32:00Z">
        <w:r w:rsidRPr="00BF291E" w:rsidDel="00501F4C">
          <w:rPr>
            <w:rFonts w:ascii="Times New Roman" w:eastAsia="Times New Roman" w:hAnsi="Times New Roman" w:cs="Times New Roman"/>
            <w:bCs/>
            <w:sz w:val="24"/>
            <w:szCs w:val="24"/>
            <w:lang w:val="en-GB"/>
          </w:rPr>
          <w:delText>remote sensing data</w:delText>
        </w:r>
      </w:del>
      <w:ins w:id="159" w:author="Alex Messina" w:date="2014-09-11T17:32:00Z">
        <w:r w:rsidR="00501F4C">
          <w:rPr>
            <w:rFonts w:ascii="Times New Roman" w:eastAsia="Times New Roman" w:hAnsi="Times New Roman" w:cs="Times New Roman"/>
            <w:bCs/>
            <w:sz w:val="24"/>
            <w:szCs w:val="24"/>
            <w:lang w:val="en-GB"/>
          </w:rPr>
          <w:t>EO methods</w:t>
        </w:r>
        <w:proofErr w:type="gramStart"/>
        <w:r w:rsidR="00501F4C">
          <w:rPr>
            <w:rFonts w:ascii="Times New Roman" w:eastAsia="Times New Roman" w:hAnsi="Times New Roman" w:cs="Times New Roman"/>
            <w:bCs/>
            <w:sz w:val="24"/>
            <w:szCs w:val="24"/>
            <w:lang w:val="en-GB"/>
          </w:rPr>
          <w:t>?</w:t>
        </w:r>
      </w:ins>
      <w:r w:rsidRPr="00BF291E">
        <w:rPr>
          <w:rFonts w:ascii="Times New Roman" w:eastAsia="Times New Roman" w:hAnsi="Times New Roman" w:cs="Times New Roman"/>
          <w:bCs/>
          <w:sz w:val="24"/>
          <w:szCs w:val="24"/>
          <w:lang w:val="en-GB"/>
        </w:rPr>
        <w:t>.</w:t>
      </w:r>
      <w:proofErr w:type="gramEnd"/>
      <w:r w:rsidRPr="00BF291E">
        <w:rPr>
          <w:rFonts w:ascii="Times New Roman" w:eastAsia="Times New Roman" w:hAnsi="Times New Roman" w:cs="Times New Roman"/>
          <w:bCs/>
          <w:sz w:val="24"/>
          <w:szCs w:val="24"/>
          <w:lang w:val="en-GB"/>
        </w:rPr>
        <w:t xml:space="preserve"> Those methods utilise spectral information acquired in the very near infrared (</w:t>
      </w:r>
      <w:r w:rsidRPr="00BF291E">
        <w:rPr>
          <w:rFonts w:ascii="Times New Roman" w:eastAsia="Times New Roman" w:hAnsi="Times New Roman" w:cs="Times New Roman"/>
          <w:sz w:val="24"/>
          <w:szCs w:val="24"/>
        </w:rPr>
        <w:t xml:space="preserve">VNIR) and thermal infrared (TIR) parts of the electromagnetic spectrum, and generally vary widely from purely empirical to physically-based. This section of the chapter provides an overview of some of the key approaches developed in temporally extrapolating the instantaneous energy fluxes derived from remote sensing observations to estimates of daily and seasonal ET.  Analogous detailed reviews on the topic have been provided in the past by a number of investigators </w:t>
      </w:r>
      <w:r w:rsidRPr="00BF291E">
        <w:rPr>
          <w:rFonts w:ascii="Times New Roman" w:eastAsia="Times New Roman" w:hAnsi="Times New Roman" w:cs="Times New Roman"/>
          <w:sz w:val="24"/>
          <w:szCs w:val="24"/>
        </w:rPr>
        <w:fldChar w:fldCharType="begin" w:fldLock="1"/>
      </w:r>
      <w:r w:rsidR="00F72E9E">
        <w:rPr>
          <w:rFonts w:ascii="Times New Roman" w:eastAsia="Times New Roman" w:hAnsi="Times New Roman" w:cs="Times New Roman"/>
          <w:sz w:val="24"/>
          <w:szCs w:val="24"/>
        </w:rPr>
        <w:instrText>ADDIN CSL_CITATION { "citationItems" : [ { "id" : "ITEM-1", "itemData" : { "DOI" : "http://dx.doi.org/10.1016/0022-1694(95)02903-6", "ISSN" : "0022-1694", "author" : [ { "dropping-particle" : "", "family" : "Crago", "given" : "Richard D", "non-dropping-particle" : "", "parse-names" : false, "suffix" : "" } ], "container-title" : "Journal of Hydrology", "id" : "ITEM-1", "issue" : "1\u20134", "issued" : { "date-parts" : [ [ "1996", "5", "15" ] ] }, "page" : "173-194", "title" : "Conservation and variability of the evaporative fraction during the daytime", "type" : "article-journal", "volume" : "180" }, "uris" : [ "http://www.mendeley.com/documents/?uuid=e9b82ebf-54ec-4c86-8445-8e57b5131acd" ] }, { "id" : "ITEM-2", "itemData" : { "ISSN" : "0169-3298", "author" : [ { "dropping-particle" : "", "family" : "Kalma", "given" : "Jetse D", "non-dropping-particle" : "", "parse-names" : false, "suffix" : "" }, { "dropping-particle" : "", "family" : "McVicar", "given" : "Tim R", "non-dropping-particle" : "", "parse-names" : false, "suffix" : "" }, { "dropping-particle" : "", "family" : "McCabe", "given" : "Matthew F", "non-dropping-particle" : "", "parse-names" : false, "suffix" : "" } ], "container-title" : "Surveys in Geophysics", "id" : "ITEM-2", "issue" : "4-5", "issued" : { "date-parts" : [ [ "2008" ] ] }, "page" : "421-469", "publisher" : "Springer", "title" : "Estimating land surface evaporation: A review of methods using remotely sensed surface temperature data", "type" : "article-journal", "volume" : "29" }, "uris" : [ "http://www.mendeley.com/documents/?uuid=7bde58b2-44b9-491b-aa5f-2d55003fe5d8" ] }, { "id" : "ITEM-3", "itemData" : { "author" : [ { "dropping-particle" : "", "family" : "Petropoulos", "given" : "G. P.", "non-dropping-particle" : "", "parse-names" : false, "suffix" : "" } ], "container-title" : "Remote Sensing of Energy Fluxes and Soil Moisture Content", "editor" : [ { "dropping-particle" : "", "family" : "Petropoulos", "given" : "G.P.", "non-dropping-particle" : "", "parse-names" : false, "suffix" : "" } ], "id" : "ITEM-3", "issued" : { "date-parts" : [ [ "2013" ] ] }, "page" : "49-84", "publisher" : "Taylor and Francis", "publisher-place" : "New York", "title" : "Remote Sensing of Surface Turbulent Energy Fluxes", "type" : "chapter" }, "uris" : [ "http://www.mendeley.com/documents/?uuid=0007a39f-5ee2-442a-b954-24c6b29361c0" ] } ], "mendeley" : { "previouslyFormattedCitation" : "(Crago, 1996; Kalma et al., 2008; Petropoulos, 2013)" }, "properties" : { "noteIndex" : 0 }, "schema" : "https://github.com/citation-style-language/schema/raw/master/csl-citation.json" }</w:instrText>
      </w:r>
      <w:r w:rsidRPr="00BF291E">
        <w:rPr>
          <w:rFonts w:ascii="Times New Roman" w:eastAsia="Times New Roman" w:hAnsi="Times New Roman" w:cs="Times New Roman"/>
          <w:sz w:val="24"/>
          <w:szCs w:val="24"/>
        </w:rPr>
        <w:fldChar w:fldCharType="separate"/>
      </w:r>
      <w:r w:rsidR="00C83606" w:rsidRPr="00C83606">
        <w:rPr>
          <w:rFonts w:ascii="Times New Roman" w:eastAsia="Times New Roman" w:hAnsi="Times New Roman" w:cs="Times New Roman"/>
          <w:noProof/>
          <w:sz w:val="24"/>
          <w:szCs w:val="24"/>
        </w:rPr>
        <w:t>(Crago, 1996; Kalma et al., 2008; Petropoulos, 2013)</w:t>
      </w:r>
      <w:r w:rsidRPr="00BF291E">
        <w:rPr>
          <w:rFonts w:ascii="Times New Roman" w:eastAsia="Times New Roman" w:hAnsi="Times New Roman" w:cs="Times New Roman"/>
          <w:sz w:val="24"/>
          <w:szCs w:val="24"/>
        </w:rPr>
        <w:fldChar w:fldCharType="end"/>
      </w:r>
      <w:r w:rsidRPr="00BF291E">
        <w:rPr>
          <w:rFonts w:ascii="Times New Roman" w:eastAsia="Times New Roman" w:hAnsi="Times New Roman" w:cs="Times New Roman"/>
          <w:sz w:val="24"/>
          <w:szCs w:val="24"/>
        </w:rPr>
        <w:t>.</w:t>
      </w:r>
    </w:p>
    <w:p w14:paraId="568F60B6" w14:textId="48E90A37"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Satellite </w:t>
      </w:r>
      <w:ins w:id="160" w:author="Alex Messina" w:date="2014-09-11T17:32:00Z">
        <w:r w:rsidR="00501F4C">
          <w:rPr>
            <w:rFonts w:ascii="Times New Roman" w:hAnsi="Times New Roman" w:cs="Times New Roman"/>
            <w:sz w:val="24"/>
            <w:szCs w:val="24"/>
          </w:rPr>
          <w:t>methods</w:t>
        </w:r>
      </w:ins>
      <w:del w:id="161" w:author="Alex Messina" w:date="2014-09-11T17:32:00Z">
        <w:r w:rsidRPr="00BF291E" w:rsidDel="00501F4C">
          <w:rPr>
            <w:rFonts w:ascii="Times New Roman" w:hAnsi="Times New Roman" w:cs="Times New Roman"/>
            <w:sz w:val="24"/>
            <w:szCs w:val="24"/>
          </w:rPr>
          <w:delText>imagery</w:delText>
        </w:r>
      </w:del>
      <w:r w:rsidRPr="00BF291E">
        <w:rPr>
          <w:rFonts w:ascii="Times New Roman" w:hAnsi="Times New Roman" w:cs="Times New Roman"/>
          <w:sz w:val="24"/>
          <w:szCs w:val="24"/>
        </w:rPr>
        <w:t xml:space="preserve"> estimate</w:t>
      </w:r>
      <w:del w:id="162" w:author="Alex Messina" w:date="2014-09-11T17:33:00Z">
        <w:r w:rsidRPr="00BF291E" w:rsidDel="00501F4C">
          <w:rPr>
            <w:rFonts w:ascii="Times New Roman" w:hAnsi="Times New Roman" w:cs="Times New Roman"/>
            <w:sz w:val="24"/>
            <w:szCs w:val="24"/>
          </w:rPr>
          <w:delText>s</w:delText>
        </w:r>
      </w:del>
      <w:r w:rsidRPr="00BF291E">
        <w:rPr>
          <w:rFonts w:ascii="Times New Roman" w:hAnsi="Times New Roman" w:cs="Times New Roman"/>
          <w:sz w:val="24"/>
          <w:szCs w:val="24"/>
        </w:rPr>
        <w:t xml:space="preserve"> ET at a single instant (SEBAL, METRIC) or over the morning hours (ALEXI).  Several approaches may be used to calculate daily total ET from the instantaneous imagery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"10.1007/s00271-008-0122-3", "ISSN" : "0342-7188", "author" : [ { "dropping-particle" : "", "family" : "Ch\u00e1vez", "given" : "Jos\u00e9L.", "non-dropping-particle" : "", "parse-names" : false, "suffix" : "" }, { "dropping-particle" : "", "family" : "Neale", "given" : "ChristopherM.U.", "non-dropping-particle" : "", "parse-names" : false, "suffix" : "" }, { "dropping-particle" : "", "family" : "Prueger", "given" : "JohnH.", "non-dropping-particle" : "", "parse-names" : false, "suffix" : "" }, { "dropping-particle" : "", "family" : "Kustas", "given" : "WilliamP.", "non-dropping-particle" : "", "parse-names" : false, "suffix" : "" } ], "container-title" : "Irrigation Science", "id" : "ITEM-1", "issue" : "1", "issued" : { "date-parts" : [ [ "2008" ] ] }, "page" : "67-81", "publisher" : "Springer-Verlag", "title" : "Daily evapotranspiration estimates from extrapolating instantaneous airborne remote sensing ET values", "type" : "article-journal", "volume" : "27" }, "uris" : [ "http://www.mendeley.com/documents/?uuid=09886b9d-1195-49f3-ae1d-305009705f23", "http://www.mendeley.com/documents/?uuid=5442f40f-388f-4df0-bd2e-8835352740f7" ] } ], "mendeley" : { "previouslyFormattedCitation" : "(Ch\u00e1vez et al., 2008)"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(Chávez et al., 2008)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though two methods are most commonly applied:  the evaporative fraction approach</w:t>
      </w:r>
      <w:ins w:id="163" w:author="Alex Messina" w:date="2014-09-11T17:39:00Z">
        <w:r w:rsidR="00501F4C">
          <w:rPr>
            <w:rFonts w:ascii="Times New Roman" w:hAnsi="Times New Roman" w:cs="Times New Roman"/>
            <w:sz w:val="24"/>
            <w:szCs w:val="24"/>
          </w:rPr>
          <w:t xml:space="preserve"> (EF)</w:t>
        </w:r>
      </w:ins>
      <w:r w:rsidRPr="00BF291E">
        <w:rPr>
          <w:rFonts w:ascii="Times New Roman" w:hAnsi="Times New Roman" w:cs="Times New Roman"/>
          <w:sz w:val="24"/>
          <w:szCs w:val="24"/>
        </w:rPr>
        <w:t xml:space="preserve"> </w:t>
      </w:r>
      <w:commentRangeStart w:id="164"/>
      <w:r w:rsidRPr="00BF291E">
        <w:rPr>
          <w:rFonts w:ascii="Times New Roman" w:hAnsi="Times New Roman" w:cs="Times New Roman"/>
          <w:sz w:val="24"/>
          <w:szCs w:val="24"/>
        </w:rPr>
        <w:t>and the crop coefficient approach</w:t>
      </w:r>
      <w:commentRangeEnd w:id="164"/>
      <w:r w:rsidR="00501F4C">
        <w:rPr>
          <w:rStyle w:val="CommentReference"/>
        </w:rPr>
        <w:commentReference w:id="164"/>
      </w:r>
      <w:r w:rsidRPr="00BF291E">
        <w:rPr>
          <w:rFonts w:ascii="Times New Roman" w:hAnsi="Times New Roman" w:cs="Times New Roman"/>
          <w:sz w:val="24"/>
          <w:szCs w:val="24"/>
        </w:rPr>
        <w:t>.  The evaporative fraction approach uses the satellite-derived ET to calculate ET as a fraction of available energy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2E7A7A26" w14:textId="77777777" w:rsidTr="005B1C5E">
        <w:tc>
          <w:tcPr>
            <w:tcW w:w="4788" w:type="dxa"/>
          </w:tcPr>
          <w:p w14:paraId="557E0A4C" w14:textId="7F12701D" w:rsidR="00BF291E" w:rsidRPr="00BF291E" w:rsidRDefault="00937B66" w:rsidP="00BF291E">
            <w:pPr>
              <w:spacing w:after="200"/>
              <w:rPr>
                <w:rFonts w:ascii="Times New Roman" w:eastAsiaTheme="minorEastAsia"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Λ</m:t>
                    </m:r>
                  </m:e>
                  <m:sub>
                    <m:r>
                      <m:rPr>
                        <m:sty m:val="bi"/>
                      </m:rPr>
                      <w:rPr>
                        <w:rFonts w:ascii="Cambria Math" w:hAnsi="Cambria Math" w:cs="Times New Roman"/>
                        <w:sz w:val="24"/>
                        <w:szCs w:val="24"/>
                      </w:rPr>
                      <m:t>op</m:t>
                    </m:r>
                  </m:sub>
                </m:sSub>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λE</m:t>
                    </m:r>
                    <m:r>
                      <w:ins w:id="165" w:author="Alex Messina" w:date="2014-09-11T17:34:00Z">
                        <m:rPr>
                          <m:sty m:val="bi"/>
                        </m:rPr>
                        <w:rPr>
                          <w:rFonts w:ascii="Cambria Math" w:hAnsi="Cambria Math" w:cs="Times New Roman"/>
                          <w:sz w:val="24"/>
                          <w:szCs w:val="24"/>
                        </w:rPr>
                        <m:t>T?</m:t>
                      </w:ins>
                    </m:r>
                  </m:num>
                  <m:den>
                    <m:r>
                      <m:rPr>
                        <m:sty m:val="bi"/>
                      </m:rPr>
                      <w:rPr>
                        <w:rFonts w:ascii="Cambria Math" w:hAnsi="Cambria Math" w:cs="Times New Roman"/>
                        <w:sz w:val="24"/>
                        <w:szCs w:val="24"/>
                      </w:rPr>
                      <m:t>Rn-G</m:t>
                    </m:r>
                  </m:den>
                </m:f>
              </m:oMath>
            </m:oMathPara>
          </w:p>
        </w:tc>
        <w:tc>
          <w:tcPr>
            <w:tcW w:w="4788" w:type="dxa"/>
          </w:tcPr>
          <w:p w14:paraId="5F5DD9D4" w14:textId="77777777" w:rsidR="00BF291E" w:rsidRPr="00BF291E" w:rsidRDefault="00BF291E" w:rsidP="00BF291E">
            <w:pPr>
              <w:spacing w:after="200"/>
              <w:jc w:val="center"/>
              <w:rPr>
                <w:rFonts w:ascii="Times New Roman" w:eastAsiaTheme="minorEastAsia" w:hAnsi="Times New Roman" w:cs="Times New Roman"/>
                <w:b/>
                <w:bCs/>
                <w:sz w:val="24"/>
                <w:szCs w:val="24"/>
              </w:rPr>
            </w:pPr>
            <w:r w:rsidRPr="00BF291E">
              <w:rPr>
                <w:rFonts w:ascii="Times New Roman" w:hAnsi="Times New Roman" w:cs="Times New Roman"/>
                <w:b/>
                <w:bCs/>
                <w:sz w:val="24"/>
                <w:szCs w:val="24"/>
              </w:rPr>
              <w:t xml:space="preserve">( </w:t>
            </w:r>
            <w:r w:rsidRPr="00BF291E">
              <w:rPr>
                <w:rFonts w:ascii="Times New Roman" w:hAnsi="Times New Roman" w:cs="Times New Roman"/>
                <w:b/>
                <w:bCs/>
                <w:sz w:val="24"/>
                <w:szCs w:val="24"/>
              </w:rPr>
              <w:fldChar w:fldCharType="begin"/>
            </w:r>
            <w:r w:rsidRPr="00BF291E">
              <w:rPr>
                <w:rFonts w:ascii="Times New Roman" w:hAnsi="Times New Roman" w:cs="Times New Roman"/>
                <w:b/>
                <w:bCs/>
                <w:sz w:val="24"/>
                <w:szCs w:val="24"/>
              </w:rPr>
              <w:instrText xml:space="preserve"> SEQ ( \* ARABIC </w:instrText>
            </w:r>
            <w:r w:rsidRPr="00BF291E">
              <w:rPr>
                <w:rFonts w:ascii="Times New Roman" w:hAnsi="Times New Roman" w:cs="Times New Roman"/>
                <w:b/>
                <w:bCs/>
                <w:sz w:val="24"/>
                <w:szCs w:val="24"/>
              </w:rPr>
              <w:fldChar w:fldCharType="separate"/>
            </w:r>
            <w:r w:rsidRPr="00BF291E">
              <w:rPr>
                <w:rFonts w:ascii="Times New Roman" w:hAnsi="Times New Roman" w:cs="Times New Roman"/>
                <w:b/>
                <w:bCs/>
                <w:noProof/>
                <w:sz w:val="24"/>
                <w:szCs w:val="24"/>
              </w:rPr>
              <w:t>26</w:t>
            </w:r>
            <w:r w:rsidRPr="00BF291E">
              <w:rPr>
                <w:rFonts w:ascii="Times New Roman" w:hAnsi="Times New Roman" w:cs="Times New Roman"/>
                <w:b/>
                <w:bCs/>
                <w:sz w:val="24"/>
                <w:szCs w:val="24"/>
              </w:rPr>
              <w:fldChar w:fldCharType="end"/>
            </w:r>
            <w:r w:rsidRPr="00BF291E">
              <w:rPr>
                <w:rFonts w:ascii="Times New Roman" w:hAnsi="Times New Roman" w:cs="Times New Roman"/>
                <w:b/>
                <w:bCs/>
                <w:sz w:val="24"/>
                <w:szCs w:val="24"/>
              </w:rPr>
              <w:t xml:space="preserve"> )</w:t>
            </w:r>
          </w:p>
        </w:tc>
      </w:tr>
    </w:tbl>
    <w:p w14:paraId="2BACDF5E" w14:textId="2E9F066B" w:rsidR="00BF291E" w:rsidRPr="00BF291E" w:rsidRDefault="00BF291E" w:rsidP="00BF291E">
      <w:pPr>
        <w:spacing w:line="480" w:lineRule="auto"/>
        <w:rPr>
          <w:rFonts w:ascii="Times New Roman" w:eastAsiaTheme="minorEastAsia" w:hAnsi="Times New Roman" w:cs="Times New Roman"/>
          <w:sz w:val="24"/>
          <w:szCs w:val="24"/>
        </w:rPr>
      </w:pPr>
      <w:r w:rsidRPr="00BF291E">
        <w:rPr>
          <w:rFonts w:ascii="Times New Roman" w:eastAsiaTheme="minorEastAsia" w:hAnsi="Times New Roman" w:cs="Times New Roman"/>
          <w:sz w:val="24"/>
          <w:szCs w:val="24"/>
        </w:rPr>
        <w:t>The evaporative fraction at the time of overpass (</w:t>
      </w:r>
      <w:proofErr w:type="spellStart"/>
      <w:r w:rsidRPr="00BF291E">
        <w:rPr>
          <w:rFonts w:ascii="Times New Roman" w:eastAsiaTheme="minorEastAsia" w:hAnsi="Times New Roman" w:cs="Times New Roman"/>
          <w:sz w:val="24"/>
          <w:szCs w:val="24"/>
        </w:rPr>
        <w:t>Λ</w:t>
      </w:r>
      <w:r w:rsidRPr="00BF291E">
        <w:rPr>
          <w:rFonts w:ascii="Times New Roman" w:eastAsiaTheme="minorEastAsia" w:hAnsi="Times New Roman" w:cs="Times New Roman"/>
          <w:sz w:val="24"/>
          <w:szCs w:val="24"/>
          <w:vertAlign w:val="subscript"/>
        </w:rPr>
        <w:t>op</w:t>
      </w:r>
      <w:proofErr w:type="spellEnd"/>
      <w:r w:rsidRPr="00BF291E">
        <w:rPr>
          <w:rFonts w:ascii="Times New Roman" w:eastAsiaTheme="minorEastAsia" w:hAnsi="Times New Roman" w:cs="Times New Roman"/>
          <w:sz w:val="24"/>
          <w:szCs w:val="24"/>
        </w:rPr>
        <w:t>) is assumed equal to Λ for the daytime (</w:t>
      </w:r>
      <w:proofErr w:type="spellStart"/>
      <w:r w:rsidRPr="00BF291E">
        <w:rPr>
          <w:rFonts w:ascii="Times New Roman" w:eastAsiaTheme="minorEastAsia" w:hAnsi="Times New Roman" w:cs="Times New Roman"/>
          <w:sz w:val="24"/>
          <w:szCs w:val="24"/>
        </w:rPr>
        <w:t>Λ</w:t>
      </w:r>
      <w:r w:rsidRPr="00BF291E">
        <w:rPr>
          <w:rFonts w:ascii="Times New Roman" w:eastAsiaTheme="minorEastAsia" w:hAnsi="Times New Roman" w:cs="Times New Roman"/>
          <w:sz w:val="24"/>
          <w:szCs w:val="24"/>
          <w:vertAlign w:val="subscript"/>
        </w:rPr>
        <w:t>d</w:t>
      </w:r>
      <w:proofErr w:type="spellEnd"/>
      <w:r w:rsidRPr="00BF291E">
        <w:rPr>
          <w:rFonts w:ascii="Times New Roman" w:eastAsiaTheme="minorEastAsia" w:hAnsi="Times New Roman" w:cs="Times New Roman"/>
          <w:sz w:val="24"/>
          <w:szCs w:val="24"/>
        </w:rPr>
        <w:t>) or during a 24 hour period (Λ</w:t>
      </w:r>
      <w:r w:rsidRPr="00BF291E">
        <w:rPr>
          <w:rFonts w:ascii="Times New Roman" w:eastAsiaTheme="minorEastAsia" w:hAnsi="Times New Roman" w:cs="Times New Roman"/>
          <w:sz w:val="24"/>
          <w:szCs w:val="24"/>
          <w:vertAlign w:val="subscript"/>
        </w:rPr>
        <w:t>24</w:t>
      </w:r>
      <w:r w:rsidRPr="00BF291E">
        <w:rPr>
          <w:rFonts w:ascii="Times New Roman" w:eastAsiaTheme="minorEastAsia" w:hAnsi="Times New Roman" w:cs="Times New Roman"/>
          <w:sz w:val="24"/>
          <w:szCs w:val="24"/>
        </w:rPr>
        <w:t xml:space="preserve">).  Either daytime or 24-hour total ET is calculated as the product of </w:t>
      </w:r>
      <w:proofErr w:type="spellStart"/>
      <w:r w:rsidRPr="00BF291E">
        <w:rPr>
          <w:rFonts w:ascii="Times New Roman" w:eastAsiaTheme="minorEastAsia" w:hAnsi="Times New Roman" w:cs="Times New Roman"/>
          <w:sz w:val="24"/>
          <w:szCs w:val="24"/>
        </w:rPr>
        <w:t>Λ</w:t>
      </w:r>
      <w:r w:rsidRPr="00BF291E">
        <w:rPr>
          <w:rFonts w:ascii="Times New Roman" w:eastAsiaTheme="minorEastAsia" w:hAnsi="Times New Roman" w:cs="Times New Roman"/>
          <w:sz w:val="24"/>
          <w:szCs w:val="24"/>
          <w:vertAlign w:val="subscript"/>
        </w:rPr>
        <w:t>op</w:t>
      </w:r>
      <w:proofErr w:type="spellEnd"/>
      <w:r w:rsidRPr="00BF291E">
        <w:rPr>
          <w:rFonts w:ascii="Times New Roman" w:eastAsiaTheme="minorEastAsia" w:hAnsi="Times New Roman" w:cs="Times New Roman"/>
          <w:sz w:val="24"/>
          <w:szCs w:val="24"/>
        </w:rPr>
        <w:t xml:space="preserve"> and the daytime net available energy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heme="minorEastAsia" w:hAnsi="Times New Roman" w:cs="Times New Roman"/>
          <w:sz w:val="24"/>
          <w:szCs w:val="24"/>
        </w:rPr>
        <w:t>-G) or 24-hour net radiation (Rn</w:t>
      </w:r>
      <w:r w:rsidRPr="00BF291E">
        <w:rPr>
          <w:rFonts w:ascii="Times New Roman" w:eastAsiaTheme="minorEastAsia" w:hAnsi="Times New Roman" w:cs="Times New Roman"/>
          <w:sz w:val="24"/>
          <w:szCs w:val="24"/>
          <w:vertAlign w:val="subscript"/>
        </w:rPr>
        <w:t>24</w:t>
      </w:r>
      <w:r w:rsidRPr="00BF291E">
        <w:rPr>
          <w:rFonts w:ascii="Times New Roman" w:eastAsiaTheme="minorEastAsia" w:hAnsi="Times New Roman" w:cs="Times New Roman"/>
          <w:sz w:val="24"/>
          <w:szCs w:val="24"/>
        </w:rPr>
        <w:t xml:space="preserve">), since G is assumed to be zero over 24 hours.  The assumption that </w:t>
      </w:r>
      <w:proofErr w:type="spellStart"/>
      <w:r w:rsidRPr="00BF291E">
        <w:rPr>
          <w:rFonts w:ascii="Times New Roman" w:eastAsiaTheme="minorEastAsia" w:hAnsi="Times New Roman" w:cs="Times New Roman"/>
          <w:sz w:val="24"/>
          <w:szCs w:val="24"/>
        </w:rPr>
        <w:t>Λ</w:t>
      </w:r>
      <w:r w:rsidRPr="00BF291E">
        <w:rPr>
          <w:rFonts w:ascii="Times New Roman" w:eastAsiaTheme="minorEastAsia" w:hAnsi="Times New Roman" w:cs="Times New Roman"/>
          <w:sz w:val="24"/>
          <w:szCs w:val="24"/>
          <w:vertAlign w:val="subscript"/>
        </w:rPr>
        <w:t>op</w:t>
      </w:r>
      <w:proofErr w:type="spellEnd"/>
      <w:r w:rsidRPr="00BF291E">
        <w:rPr>
          <w:rFonts w:ascii="Times New Roman" w:eastAsiaTheme="minorEastAsia" w:hAnsi="Times New Roman" w:cs="Times New Roman"/>
          <w:sz w:val="24"/>
          <w:szCs w:val="24"/>
        </w:rPr>
        <w:t xml:space="preserve"> equals </w:t>
      </w:r>
      <w:proofErr w:type="spellStart"/>
      <w:r w:rsidRPr="00BF291E">
        <w:rPr>
          <w:rFonts w:ascii="Times New Roman" w:eastAsiaTheme="minorEastAsia" w:hAnsi="Times New Roman" w:cs="Times New Roman"/>
          <w:sz w:val="24"/>
          <w:szCs w:val="24"/>
        </w:rPr>
        <w:t>Λ</w:t>
      </w:r>
      <w:r w:rsidRPr="00BF291E">
        <w:rPr>
          <w:rFonts w:ascii="Times New Roman" w:eastAsiaTheme="minorEastAsia" w:hAnsi="Times New Roman" w:cs="Times New Roman"/>
          <w:sz w:val="24"/>
          <w:szCs w:val="24"/>
          <w:vertAlign w:val="subscript"/>
        </w:rPr>
        <w:t>d</w:t>
      </w:r>
      <w:proofErr w:type="spellEnd"/>
      <w:r w:rsidRPr="00BF291E">
        <w:rPr>
          <w:rFonts w:ascii="Times New Roman" w:eastAsiaTheme="minorEastAsia" w:hAnsi="Times New Roman" w:cs="Times New Roman"/>
          <w:sz w:val="24"/>
          <w:szCs w:val="24"/>
        </w:rPr>
        <w:t xml:space="preserve"> or Λ</w:t>
      </w:r>
      <w:r w:rsidRPr="00BF291E">
        <w:rPr>
          <w:rFonts w:ascii="Times New Roman" w:eastAsiaTheme="minorEastAsia" w:hAnsi="Times New Roman" w:cs="Times New Roman"/>
          <w:sz w:val="24"/>
          <w:szCs w:val="24"/>
          <w:vertAlign w:val="subscript"/>
        </w:rPr>
        <w:t xml:space="preserve">24 </w:t>
      </w:r>
      <w:r w:rsidRPr="00BF291E">
        <w:rPr>
          <w:rFonts w:ascii="Times New Roman" w:eastAsiaTheme="minorEastAsia" w:hAnsi="Times New Roman" w:cs="Times New Roman"/>
          <w:sz w:val="24"/>
          <w:szCs w:val="24"/>
        </w:rPr>
        <w:t xml:space="preserve">is justified by some </w:t>
      </w:r>
      <w:r w:rsidRPr="00BF291E">
        <w:rPr>
          <w:rFonts w:ascii="Times New Roman" w:eastAsiaTheme="minorEastAsia" w:hAnsi="Times New Roman" w:cs="Times New Roman"/>
          <w:sz w:val="24"/>
          <w:szCs w:val="24"/>
        </w:rPr>
        <w:lastRenderedPageBreak/>
        <w:t xml:space="preserve">field measurements </w:t>
      </w:r>
      <w:r w:rsidRPr="00BF291E">
        <w:rPr>
          <w:rFonts w:ascii="Times New Roman" w:eastAsiaTheme="minorEastAsia" w:hAnsi="Times New Roman" w:cs="Times New Roman"/>
          <w:sz w:val="24"/>
          <w:szCs w:val="24"/>
        </w:rPr>
        <w:fldChar w:fldCharType="begin" w:fldLock="1"/>
      </w:r>
      <w:r w:rsidR="00F72E9E">
        <w:rPr>
          <w:rFonts w:ascii="Times New Roman" w:eastAsiaTheme="minorEastAsia" w:hAnsi="Times New Roman" w:cs="Times New Roman"/>
          <w:sz w:val="24"/>
          <w:szCs w:val="24"/>
        </w:rPr>
        <w:instrText>ADDIN CSL_CITATION { "citationItems" : [ { "id" : "ITEM-1", "itemData" : { "ISSN" : "0378-3774", "author" : [ { "dropping-particle" : "", "family" : "Jackson", "given" : "R D", "non-dropping-particle" : "", "parse-names" : false, "suffix" : "" }, { "dropping-particle" : "", "family" : "Hatfield", "given" : "J L", "non-dropping-particle" : "", "parse-names" : false, "suffix" : "" }, { "dropping-particle" : "", "family" : "Reginato", "given" : "R J", "non-dropping-particle" : "", "parse-names" : false, "suffix" : "" }, { "dropping-particle" : "", "family" : "Idso", "given" : "S B", "non-dropping-particle" : "", "parse-names" : false, "suffix" : "" }, { "dropping-particle" : "", "family" : "Pinter Jr", "given" : "P J", "non-dropping-particle" : "", "parse-names" : false, "suffix" : "" } ], "container-title" : "Agricultural Water Management", "id" : "ITEM-1", "issue" : "1", "issued" : { "date-parts" : [ [ "1983" ] ] }, "page" : "351-362", "publisher" : "Elsevier", "title" : "Estimation of daily evapotranspiration from one time-of-day measurements", "type" : "article-journal", "volume" : "7" }, "uris" : [ "http://www.mendeley.com/documents/?uuid=42a2182c-32d8-484b-98d1-83aee1a09d3f" ] }, { "id" : "ITEM-2", "itemData" : { "DOI" : "10.1029/92JD02189", "ISSN" : "2156-2202", "abstract" : "The FIFE staff science group, consisting of the authors, developed and evaluated process models relating surface energy and mass flux, that is, surface rates, to boundary layer and surface biophysical characteristics, that is, surface states. In addition, we developed and evaluated remote sensing algorithms for inferring surface state characteristics. In this paper we report the results of our efforts. We also look in detail at the sensor and satellite platform requirements (spatial resolution and orbital requirements) as driven by surface energy balance dynamics and spatial variability. We examine also the scale invariance of the process models and remote sensing algorithms, that is, to what degree do the remotely sensed parameters and energy balance relations translate from the patch level where they were developed to the mesoscale level where they are required? Finally, we examine the atmospheric correction and calibration issues involved in extending the remotely sensed observations within a season and between years. From these investigations we conclude that (1) existing formulations for the radiation balance and latent heat components of the surface energy balance equation are valid at the patch level. (2) Many of the surface physiological characteristics that parameterize these formulations can be estimated using satellite remote sensing at both local and regional scales; a few important ones cannot. (3) The mathematical structures relating radiation and surface energy flux to remote sensing parameters are, for the most part, scale invariant over the First International Satellite Land Surface Climatology Project (ISLSCP) Field Experiment (FIFE) study area. The conditions for scale invariance are derived. (4) The precision of satellite remote sensing estimates of surface reflectance, calibrated and corrected for atmospheric effects, is no worse than about 1% absolute. The errors may actually be smaller, but an upper bound of 1% results from sampling variance caused by differences among the satellite and ground sensors in spatial resolution, atmospheric effects, and calibration. (5) Afternoon cumulus in the study area required both the Landsat and the SPOT satellites for monitoring of the vegetation dynamics. This result implies the need for multiple polar orbiters, or geosynchronous satellites in an operational implementation. We found that canopy Fpar, the fraction of incident photosynthetically active radiation absorbed by a canopy, can be estim\u2026", "author" : [ { "dropping-particle" : "", "family" : "Hall", "given" : "Forrest G", "non-dropping-particle" : "", "parse-names" : false, "suffix" : "" }, { "dropping-particle" : "", "family" : "Huemmrich", "given" : "Karl F", "non-dropping-particle" : "", "parse-names" : false, "suffix" : "" }, { "dropping-particle" : "", "family" : "Goetz", "given" : "Scott J", "non-dropping-particle" : "", "parse-names" : false, "suffix" : "" }, { "dropping-particle" : "", "family" : "Sellers", "given" : "Piers J", "non-dropping-particle" : "", "parse-names" : false, "suffix" : "" }, { "dropping-particle" : "", "family" : "Nickeson", "given" : "Jaime E", "non-dropping-particle" : "", "parse-names" : false, "suffix" : "" } ], "container-title" : "Journal of Geophysical Research: Atmospheres", "id" : "ITEM-2", "issue" : "D17", "issued" : { "date-parts" : [ [ "1992", "11", "30" ] ] }, "note" : "The FIFE staff science group, consisting of the authors, developed and evaluated process models relating surface energy and mass flux, that is, surface rates, to boundary layer and surface biophysical characteristics, that is, surface states. In addition, we developed and evaluated remote sensing algorithms for inferring surface state characteristics. In this paper we report the results of our efforts. We also look in detail at the sensor and satellite platform requirements (spatial resolution and orbital requirements) as driven by surface energy balance dynamics and spatial variability. We examine also the scale invariance of the process models and remote sensing algorithms, that is, to what degree do the remotely sensed parameters and energy balance relations translate from the patch level where they were developed to the mesoscale level where they are required? Finally, we examine the atmospheric correction and calibration issues involved in extending the remotely sensed observations within a season and between years. From these investigations we conclude that (1) existing formulations for the radiation balance and latent heat components of the surface energy balance equation are valid at the patch level. (2) Many of the surface physiological characteristics that parameterize these formulations can be estimated using satellite remote sensing at both local and regional scales; a few important ones cannot. (3) The mathematical structures relating radiation and surface energy flux to remote sensing parameters are, for the most part, scale invariant over the First International Satellite Land Surface Climatology Project (ISLSCP) Field Experiment (FIFE) study area. The conditions for scale invariance are derived. (4) The precision of satellite remote sensing estimates of surface reflectance, calibrated and corrected for atmospheric effects, is no worse than about 1% absolute. The errors may actually be smaller, but an upper bound of 1% results from sampling variance caused by differences among the satellite and ground sensors in spatial resolution, atmospheric effects, and calibration. (5) Afternoon cumulus in the study area required both the Landsat and the SPOT satellites for monitoring of the vegetation dynamics. This result implies the need for multiple polar orbiters, or geosynchronous satellites in an operational implementation. We found that canopy Fpar, the fraction of incident photosynthetically active radiation absorbed by a canopy, can be estimated with an error of about 10% using remote sensing, provided that regional variability in the reflectance of the canopy substrate is dealt with properly. We also found that spectral vegetation indices (VIs) respond primarily to the photosynthetically active radiation absorbed by the live or green component of the canopy as opposed to its necrotic or dead vegetation. This is of critical importance since radiation absorption by the live part of the canopy is the rate-limiting process for photosynthesis and other key process rates such as evaporation. We found for the FIFE study area the surface moisture content at O to 10 cm to be another key rate-limiting variable in photosynthesis and evaporation. At gravimetric soil moisture levels below 20%, photosynthesis and evaporation were strongly attenuated. Only microwave sensors have shown potential for satellite remote sensing of soil moisture and only in the top few centimeters. Hydrological models may also play a critical role in monitoring root zone soil moisture levels, but additional research is needed. From our review of the research of others in FIFE we conclude that downwelling shortwave radiation and surface albedo are also amenable to remote sensing. Unfortunately, from our research we also found that the remote estimation of surface temperature to useful accuracies is problematical; consequently, the use of thermal infrared measurements to infer sensible heat flux is probably not feasible to acceptable accuracies.      ", "page" : "19061-19089", "title" : "Satellite remote sensing of surface energy balance: Success, failures, and unresolved issues in FIFE", "type" : "article-journal", "volume" : "97" }, "uris" : [ "http://www.mendeley.com/documents/?uuid=bc598c75-7a04-466d-9a85-5527984311f0" ] } ], "mendeley" : { "previouslyFormattedCitation" : "(Hall et al., 1992; Jackson et al., 1983)"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00C83606" w:rsidRPr="00C83606">
        <w:rPr>
          <w:rFonts w:ascii="Times New Roman" w:eastAsiaTheme="minorEastAsia" w:hAnsi="Times New Roman" w:cs="Times New Roman"/>
          <w:noProof/>
          <w:sz w:val="24"/>
          <w:szCs w:val="24"/>
        </w:rPr>
        <w:t>(Hall et al., 1992; Jackson et al., 1983)</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though clouds can change the temporal stability of Λ </w:t>
      </w:r>
      <w:r w:rsidRPr="00BF291E">
        <w:rPr>
          <w:rFonts w:ascii="Times New Roman" w:eastAsiaTheme="minorEastAsia" w:hAnsi="Times New Roman" w:cs="Times New Roman"/>
          <w:sz w:val="24"/>
          <w:szCs w:val="24"/>
        </w:rPr>
        <w:fldChar w:fldCharType="begin" w:fldLock="1"/>
      </w:r>
      <w:r w:rsidR="00F72E9E">
        <w:rPr>
          <w:rFonts w:ascii="Times New Roman" w:eastAsiaTheme="minorEastAsia" w:hAnsi="Times New Roman" w:cs="Times New Roman"/>
          <w:sz w:val="24"/>
          <w:szCs w:val="24"/>
        </w:rPr>
        <w:instrText>ADDIN CSL_CITATION { "citationItems" : [ { "id" : "ITEM-1", "itemData" : { "DOI" : "http://dx.doi.org/10.1016/0022-1694(95)02903-6", "ISSN" : "0022-1694", "author" : [ { "dropping-particle" : "", "family" : "Crago", "given" : "Richard D", "non-dropping-particle" : "", "parse-names" : false, "suffix" : "" } ], "container-title" : "Journal of Hydrology", "id" : "ITEM-1", "issue" : "1\u20134", "issued" : { "date-parts" : [ [ "1996", "5", "15" ] ] }, "page" : "173-194", "title" : "Conservation and variability of the evaporative fraction during the daytime", "type" : "article-journal", "volume" : "180" }, "uris" : [ "http://www.mendeley.com/documents/?uuid=e9b82ebf-54ec-4c86-8445-8e57b5131acd" ] } ], "mendeley" : { "previouslyFormattedCitation" : "(Crago, 1996)"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Pr="00BF291E">
        <w:rPr>
          <w:rFonts w:ascii="Times New Roman" w:eastAsiaTheme="minorEastAsia" w:hAnsi="Times New Roman" w:cs="Times New Roman"/>
          <w:noProof/>
          <w:sz w:val="24"/>
          <w:szCs w:val="24"/>
        </w:rPr>
        <w:t>(Crago, 1996)</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and modelling studies suggest there may be diurnal variation in Λ, with minimum values during mid-day that can result in underestimation of the daily mean Λ of up to 20-40% when using overpass times between 11am and 3pm </w:t>
      </w:r>
      <w:r w:rsidRPr="00BF291E">
        <w:rPr>
          <w:rFonts w:ascii="Times New Roman" w:eastAsiaTheme="minorEastAsia" w:hAnsi="Times New Roman" w:cs="Times New Roman"/>
          <w:sz w:val="24"/>
          <w:szCs w:val="24"/>
        </w:rPr>
        <w:fldChar w:fldCharType="begin" w:fldLock="1"/>
      </w:r>
      <w:r w:rsidR="00F72E9E">
        <w:rPr>
          <w:rFonts w:ascii="Times New Roman" w:eastAsiaTheme="minorEastAsia" w:hAnsi="Times New Roman" w:cs="Times New Roman"/>
          <w:sz w:val="24"/>
          <w:szCs w:val="24"/>
        </w:rPr>
        <w:instrText>ADDIN CSL_CITATION { "citationItems" : [ { "id" : "ITEM-1", "itemData" : { "DOI" : "http://dx.doi.org/10.1016/j.agrformet.2006.11.002", "ISSN" : "0168-1923", "abstract" : "Experimental studies indicate that evaporative fraction (EF), the ratio between the latent heat flux and the available energy at the land surface, is a normalized diagnostic that is nearly constant during daytime under fair weather conditions (so-called daytime self-preservation). This study examines this observation and investigates contributions to the variability of EF due to environmental factors (air temperature, solar incoming radiation, wind velocity, soil water content or leaf area index). It is shown here that the phase difference between soil heat flux and net radiation needs to be characterized fully in application models that invoke EF daytime self-preservation. Further conditions under which the diurnally constant EF assumption can hold are also discussed.", "author" : [ { "dropping-particle" : "", "family" : "Gentine", "given" : "Pierre", "non-dropping-particle" : "", "parse-names" : false, "suffix" : "" }, { "dropping-particle" : "", "family" : "Entekhabi", "given" : "Dara", "non-dropping-particle" : "", "parse-names" : false, "suffix" : "" }, { "dropping-particle" : "", "family" : "Chehbouni", "given" : "Abdelghani", "non-dropping-particle" : "", "parse-names" : false, "suffix" : "" }, { "dropping-particle" : "", "family" : "Boulet", "given" : "Gilles", "non-dropping-particle" : "", "parse-names" : false, "suffix" : "" }, { "dropping-particle" : "", "family" : "Duchemin", "given" : "Beno\u00eet", "non-dropping-particle" : "", "parse-names" : false, "suffix" : "" } ], "container-title" : "Agricultural and Forest Meteorology", "id" : "ITEM-1", "issue" : "1\u20132", "issued" : { "date-parts" : [ [ "2007", "3", "16" ] ] }, "page" : "13-29", "title" : "Analysis of evaporative fraction diurnal behaviour", "type" : "article-journal", "volume" : "143" }, "uris" : [ "http://www.mendeley.com/documents/?uuid=8efab3b2-299c-49b0-9c8a-33956389fa91" ] }, { "id" : "ITEM-2", "itemData" : { "ISSN" : "1027-5606", "author" : [ { "dropping-particle" : "", "family" : "Lhomme", "given" : "J-P", "non-dropping-particle" : "", "parse-names" : false, "suffix" : "" }, { "dropping-particle" : "", "family" : "Elguero", "given" : "Eric", "non-dropping-particle" : "", "parse-names" : false, "suffix" : "" } ], "container-title" : "Hydrology and Earth System Sciences", "id" : "ITEM-2", "issue" : "2", "issued" : { "date-parts" : [ [ "1999" ] ] }, "page" : "259-270", "publisher" : "Copernicus GmbH", "title" : "Examination of evaporative fraction diurnal behaviour using a soil-vegetation model coupled with a mixed-layer model", "type" : "article-journal", "volume" : "3" }, "uris" : [ "http://www.mendeley.com/documents/?uuid=04f2adbc-c106-403f-968e-080aca4f3b0d" ] } ], "mendeley" : { "previouslyFormattedCitation" : "(Gentine et al., 2007; Lhomme and Elguero, 1999)"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00C83606" w:rsidRPr="00C83606">
        <w:rPr>
          <w:rFonts w:ascii="Times New Roman" w:eastAsiaTheme="minorEastAsia" w:hAnsi="Times New Roman" w:cs="Times New Roman"/>
          <w:noProof/>
          <w:sz w:val="24"/>
          <w:szCs w:val="24"/>
        </w:rPr>
        <w:t>(Gentine et al., 2007; Lhomme and Elguero, 1999)</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Clouds reduce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heme="minorEastAsia" w:hAnsi="Times New Roman" w:cs="Times New Roman"/>
          <w:sz w:val="24"/>
          <w:szCs w:val="24"/>
        </w:rPr>
        <w:t xml:space="preserve">-G, but typically H decreases more than </w:t>
      </w:r>
      <w:proofErr w:type="spellStart"/>
      <w:r w:rsidRPr="00BF291E">
        <w:rPr>
          <w:rFonts w:ascii="Times New Roman" w:eastAsiaTheme="minorEastAsia" w:hAnsi="Times New Roman" w:cs="Times New Roman"/>
          <w:sz w:val="24"/>
          <w:szCs w:val="24"/>
        </w:rPr>
        <w:t>λE</w:t>
      </w:r>
      <w:proofErr w:type="spellEnd"/>
      <w:r w:rsidRPr="00BF291E">
        <w:rPr>
          <w:rFonts w:ascii="Times New Roman" w:eastAsiaTheme="minorEastAsia" w:hAnsi="Times New Roman" w:cs="Times New Roman"/>
          <w:sz w:val="24"/>
          <w:szCs w:val="24"/>
        </w:rPr>
        <w:t xml:space="preserve">, resulting in an increase in Λ during cloudy periods, though this difference was not statistically significant in field studies, and the assumption of constant Λ over daytime hours is “surprisingly robust” </w:t>
      </w:r>
      <w:r w:rsidRPr="00BF291E">
        <w:rPr>
          <w:rFonts w:ascii="Times New Roman" w:eastAsiaTheme="minorEastAsia" w:hAnsi="Times New Roman" w:cs="Times New Roman"/>
          <w:sz w:val="24"/>
          <w:szCs w:val="24"/>
        </w:rPr>
        <w:fldChar w:fldCharType="begin" w:fldLock="1"/>
      </w:r>
      <w:r w:rsidR="00F72E9E">
        <w:rPr>
          <w:rFonts w:ascii="Times New Roman" w:eastAsiaTheme="minorEastAsia" w:hAnsi="Times New Roman" w:cs="Times New Roman"/>
          <w:sz w:val="24"/>
          <w:szCs w:val="24"/>
        </w:rPr>
        <w:instrText>ADDIN CSL_CITATION { "citationItems" : [ { "id" : "ITEM-1", "itemData" : { "DOI" : "http://dx.doi.org/10.1016/0022-1694(95)02903-6", "ISSN" : "0022-1694", "author" : [ { "dropping-particle" : "", "family" : "Crago", "given" : "Richard D", "non-dropping-particle" : "", "parse-names" : false, "suffix" : "" } ], "container-title" : "Journal of Hydrology", "id" : "ITEM-1", "issue" : "1\u20134", "issued" : { "date-parts" : [ [ "1996", "5", "15" ] ] }, "page" : "173-194", "title" : "Conservation and variability of the evaporative fraction during the daytime", "type" : "article-journal", "volume" : "180" }, "uris" : [ "http://www.mendeley.com/documents/?uuid=e9b82ebf-54ec-4c86-8445-8e57b5131acd" ] } ], "mendeley" : { "previouslyFormattedCitation" : "(Crago, 1996)"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Pr="00BF291E">
        <w:rPr>
          <w:rFonts w:ascii="Times New Roman" w:eastAsiaTheme="minorEastAsia" w:hAnsi="Times New Roman" w:cs="Times New Roman"/>
          <w:noProof/>
          <w:sz w:val="24"/>
          <w:szCs w:val="24"/>
        </w:rPr>
        <w:t>(Crago, 1996)</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Other studies suggest that a correction factor should be applied that varies with time of overpass and soil moisture </w:t>
      </w:r>
      <w:r w:rsidRPr="00BF291E">
        <w:rPr>
          <w:rFonts w:ascii="Times New Roman" w:eastAsiaTheme="minorEastAsia" w:hAnsi="Times New Roman" w:cs="Times New Roman"/>
          <w:sz w:val="24"/>
          <w:szCs w:val="24"/>
        </w:rPr>
        <w:fldChar w:fldCharType="begin" w:fldLock="1"/>
      </w:r>
      <w:r w:rsidR="00F72E9E">
        <w:rPr>
          <w:rFonts w:ascii="Times New Roman" w:eastAsiaTheme="minorEastAsia" w:hAnsi="Times New Roman" w:cs="Times New Roman"/>
          <w:sz w:val="24"/>
          <w:szCs w:val="24"/>
        </w:rPr>
        <w:instrText>ADDIN CSL_CITATION { "citationItems" : [ { "id" : "ITEM-1", "itemData" : { "DOI" : "http://dx.doi.org/10.1016/j.agrformet.2006.11.002", "ISSN" : "0168-1923", "abstract" : "Experimental studies indicate that evaporative fraction (EF), the ratio between the latent heat flux and the available energy at the land surface, is a normalized diagnostic that is nearly constant during daytime under fair weather conditions (so-called daytime self-preservation). This study examines this observation and investigates contributions to the variability of EF due to environmental factors (air temperature, solar incoming radiation, wind velocity, soil water content or leaf area index). It is shown here that the phase difference between soil heat flux and net radiation needs to be characterized fully in application models that invoke EF daytime self-preservation. Further conditions under which the diurnally constant EF assumption can hold are also discussed.", "author" : [ { "dropping-particle" : "", "family" : "Gentine", "given" : "Pierre", "non-dropping-particle" : "", "parse-names" : false, "suffix" : "" }, { "dropping-particle" : "", "family" : "Entekhabi", "given" : "Dara", "non-dropping-particle" : "", "parse-names" : false, "suffix" : "" }, { "dropping-particle" : "", "family" : "Chehbouni", "given" : "Abdelghani", "non-dropping-particle" : "", "parse-names" : false, "suffix" : "" }, { "dropping-particle" : "", "family" : "Boulet", "given" : "Gilles", "non-dropping-particle" : "", "parse-names" : false, "suffix" : "" }, { "dropping-particle" : "", "family" : "Duchemin", "given" : "Beno\u00eet", "non-dropping-particle" : "", "parse-names" : false, "suffix" : "" } ], "container-title" : "Agricultural and Forest Meteorology", "id" : "ITEM-1", "issue" : "1\u20132", "issued" : { "date-parts" : [ [ "2007", "3", "16" ] ] }, "page" : "13-29", "title" : "Analysis of evaporative fraction diurnal behaviour", "type" : "article-journal", "volume" : "143" }, "uris" : [ "http://www.mendeley.com/documents/?uuid=8efab3b2-299c-49b0-9c8a-33956389fa91" ] } ], "mendeley" : { "previouslyFormattedCitation" : "(Gentine et al., 2007)"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Pr="00BF291E">
        <w:rPr>
          <w:rFonts w:ascii="Times New Roman" w:eastAsiaTheme="minorEastAsia" w:hAnsi="Times New Roman" w:cs="Times New Roman"/>
          <w:noProof/>
          <w:sz w:val="24"/>
          <w:szCs w:val="24"/>
        </w:rPr>
        <w:t>(Gentine et al., 2007)</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though in practice, a constant Λ is often assumed.</w:t>
      </w:r>
    </w:p>
    <w:p w14:paraId="2201F1A4" w14:textId="505E9F20"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Either daytime available energy (A</w:t>
      </w:r>
      <w:r w:rsidRPr="00BF291E">
        <w:rPr>
          <w:rFonts w:ascii="Times New Roman" w:hAnsi="Times New Roman" w:cs="Times New Roman"/>
          <w:sz w:val="24"/>
          <w:szCs w:val="24"/>
          <w:vertAlign w:val="subscript"/>
        </w:rPr>
        <w:t>d</w:t>
      </w:r>
      <w:r w:rsidRPr="00BF291E">
        <w:rPr>
          <w:rFonts w:ascii="Times New Roman" w:hAnsi="Times New Roman" w:cs="Times New Roman"/>
          <w:sz w:val="24"/>
          <w:szCs w:val="24"/>
        </w:rPr>
        <w:t xml:space="preserve"> =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-G) or 24-hour total net radiation (Rn</w:t>
      </w:r>
      <w:r w:rsidRPr="00BF291E">
        <w:rPr>
          <w:rFonts w:ascii="Times New Roman" w:hAnsi="Times New Roman" w:cs="Times New Roman"/>
          <w:sz w:val="24"/>
          <w:szCs w:val="24"/>
          <w:vertAlign w:val="subscript"/>
        </w:rPr>
        <w:t>24</w:t>
      </w:r>
      <w:r w:rsidRPr="00BF291E">
        <w:rPr>
          <w:rFonts w:ascii="Times New Roman" w:hAnsi="Times New Roman" w:cs="Times New Roman"/>
          <w:sz w:val="24"/>
          <w:szCs w:val="24"/>
        </w:rPr>
        <w:t xml:space="preserve">) is used as the multiplier to calculate total ET from </w:t>
      </w:r>
      <w:proofErr w:type="spellStart"/>
      <w:r w:rsidRPr="00BF291E">
        <w:rPr>
          <w:rFonts w:ascii="Times New Roman" w:eastAsiaTheme="minorEastAsia" w:hAnsi="Times New Roman" w:cs="Times New Roman"/>
          <w:sz w:val="24"/>
          <w:szCs w:val="24"/>
        </w:rPr>
        <w:t>Λ</w:t>
      </w:r>
      <w:r w:rsidRPr="00BF291E">
        <w:rPr>
          <w:rFonts w:ascii="Times New Roman" w:eastAsiaTheme="minorEastAsia" w:hAnsi="Times New Roman" w:cs="Times New Roman"/>
          <w:sz w:val="24"/>
          <w:szCs w:val="24"/>
          <w:vertAlign w:val="subscript"/>
        </w:rPr>
        <w:t>op</w:t>
      </w:r>
      <w:proofErr w:type="spellEnd"/>
      <w:r w:rsidRPr="00BF291E">
        <w:rPr>
          <w:rFonts w:ascii="Times New Roman" w:hAnsi="Times New Roman" w:cs="Times New Roman"/>
          <w:sz w:val="24"/>
          <w:szCs w:val="24"/>
        </w:rPr>
        <w:t>.  Rn</w:t>
      </w:r>
      <w:r w:rsidRPr="00BF291E">
        <w:rPr>
          <w:rFonts w:ascii="Times New Roman" w:hAnsi="Times New Roman" w:cs="Times New Roman"/>
          <w:sz w:val="24"/>
          <w:szCs w:val="24"/>
          <w:vertAlign w:val="subscript"/>
        </w:rPr>
        <w:t>24</w:t>
      </w:r>
      <w:r w:rsidRPr="00BF291E">
        <w:rPr>
          <w:rFonts w:ascii="Times New Roman" w:hAnsi="Times New Roman" w:cs="Times New Roman"/>
          <w:sz w:val="24"/>
          <w:szCs w:val="24"/>
        </w:rPr>
        <w:t xml:space="preserve"> is most commonly used to estimate ET</w:t>
      </w:r>
      <w:r w:rsidRPr="00BF291E">
        <w:rPr>
          <w:rFonts w:ascii="Times New Roman" w:hAnsi="Times New Roman" w:cs="Times New Roman"/>
          <w:sz w:val="24"/>
          <w:szCs w:val="24"/>
          <w:vertAlign w:val="subscript"/>
        </w:rPr>
        <w:t>24</w:t>
      </w:r>
      <w:r w:rsidRPr="00BF291E">
        <w:rPr>
          <w:rFonts w:ascii="Times New Roman" w:hAnsi="Times New Roman" w:cs="Times New Roman"/>
          <w:sz w:val="24"/>
          <w:szCs w:val="24"/>
        </w:rPr>
        <w:t xml:space="preserve"> given the (near) zero G term, though Van </w:t>
      </w:r>
      <w:proofErr w:type="spellStart"/>
      <w:r w:rsidRPr="00BF291E">
        <w:rPr>
          <w:rFonts w:ascii="Times New Roman" w:hAnsi="Times New Roman" w:cs="Times New Roman"/>
          <w:sz w:val="24"/>
          <w:szCs w:val="24"/>
        </w:rPr>
        <w:t>Niel</w:t>
      </w:r>
      <w:proofErr w:type="spellEnd"/>
      <w:r w:rsidRPr="00BF291E">
        <w:rPr>
          <w:rFonts w:ascii="Times New Roman" w:hAnsi="Times New Roman" w:cs="Times New Roman"/>
          <w:sz w:val="24"/>
          <w:szCs w:val="24"/>
        </w:rPr>
        <w:t xml:space="preserve"> et al (2011) caution that, in addition to the assumption that the evaporative fraction is constant over a 24 hour period, the use of Rn</w:t>
      </w:r>
      <w:r w:rsidRPr="00BF291E">
        <w:rPr>
          <w:rFonts w:ascii="Times New Roman" w:hAnsi="Times New Roman" w:cs="Times New Roman"/>
          <w:sz w:val="24"/>
          <w:szCs w:val="24"/>
          <w:vertAlign w:val="subscript"/>
        </w:rPr>
        <w:t xml:space="preserve">24 </w:t>
      </w:r>
      <w:r w:rsidRPr="00BF291E">
        <w:rPr>
          <w:rFonts w:ascii="Times New Roman" w:hAnsi="Times New Roman" w:cs="Times New Roman"/>
          <w:sz w:val="24"/>
          <w:szCs w:val="24"/>
        </w:rPr>
        <w:t>also assumes that net available energy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-G) and latent heat flux (</w:t>
      </w:r>
      <w:proofErr w:type="spellStart"/>
      <w:r w:rsidRPr="00BF291E">
        <w:rPr>
          <w:rFonts w:ascii="Cambria Math" w:hAnsi="Cambria Math" w:cs="Times New Roman"/>
          <w:sz w:val="24"/>
          <w:szCs w:val="24"/>
        </w:rPr>
        <w:t>λ</w:t>
      </w:r>
      <w:r w:rsidRPr="00BF291E">
        <w:rPr>
          <w:rFonts w:ascii="Times New Roman" w:hAnsi="Times New Roman" w:cs="Times New Roman"/>
          <w:sz w:val="24"/>
          <w:szCs w:val="24"/>
        </w:rPr>
        <w:t>ET</w:t>
      </w:r>
      <w:proofErr w:type="spellEnd"/>
      <w:r w:rsidRPr="00BF291E">
        <w:rPr>
          <w:rFonts w:ascii="Times New Roman" w:hAnsi="Times New Roman" w:cs="Times New Roman"/>
          <w:sz w:val="24"/>
          <w:szCs w:val="24"/>
        </w:rPr>
        <w:t xml:space="preserve">) are zero or near zero at night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"http://dx.doi.org/10.1016/j.jhydrol.2011.08.011", "ISSN" : "0022-1694", "author" : [ { "dropping-particle" : "", "family" : "Niel", "given" : "Thomas G", "non-dropping-particle" : "Van", "parse-names" : false, "suffix" : "" }, { "dropping-particle" : "", "family" : "McVicar", "given" : "Tim R", "non-dropping-particle" : "", "parse-names" : false, "suffix" : "" }, { "dropping-particle" : "", "family" : "Roderick", "given" : "Michael L", "non-dropping-particle" : "", "parse-names" : false, "suffix" : "" }, { "dropping-particle" : "", "family" : "Dijk", "given" : "Albert I J M", "non-dropping-particle" : "van", "parse-names" : false, "suffix" : "" }, { "dropping-particle" : "", "family" : "Renzullo", "given" : "Luigi J", "non-dropping-particle" : "", "parse-names" : false, "suffix" : "" }, { "dropping-particle" : "", "family" : "Gorsel", "given" : "Eva", "non-dropping-particle" : "van", "parse-names" : false, "suffix" : "" } ], "container-title" : "Journal of Hydrology", "id" : "ITEM-1", "issue" : "1\u20132", "issued" : { "date-parts" : [ [ "2011", "10", "28" ] ] }, "page" : "140-148", "title" : "Correcting for systematic error in satellite-derived latent heat flux due to assumptions in temporal scaling: Assessment from flux tower observations", "type" : "article-journal", "volume" : "409" }, "uris" : [ "http://www.mendeley.com/documents/?uuid=c15b05cc-7f8d-416e-83bf-6f347fa7f213" ] } ], "mendeley" : { "previouslyFormattedCitation" : "(Van Niel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(Van Niel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-G is commonly negative at night due to longwave emission from the surface.  While the latent heat flux can also be negative at night, corresponding to condensation or dew formation, much of the negative available energy changes the sensible heat flux rather than the latent heat flux.  The latent heat flux can also be positive at night if sensible heat is advected onto a given location, which can occur where irrigated vegetation may have heat advected to it from surrounding hotter rainfed vegetation.  In an irrigated alfalfa plot, nighttime ET was &gt;7% of total daily ET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"1435-0645", "author" : [ { "dropping-particle" : "", "family" : "Tolk", "given" : "Judy A", "non-dropping-particle" : "", "parse-names" : false, "suffix" : "" }, { "dropping-particle" : "", "family" : "Howell", "given" : "Terry A", "non-dropping-particle" : "", "parse-names" : false, "suffix" : "" }, { "dropping-particle" : "", "family" : "Evett", "given" : "Steven R", "non-dropping-particle" : "", "parse-names" : false, "suffix" : "" } ], "container-title" : "Agronomy journal", "id" : "ITEM-1", "issue" : "3", "issued" : { "date-parts" : [ [ "2006" ] ] }, "page" : "730-736", "publisher" : "American Society of Agronomy", "title" : "Nighttime evapotranspiration from alfalfa and cotton in a semiarid climate", "type" : "article-journal", "volume" : "98" }, "uris" : [ "http://www.mendeley.com/documents/?uuid=50c4670a-06f1-4802-a05e-48efa433ab67" ] } ], "mendeley" : { "previouslyFormattedCitation" : "(Tolk et al., 2006)"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(Tolk et al., 2006)</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This zero or positive nighttime latent heat flux can result in significant underestimation of daily ET when using Rn</w:t>
      </w:r>
      <w:r w:rsidRPr="00BF291E">
        <w:rPr>
          <w:rFonts w:ascii="Times New Roman" w:hAnsi="Times New Roman" w:cs="Times New Roman"/>
          <w:sz w:val="24"/>
          <w:szCs w:val="24"/>
          <w:vertAlign w:val="subscript"/>
        </w:rPr>
        <w:t>24</w:t>
      </w:r>
      <w:r w:rsidRPr="00BF291E">
        <w:rPr>
          <w:rFonts w:ascii="Times New Roman" w:hAnsi="Times New Roman" w:cs="Times New Roman"/>
          <w:sz w:val="24"/>
          <w:szCs w:val="24"/>
        </w:rPr>
        <w:t xml:space="preserve">, of up to -24% to -38% </w:t>
      </w:r>
      <w:r w:rsidRPr="00BF291E">
        <w:rPr>
          <w:rFonts w:ascii="Times New Roman" w:hAnsi="Times New Roman" w:cs="Times New Roman"/>
          <w:sz w:val="24"/>
          <w:szCs w:val="24"/>
        </w:rPr>
        <w:lastRenderedPageBreak/>
        <w:t xml:space="preserve">when using the mid-morning value of </w:t>
      </w:r>
      <w:proofErr w:type="spellStart"/>
      <w:r w:rsidRPr="00BF291E">
        <w:rPr>
          <w:rFonts w:ascii="Times New Roman" w:eastAsiaTheme="minorEastAsia" w:hAnsi="Times New Roman" w:cs="Times New Roman"/>
          <w:sz w:val="24"/>
          <w:szCs w:val="24"/>
        </w:rPr>
        <w:t>Λ</w:t>
      </w:r>
      <w:r w:rsidRPr="00BF291E">
        <w:rPr>
          <w:rFonts w:ascii="Times New Roman" w:eastAsiaTheme="minorEastAsia" w:hAnsi="Times New Roman" w:cs="Times New Roman"/>
          <w:sz w:val="24"/>
          <w:szCs w:val="24"/>
          <w:vertAlign w:val="subscript"/>
        </w:rPr>
        <w:t>op</w:t>
      </w:r>
      <w:proofErr w:type="spellEnd"/>
      <w:r w:rsidRPr="00BF291E">
        <w:rPr>
          <w:rFonts w:ascii="Times New Roman" w:eastAsiaTheme="minorEastAsia" w:hAnsi="Times New Roman" w:cs="Times New Roman"/>
          <w:sz w:val="24"/>
          <w:szCs w:val="24"/>
          <w:vertAlign w:val="subscript"/>
        </w:rPr>
        <w:t xml:space="preserve"> </w:t>
      </w:r>
      <w:r w:rsidRPr="00BF291E">
        <w:rPr>
          <w:rFonts w:ascii="Times New Roman" w:hAnsi="Times New Roman" w:cs="Times New Roman"/>
          <w:sz w:val="24"/>
          <w:szCs w:val="24"/>
        </w:rPr>
        <w:t>and lower errors when using mid-afternoon values (-5% to -21%).  The main contributor to the error of using Rn</w:t>
      </w:r>
      <w:r w:rsidRPr="00BF291E">
        <w:rPr>
          <w:rFonts w:ascii="Times New Roman" w:hAnsi="Times New Roman" w:cs="Times New Roman"/>
          <w:sz w:val="24"/>
          <w:szCs w:val="24"/>
          <w:vertAlign w:val="subscript"/>
        </w:rPr>
        <w:t>24</w:t>
      </w:r>
      <w:r w:rsidRPr="00BF291E">
        <w:rPr>
          <w:rFonts w:ascii="Times New Roman" w:hAnsi="Times New Roman" w:cs="Times New Roman"/>
          <w:sz w:val="24"/>
          <w:szCs w:val="24"/>
        </w:rPr>
        <w:t xml:space="preserve"> was the non-zero nighttime available energy flux, which was sometimes nearly equal to the daytime available energy in a wet forest site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"http://dx.doi.org/10.1016/j.jhydrol.2011.08.011", "ISSN" : "0022-1694", "author" : [ { "dropping-particle" : "", "family" : "Niel", "given" : "Thomas G", "non-dropping-particle" : "Van", "parse-names" : false, "suffix" : "" }, { "dropping-particle" : "", "family" : "McVicar", "given" : "Tim R", "non-dropping-particle" : "", "parse-names" : false, "suffix" : "" }, { "dropping-particle" : "", "family" : "Roderick", "given" : "Michael L", "non-dropping-particle" : "", "parse-names" : false, "suffix" : "" }, { "dropping-particle" : "", "family" : "Dijk", "given" : "Albert I J M", "non-dropping-particle" : "van", "parse-names" : false, "suffix" : "" }, { "dropping-particle" : "", "family" : "Renzullo", "given" : "Luigi J", "non-dropping-particle" : "", "parse-names" : false, "suffix" : "" }, { "dropping-particle" : "", "family" : "Gorsel", "given" : "Eva", "non-dropping-particle" : "van", "parse-names" : false, "suffix" : "" } ], "container-title" : "Journal of Hydrology", "id" : "ITEM-1", "issue" : "1\u20132", "issued" : { "date-parts" : [ [ "2011", "10", "28" ] ] }, "page" : "140-148", "title" : "Correcting for systematic error in satellite-derived latent heat flux due to assumptions in temporal scaling: Assessment from flux tower observations", "type" : "article-journal", "volume" : "409" }, "uris" : [ "http://www.mendeley.com/documents/?uuid=c15b05cc-7f8d-416e-83bf-6f347fa7f213" ] } ], "mendeley" : { "previouslyFormattedCitation" : "(Van Niel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(Van Niel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error was smaller at the drier savanna site.  More documentation is needed about how the magnitude of errors incurred by using Rn</w:t>
      </w:r>
      <w:r w:rsidRPr="00BF291E">
        <w:rPr>
          <w:rFonts w:ascii="Times New Roman" w:hAnsi="Times New Roman" w:cs="Times New Roman"/>
          <w:sz w:val="24"/>
          <w:szCs w:val="24"/>
          <w:vertAlign w:val="subscript"/>
        </w:rPr>
        <w:t>24</w:t>
      </w:r>
      <w:r w:rsidRPr="00BF291E">
        <w:rPr>
          <w:rFonts w:ascii="Times New Roman" w:hAnsi="Times New Roman" w:cs="Times New Roman"/>
          <w:sz w:val="24"/>
          <w:szCs w:val="24"/>
        </w:rPr>
        <w:t xml:space="preserve"> instead of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-G</w:t>
      </w:r>
      <w:proofErr w:type="gramStart"/>
      <w:r w:rsidRPr="00BF291E">
        <w:rPr>
          <w:rFonts w:ascii="Times New Roman" w:hAnsi="Times New Roman" w:cs="Times New Roman"/>
          <w:sz w:val="24"/>
          <w:szCs w:val="24"/>
        </w:rPr>
        <w:t>)</w:t>
      </w:r>
      <w:r w:rsidRPr="00BF291E">
        <w:rPr>
          <w:rFonts w:ascii="Times New Roman" w:hAnsi="Times New Roman" w:cs="Times New Roman"/>
          <w:sz w:val="24"/>
          <w:szCs w:val="24"/>
          <w:vertAlign w:val="subscript"/>
        </w:rPr>
        <w:t>d</w:t>
      </w:r>
      <w:proofErr w:type="gramEnd"/>
      <w:r w:rsidRPr="00BF291E">
        <w:rPr>
          <w:rFonts w:ascii="Times New Roman" w:hAnsi="Times New Roman" w:cs="Times New Roman"/>
          <w:sz w:val="24"/>
          <w:szCs w:val="24"/>
        </w:rPr>
        <w:t xml:space="preserve"> to calculate daily ET depend on season, climate, and vegetation.</w:t>
      </w:r>
    </w:p>
    <w:p w14:paraId="3F9FE7E9" w14:textId="3E09A013" w:rsidR="00BF291E" w:rsidRPr="00BF291E" w:rsidRDefault="00BF291E" w:rsidP="00BF291E">
      <w:pPr>
        <w:spacing w:line="480" w:lineRule="auto"/>
        <w:rPr>
          <w:rFonts w:ascii="Times New Roman" w:hAnsi="Times New Roman" w:cs="Times New Roman"/>
          <w:sz w:val="24"/>
          <w:szCs w:val="24"/>
        </w:rPr>
      </w:pPr>
      <w:r w:rsidRPr="00BF291E">
        <w:rPr>
          <w:rFonts w:ascii="Times New Roman" w:eastAsiaTheme="minorEastAsia" w:hAnsi="Times New Roman" w:cs="Times New Roman"/>
          <w:sz w:val="24"/>
          <w:szCs w:val="24"/>
        </w:rPr>
        <w:tab/>
        <w:t xml:space="preserve">Other methods, including the original METRIC model </w:t>
      </w:r>
      <w:r w:rsidRPr="00BF291E">
        <w:rPr>
          <w:rFonts w:ascii="Times New Roman" w:eastAsiaTheme="minorEastAsia" w:hAnsi="Times New Roman" w:cs="Times New Roman"/>
          <w:sz w:val="24"/>
          <w:szCs w:val="24"/>
        </w:rPr>
        <w:fldChar w:fldCharType="begin" w:fldLock="1"/>
      </w:r>
      <w:r w:rsidR="00F72E9E">
        <w:rPr>
          <w:rFonts w:ascii="Times New Roman" w:eastAsiaTheme="minorEastAsia" w:hAnsi="Times New Roman" w:cs="Times New Roman"/>
          <w:sz w:val="24"/>
          <w:szCs w:val="24"/>
        </w:rPr>
        <w:instrText>ADDIN CSL_CITATION { "citationItems" : [ { "id" : "ITEM-1", "itemData" : { "DOI" : "10.1061/(ASCE)0733-9437(2007)133:4(380)", "ISSN" : "0733-9437", "author" : [ { "dropping-particle" : "", "family" : "Allen", "given" : "Richard G.", "non-dropping-particle" : "", "parse-names" : false, "suffix" : "" }, { "dropping-particle" : "", "family" : "Tasumi", "given" : "Masahiro", "non-dropping-particle" : "", "parse-names" : false, "suffix" : "" }, { "dropping-particle" : "", "family" : "Trezza", "given" : "Ricardo", "non-dropping-particle" : "", "parse-names" : false, "suffix" : "" } ], "container-title" : "Journal of Irrigation and Drainage Engineering", "id" : "ITEM-1", "issue" : "4", "issued" : { "date-parts" : [ [ "2007", "8", "1" ] ] }, "note" : "doi: 10.1061/(ASCE)0733-9437(2007)133:4(380)", "page" : "380-394", "publisher" : "American Society of Civil Engineers", "title" : "Satellite-Based Energy Balance for Mapping Evapotranspiration with Internalized Calibration (METRIC)\u2014Model", "type" : "article-journal", "volume" : "133" }, "uris" : [ "http://www.mendeley.com/documents/?uuid=011411a1-ac45-4cfe-856d-5ffba6798fc3" ] } ], "mendeley" : { "previouslyFormattedCitation" : "(Allen et al., 2007)"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00C83606" w:rsidRPr="00C83606">
        <w:rPr>
          <w:rFonts w:ascii="Times New Roman" w:eastAsiaTheme="minorEastAsia" w:hAnsi="Times New Roman" w:cs="Times New Roman"/>
          <w:noProof/>
          <w:sz w:val="24"/>
          <w:szCs w:val="24"/>
        </w:rPr>
        <w:t>(Allen et al., 2007)</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use </w:t>
      </w:r>
      <w:commentRangeStart w:id="166"/>
      <w:r w:rsidRPr="00BF291E">
        <w:rPr>
          <w:rFonts w:ascii="Times New Roman" w:eastAsiaTheme="minorEastAsia" w:hAnsi="Times New Roman" w:cs="Times New Roman"/>
          <w:sz w:val="24"/>
          <w:szCs w:val="24"/>
        </w:rPr>
        <w:t>the crop coefficient approach</w:t>
      </w:r>
      <w:commentRangeEnd w:id="166"/>
      <w:r w:rsidR="00501F4C">
        <w:rPr>
          <w:rStyle w:val="CommentReference"/>
        </w:rPr>
        <w:commentReference w:id="166"/>
      </w:r>
      <w:r w:rsidRPr="00BF291E">
        <w:rPr>
          <w:rFonts w:ascii="Times New Roman" w:eastAsiaTheme="minorEastAsia" w:hAnsi="Times New Roman" w:cs="Times New Roman"/>
          <w:sz w:val="24"/>
          <w:szCs w:val="24"/>
        </w:rPr>
        <w:t xml:space="preserve">, which </w:t>
      </w:r>
      <w:r w:rsidRPr="00BF291E">
        <w:rPr>
          <w:rFonts w:ascii="Times New Roman" w:hAnsi="Times New Roman" w:cs="Times New Roman"/>
          <w:sz w:val="24"/>
          <w:szCs w:val="24"/>
        </w:rPr>
        <w:t>calculates the ratio of actual to reference ET at the time of satellite overpass, then multiplies that fraction by reference ET for the 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4B8055C2" w14:textId="77777777" w:rsidTr="005B1C5E">
        <w:tc>
          <w:tcPr>
            <w:tcW w:w="4788" w:type="dxa"/>
          </w:tcPr>
          <w:p w14:paraId="7490AC7C" w14:textId="77777777" w:rsidR="00BF291E" w:rsidRPr="00BF291E" w:rsidRDefault="00937B66" w:rsidP="00BF291E">
            <w:pPr>
              <w:spacing w:after="200"/>
              <w:rPr>
                <w:rFonts w:ascii="Times New Roman" w:eastAsiaTheme="minorEastAsia" w:hAnsi="Times New Roman" w:cs="Times New Roman"/>
                <w:b/>
                <w:bCs/>
                <w:sz w:val="24"/>
                <w:szCs w:val="24"/>
              </w:rPr>
            </w:pPr>
            <m:oMathPara>
              <m:oMath>
                <m:sSub>
                  <m:sSubPr>
                    <m:ctrlPr>
                      <w:rPr>
                        <w:rFonts w:ascii="Cambria Math" w:hAnsi="Cambria Math" w:cs="Times New Roman"/>
                        <w:i/>
                        <w:sz w:val="24"/>
                        <w:szCs w:val="24"/>
                      </w:rPr>
                    </m:ctrlPr>
                  </m:sSubPr>
                  <m:e>
                    <m:r>
                      <m:rPr>
                        <m:sty m:val="bi"/>
                      </m:rPr>
                      <w:rPr>
                        <w:rFonts w:ascii="Cambria Math" w:hAnsi="Cambria Math" w:cs="Times New Roman"/>
                        <w:sz w:val="24"/>
                        <w:szCs w:val="24"/>
                      </w:rPr>
                      <m:t>ET</m:t>
                    </m:r>
                  </m:e>
                  <m:sub>
                    <m:r>
                      <m:rPr>
                        <m:sty m:val="bi"/>
                      </m:rPr>
                      <w:rPr>
                        <w:rFonts w:ascii="Cambria Math" w:hAnsi="Cambria Math" w:cs="Times New Roman"/>
                        <w:sz w:val="24"/>
                        <w:szCs w:val="24"/>
                      </w:rPr>
                      <m:t>24</m:t>
                    </m:r>
                  </m:sub>
                </m:sSub>
                <m:r>
                  <m:rPr>
                    <m:sty m:val="bi"/>
                  </m:rP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rad</m:t>
                    </m:r>
                  </m:sub>
                </m:sSub>
                <m:r>
                  <m:rPr>
                    <m:sty m:val="bi"/>
                  </m:rPr>
                  <w:rPr>
                    <w:rFonts w:ascii="Cambria Math" w:hAnsi="Cambria Math" w:cs="Times New Roman"/>
                    <w:sz w:val="24"/>
                    <w:szCs w:val="24"/>
                  </w:rPr>
                  <m:t>*ETf*</m:t>
                </m:r>
                <m:sSub>
                  <m:sSubPr>
                    <m:ctrlPr>
                      <w:rPr>
                        <w:rFonts w:ascii="Cambria Math" w:hAnsi="Cambria Math" w:cs="Times New Roman"/>
                        <w:i/>
                        <w:sz w:val="24"/>
                        <w:szCs w:val="24"/>
                      </w:rPr>
                    </m:ctrlPr>
                  </m:sSubPr>
                  <m:e>
                    <m:r>
                      <m:rPr>
                        <m:sty m:val="bi"/>
                      </m:rPr>
                      <w:rPr>
                        <w:rFonts w:ascii="Cambria Math" w:hAnsi="Cambria Math" w:cs="Times New Roman"/>
                        <w:sz w:val="24"/>
                        <w:szCs w:val="24"/>
                      </w:rPr>
                      <m:t>ET</m:t>
                    </m:r>
                  </m:e>
                  <m:sub>
                    <m:r>
                      <m:rPr>
                        <m:sty m:val="bi"/>
                      </m:rPr>
                      <w:rPr>
                        <w:rFonts w:ascii="Cambria Math" w:hAnsi="Cambria Math" w:cs="Times New Roman"/>
                        <w:sz w:val="24"/>
                        <w:szCs w:val="24"/>
                      </w:rPr>
                      <m:t>o</m:t>
                    </m:r>
                    <m:r>
                      <m:rPr>
                        <m:sty m:val="bi"/>
                      </m:rPr>
                      <w:rPr>
                        <w:rFonts w:ascii="Cambria Math" w:hAnsi="Cambria Math" w:cs="Times New Roman"/>
                        <w:sz w:val="24"/>
                        <w:szCs w:val="24"/>
                      </w:rPr>
                      <m:t>24</m:t>
                    </m:r>
                  </m:sub>
                </m:sSub>
              </m:oMath>
            </m:oMathPara>
          </w:p>
        </w:tc>
        <w:tc>
          <w:tcPr>
            <w:tcW w:w="4788" w:type="dxa"/>
          </w:tcPr>
          <w:p w14:paraId="6D35FEE4"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27</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1566C0BB" w14:textId="77777777"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sz w:val="24"/>
          <w:szCs w:val="24"/>
        </w:rPr>
        <w:t>where ET</w:t>
      </w:r>
      <w:r w:rsidRPr="00BF291E">
        <w:rPr>
          <w:rFonts w:ascii="Times New Roman" w:hAnsi="Times New Roman" w:cs="Times New Roman"/>
          <w:sz w:val="24"/>
          <w:szCs w:val="24"/>
          <w:vertAlign w:val="subscript"/>
        </w:rPr>
        <w:t xml:space="preserve">24 </w:t>
      </w:r>
      <w:r w:rsidRPr="00BF291E">
        <w:rPr>
          <w:rFonts w:ascii="Times New Roman" w:hAnsi="Times New Roman" w:cs="Times New Roman"/>
          <w:sz w:val="24"/>
          <w:szCs w:val="24"/>
        </w:rPr>
        <w:t xml:space="preserve">is ET over the 24-hour period, </w:t>
      </w:r>
      <w:proofErr w:type="spellStart"/>
      <w:r w:rsidRPr="00BF291E">
        <w:rPr>
          <w:rFonts w:ascii="Times New Roman" w:hAnsi="Times New Roman" w:cs="Times New Roman"/>
          <w:sz w:val="24"/>
          <w:szCs w:val="24"/>
        </w:rPr>
        <w:t>C</w:t>
      </w:r>
      <w:r w:rsidRPr="00BF291E">
        <w:rPr>
          <w:rFonts w:ascii="Times New Roman" w:hAnsi="Times New Roman" w:cs="Times New Roman"/>
          <w:sz w:val="24"/>
          <w:szCs w:val="24"/>
          <w:vertAlign w:val="subscript"/>
        </w:rPr>
        <w:t>rad</w:t>
      </w:r>
      <w:proofErr w:type="spellEnd"/>
      <w:r w:rsidRPr="00BF291E">
        <w:rPr>
          <w:rFonts w:ascii="Times New Roman" w:hAnsi="Times New Roman" w:cs="Times New Roman"/>
          <w:sz w:val="24"/>
          <w:szCs w:val="24"/>
        </w:rPr>
        <w:t xml:space="preserve"> is an adjustment applied to sloped surfaces,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is the ratio of actual to reference ET at the time of satellite overpass, and ET</w:t>
      </w:r>
      <w:r w:rsidRPr="00BF291E">
        <w:rPr>
          <w:rFonts w:ascii="Times New Roman" w:hAnsi="Times New Roman" w:cs="Times New Roman"/>
          <w:sz w:val="24"/>
          <w:szCs w:val="24"/>
          <w:vertAlign w:val="subscript"/>
        </w:rPr>
        <w:t>o24</w:t>
      </w:r>
      <w:r w:rsidRPr="00BF291E">
        <w:rPr>
          <w:rFonts w:ascii="Times New Roman" w:hAnsi="Times New Roman" w:cs="Times New Roman"/>
          <w:sz w:val="24"/>
          <w:szCs w:val="24"/>
        </w:rPr>
        <w:t xml:space="preserve"> is reference ET for the 24-hour period.  </w:t>
      </w:r>
      <w:proofErr w:type="spellStart"/>
      <w:r w:rsidRPr="00BF291E">
        <w:rPr>
          <w:rFonts w:ascii="Times New Roman" w:hAnsi="Times New Roman" w:cs="Times New Roman"/>
          <w:sz w:val="24"/>
          <w:szCs w:val="24"/>
        </w:rPr>
        <w:t>C</w:t>
      </w:r>
      <w:r w:rsidRPr="00BF291E">
        <w:rPr>
          <w:rFonts w:ascii="Times New Roman" w:hAnsi="Times New Roman" w:cs="Times New Roman"/>
          <w:sz w:val="24"/>
          <w:szCs w:val="24"/>
          <w:vertAlign w:val="subscript"/>
        </w:rPr>
        <w:t>rad</w:t>
      </w:r>
      <w:proofErr w:type="spellEnd"/>
      <w:r w:rsidRPr="00BF291E">
        <w:rPr>
          <w:rFonts w:ascii="Times New Roman" w:hAnsi="Times New Roman" w:cs="Times New Roman"/>
          <w:sz w:val="24"/>
          <w:szCs w:val="24"/>
          <w:vertAlign w:val="subscript"/>
        </w:rPr>
        <w:t xml:space="preserve"> </w:t>
      </w:r>
      <w:r w:rsidRPr="00BF291E">
        <w:rPr>
          <w:rFonts w:ascii="Times New Roman" w:hAnsi="Times New Roman" w:cs="Times New Roman"/>
          <w:sz w:val="24"/>
          <w:szCs w:val="24"/>
        </w:rPr>
        <w:t>is likely to be close to 1 for most crops, which are mostly grown on flat surfaces, but there may be local exceptions for agroforestry crops in mountainous terrain.</w:t>
      </w:r>
    </w:p>
    <w:p w14:paraId="21FC83D4" w14:textId="46F511A9"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The crop coefficient method was advocated over the E</w:t>
      </w:r>
      <w:ins w:id="167" w:author="Alex Messina" w:date="2014-09-11T17:38:00Z">
        <w:r w:rsidR="00501F4C">
          <w:rPr>
            <w:rFonts w:ascii="Times New Roman" w:hAnsi="Times New Roman" w:cs="Times New Roman"/>
            <w:sz w:val="24"/>
            <w:szCs w:val="24"/>
          </w:rPr>
          <w:t xml:space="preserve">vaporative </w:t>
        </w:r>
      </w:ins>
      <w:r w:rsidRPr="00BF291E">
        <w:rPr>
          <w:rFonts w:ascii="Times New Roman" w:hAnsi="Times New Roman" w:cs="Times New Roman"/>
          <w:sz w:val="24"/>
          <w:szCs w:val="24"/>
        </w:rPr>
        <w:t>F</w:t>
      </w:r>
      <w:ins w:id="168" w:author="Alex Messina" w:date="2014-09-11T17:38:00Z">
        <w:r w:rsidR="00501F4C">
          <w:rPr>
            <w:rFonts w:ascii="Times New Roman" w:hAnsi="Times New Roman" w:cs="Times New Roman"/>
            <w:sz w:val="24"/>
            <w:szCs w:val="24"/>
          </w:rPr>
          <w:t>raction (EF)</w:t>
        </w:r>
      </w:ins>
      <w:r w:rsidRPr="00BF291E">
        <w:rPr>
          <w:rFonts w:ascii="Times New Roman" w:hAnsi="Times New Roman" w:cs="Times New Roman"/>
          <w:sz w:val="24"/>
          <w:szCs w:val="24"/>
        </w:rPr>
        <w:t xml:space="preserve"> method by Allen et al (2007) who suggested that advection, which is not included in the EF method, is important for heterogeneous irrigated landscapes and is accounted for by the Penman-</w:t>
      </w:r>
      <w:proofErr w:type="spellStart"/>
      <w:r w:rsidRPr="00BF291E">
        <w:rPr>
          <w:rFonts w:ascii="Times New Roman" w:hAnsi="Times New Roman" w:cs="Times New Roman"/>
          <w:sz w:val="24"/>
          <w:szCs w:val="24"/>
        </w:rPr>
        <w:t>Monteith</w:t>
      </w:r>
      <w:proofErr w:type="spellEnd"/>
      <w:r w:rsidRPr="00BF291E">
        <w:rPr>
          <w:rFonts w:ascii="Times New Roman" w:hAnsi="Times New Roman" w:cs="Times New Roman"/>
          <w:sz w:val="24"/>
          <w:szCs w:val="24"/>
        </w:rPr>
        <w:t xml:space="preserve"> equation.  A review of field studies suggested that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is relatively constant over a 24-hour period in irrigated plots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"Romero", "given" : "Mar\u00eda Gloria", "non-dropping-particle" : "", "parse-names" : false, "suffix" : "" } ], "id" : "ITEM-1", "issued" : { "date-parts" : [ [ "2004" ] ] }, "publisher" : "Utah State University, Department of Biological and Irrigation Engineering", "title" : "Daily evapotranspiration estimation by means of evaporative fraction and reference evapotranspiration fraction", "type" : "article" }, "uris" : [ "http://www.mendeley.com/documents/?uuid=d3fdabbd-cbd9-40bc-a33e-78c07996439d", "http://www.mendeley.com/documents/?uuid=ae19c842-e154-4119-aca0-093ea553754d" ] } ], "mendeley" : { "previouslyFormattedCitation" : "(Romero, 2004)"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(Romero, 2004)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cited in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"10.1061/(ASCE)0733-9437(2007)133:4(380)", "ISSN" : "0733-9437", "author" : [ { "dropping-particle" : "", "family" : "Allen", "given" : "Richard G.", "non-dropping-particle" : "", "parse-names" : false, "suffix" : "" }, { "dropping-particle" : "", "family" : "Tasumi", "given" : "Masahiro", "non-dropping-particle" : "", "parse-names" : false, "suffix" : "" }, { "dropping-particle" : "", "family" : "Trezza", "given" : "Ricardo", "non-dropping-particle" : "", "parse-names" : false, "suffix" : "" } ], "container-title" : "Journal of Irrigation and Drainage Engineering", "id" : "ITEM-1", "issue" : "4", "issued" : { "date-parts" : [ [ "2007", "8", "1" ] ] }, "note" : "doi: 10.1061/(ASCE)0733-9437(2007)133:4(380)", "page" : "380-394", "publisher" : "American Society of Civil Engineers", "title" : "Satellite-Based Energy Balance for Mapping Evapotranspiration with Internalized Calibration (METRIC)\u2014Model", "type" : "article-journal", "volume" : "133" }, "uris" : [ "http://www.mendeley.com/documents/?uuid=011411a1-ac45-4cfe-856d-5ffba6798fc3" ] } ], "mendeley" : { "previouslyFormattedCitation" : "(Allen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et al.,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In one comparison study, the </w:t>
      </w:r>
      <w:del w:id="169" w:author="Alex Messina" w:date="2014-09-11T17:39:00Z">
        <w:r w:rsidRPr="00BF291E" w:rsidDel="00C72265">
          <w:rPr>
            <w:rFonts w:ascii="Times New Roman" w:hAnsi="Times New Roman" w:cs="Times New Roman"/>
            <w:sz w:val="24"/>
            <w:szCs w:val="24"/>
          </w:rPr>
          <w:delText>evaporative fraction</w:delText>
        </w:r>
      </w:del>
      <w:ins w:id="170" w:author="Alex Messina" w:date="2014-09-11T17:39:00Z">
        <w:r w:rsidR="00C72265">
          <w:rPr>
            <w:rFonts w:ascii="Times New Roman" w:hAnsi="Times New Roman" w:cs="Times New Roman"/>
            <w:sz w:val="24"/>
            <w:szCs w:val="24"/>
          </w:rPr>
          <w:t>EF</w:t>
        </w:r>
      </w:ins>
      <w:r w:rsidRPr="00BF291E">
        <w:rPr>
          <w:rFonts w:ascii="Times New Roman" w:hAnsi="Times New Roman" w:cs="Times New Roman"/>
          <w:sz w:val="24"/>
          <w:szCs w:val="24"/>
        </w:rPr>
        <w:t xml:space="preserve"> method had a lower  RMSE (7.0%) than the crop coefficient method (16.6%)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"10.1007/s00271-008-0122-3", "ISSN" : "0342-7188", "author" : [ { "dropping-particle" : "", "family" : "Ch\u00e1vez", "given" : "Jos\u00e9L.", "non-dropping-particle" : "", "parse-names" : false, "suffix" : "" }, { "dropping-particle" : "", "family" : "Neale", "given" : "ChristopherM.U.", "non-dropping-particle" : "", "parse-names" : false, "suffix" : "" }, { "dropping-particle" : "", "family" : "Prueger", "given" : "JohnH.", "non-dropping-particle" : "", "parse-names" : false, "suffix" : "" }, { "dropping-particle" : "", "family" : "Kustas", "given" : "WilliamP.", "non-dropping-particle" : "", "parse-names" : false, "suffix" : "" } ], "container-title" : "Irrigation Science", "id" : "ITEM-1", "issue" : "1", "issued" : { "date-parts" : [ [ "2008" ] ] }, "page" : "67-81", "publisher" : "Springer-Verlag", "title" : "Daily evapotranspiration estimates from extrapolating instantaneous airborne remote sensing ET values", "type" : "article-journal", "volume" : "27" }, "uris" : [ "http://www.mendeley.com/documents/?uuid=09886b9d-1195-49f3-ae1d-305009705f23" ] } ], "mendeley" : { "previouslyFormattedCitation" : "(Ch\u00e1vez et al., 2008)"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(Chávez et al., 2008)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but the accuracies of each method likely change with meteorological conditions, vegetation, and soil moisture.</w:t>
      </w:r>
    </w:p>
    <w:p w14:paraId="6F5A10D6" w14:textId="77777777" w:rsidR="00BF291E" w:rsidRPr="00BF291E" w:rsidRDefault="00BF291E" w:rsidP="00BF291E">
      <w:pPr>
        <w:keepNext/>
        <w:keepLines/>
        <w:spacing w:before="40" w:after="0"/>
        <w:outlineLvl w:val="2"/>
        <w:rPr>
          <w:rFonts w:ascii="Times New Roman" w:eastAsiaTheme="majorEastAsia" w:hAnsi="Times New Roman" w:cs="Times New Roman"/>
          <w:b/>
          <w:i/>
          <w:sz w:val="24"/>
          <w:szCs w:val="24"/>
        </w:rPr>
      </w:pPr>
      <w:bookmarkStart w:id="171" w:name="_Toc397088777"/>
      <w:r w:rsidRPr="00BF291E">
        <w:rPr>
          <w:rFonts w:ascii="Times New Roman" w:eastAsiaTheme="majorEastAsia" w:hAnsi="Times New Roman" w:cs="Times New Roman"/>
          <w:b/>
          <w:i/>
          <w:sz w:val="24"/>
          <w:szCs w:val="24"/>
        </w:rPr>
        <w:lastRenderedPageBreak/>
        <w:t>3.2.3.5. Comparison of temperature-based methods</w:t>
      </w:r>
      <w:bookmarkEnd w:id="171"/>
    </w:p>
    <w:p w14:paraId="6D44E41D" w14:textId="5F208C82"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As energy balance methods gained popularity for their simplicity and accuracy in measuring energy fluxes across landscapes, the merits of one-source and two-source approaches were scrutinized.  </w:t>
      </w:r>
      <w:proofErr w:type="spellStart"/>
      <w:r w:rsidRPr="00BF291E">
        <w:rPr>
          <w:rFonts w:ascii="Times New Roman" w:hAnsi="Times New Roman" w:cs="Times New Roman"/>
          <w:sz w:val="24"/>
          <w:szCs w:val="24"/>
        </w:rPr>
        <w:t>Timmermans</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"0034-4257", "author" : [ { "dropping-particle" : "", "family" : "Timmermans", "given" : "Wim J", "non-dropping-particle" : "", "parse-names" : false, "suffix" : "" }, { "dropping-particle" : "", "family" : "Kustas", "given" : "William P", "non-dropping-particle" : "", "parse-names" : false, "suffix" : "" }, { "dropping-particle" : "", "family" : "Anderson", "given" : "Martha C", "non-dropping-particle" : "", "parse-names" : false, "suffix" : "" }, { "dropping-particle" : "", "family" : "French", "given" : "Andrew N", "non-dropping-particle" : "", "parse-names" : false, "suffix" : "" } ], "container-title" : "Remote Sensing of Environment", "id" : "ITEM-1", "issue" : "4", "issued" : { "date-parts" : [ [ "2007" ] ] }, "page" : "369-384", "publisher" : "Elsevier", "title" : "An intercomparison of the surface energy balance algorithm for land (SEBAL) and the two-source energy balance (TSEB) modeling schemes", "type" : "article-journal", "volume" : "108" }, "uris" : [ "http://www.mendeley.com/documents/?uuid=344fd90d-08d1-4788-b7e5-7c2fd2eb4a89" ] } ], "mendeley" : { "manualFormatting" : "(2007)", "previouslyFormattedCitation" : "(Timmermans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compared two common energy-based methods: one-source (SEBAL) and two-source (ALEXI).  SEBAL accuracy declined over hot, dry, heterogeneous terrain, because of the difficulty in selecting a dry end-member pixel within the boundaries of the remote sensing image, which is then used to calibrate an assumed linear relationship between surface temperature and aerodynamic temperature.  Two-source models, on the other hand, which rely heavily on vegetation fraction, tended to be less accurate in densely vegetated areas, where small changes in vegetation cover can have significant impact on canopy and temperature estimation.  Other studies suggest that two source models may perform better in conditions of either dense or sparse vegetation, or extremes of soil moisture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"Anderson", "given" : "M. C.", "non-dropping-particle" : "", "parse-names" : false, "suffix" : "" }, { "dropping-particle" : "", "family" : "Kustas", "given" : "William P.", "non-dropping-particle" : "", "parse-names" : false, "suffix" : "" }, { "dropping-particle" : "", "family" : "Hain", "given" : "C.R.", "non-dropping-particle" : "", "parse-names" : false, "suffix" : "" } ], "container-title" : "Remote Sensing of Energy Fluxes and Soil Moisture Content", "editor" : [ { "dropping-particle" : "", "family" : "Petropoulos", "given" : "George P.", "non-dropping-particle" : "", "parse-names" : false, "suffix" : "" } ], "id" : "ITEM-1", "issued" : { "date-parts" : [ [ "2013" ] ] }, "page" : "207-232", "publisher" : "Taylor and Francis", "title" : "Mapping surface fluxes and moisture conditions from field to global scales using ALEXI/DisALEXI", "type" : "chapter" }, "uris" : [ "http://www.mendeley.com/documents/?uuid=fe65557a-a16f-4189-bff2-61bf9e67ae8e" ] } ], "mendeley" : { "previouslyFormattedCitation" : "(Anderson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(Anderson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(p212), and field-scale comparisons suggest that two-source models outperform single source models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"0168-1923", "abstract" : "The integration of remotely sensed data into models of evapotranspiration (ET) facilitates the estimation of water consumption across agricultural regions. To estimate regional ET, two basic types of remote sensing approaches have been successfully applied. The first approach computes a surface energy balance using the radiometric surface temperature for estimating the sensible heat flux (H), and obtaining ET as a residual of the energy balance. This paper compares the performance of three different surface energy balance algorithms: an empirical one-source energy balance model; a one-source model calibrated using inverse modeling of ET extremes (namely ET\u00a0=\u00a00 and ET at potential) which are assumed to exist within the satellite scene; and a two-source (soil\u00a0+\u00a0vegetation) energy balance model. The second approach uses vegetation indices derived from canopy reflectance data to estimate basal crop coefficients that can be used to convert reference ET to actual crop ET. This approach requires local meteorological and soil data to maintain a water balance in the root zone of the crop. Output from these models was compared to sensible and latent heat fluxes measured during the soil moisture-atmosphere coupling experiment (SMACEX) conducted over rain-fed corn and soybean crops in central Iowa. The root mean square differences (RMSD) of the estimation of instantaneous latent and heat fluxes were less than 50\u00a0W\u00a0m-2 for the three energy balance models. The two-source energy balance model gave the lowest RMSD (30\u00a0W\u00a0m-2) and highest r2 values in comparison with measured fluxes. In addition, three schemes were applied for upscaling instantaneous flux estimates from the energy balance models (at the time of satellite overpass) to daily integrated ET, including conservation of evaporative fraction and fraction of reference ET. For all energy balance models, an adjusted evaporative fraction approach produced the lowest RMSDs in daily ET of 0.4-0.6\u00a0mm\u00a0d-1. The reflectance-based crop coefficient model yielded RMSD values of 0.4\u00a0mm\u00a0d-1, but tended to significantly overestimate ET from corn during a prolonged drydown period. Crop stress can be directly detected using radiometric surface temperature, but ET modeling approaches-based solely on vegetation indices will not be sensitive to stress until there is actual reduction in biomass or changes in canopy geometry.", "author" : [ { "dropping-particle" : "", "family" : "Gonzalez-Dugo", "given" : "M P", "non-dropping-particle" : "", "parse-names" : false, "suffix" : "" }, { "dropping-particle" : "", "family" : "Neale", "given" : "C M U", "non-dropping-particle" : "", "parse-names" : false, "suffix" : "" }, { "dropping-particle" : "", "family" : "Mateos", "given" : "L", "non-dropping-particle" : "", "parse-names" : false, "suffix" : "" }, { "dropping-particle" : "", "family" : "Kustas", "given" : "W P", "non-dropping-particle" : "", "parse-names" : false, "suffix" : "" }, { "dropping-particle" : "", "family" : "Prueger", "given" : "J H", "non-dropping-particle" : "", "parse-names" : false, "suffix" : "" }, { "dropping-particle" : "", "family" : "Anderson", "given" : "M C", "non-dropping-particle" : "", "parse-names" : false, "suffix" : "" }, { "dropping-particle" : "", "family" : "Li", "given" : "F", "non-dropping-particle" : "", "parse-names" : false, "suffix" : "" } ], "container-title" : "Agricultural and Forest Meteorology", "id" : "ITEM-1", "issue" : "11", "issued" : { "date-parts" : [ [ "2009" ] ] }, "note" : "doi: DOI: 10.1016/j.agrformet.2009.06.012\n        \nThe integration of remotely sensed data into models of evapotranspiration (ET) facilitates the estimation of water consumption across agricultural regions. To estimate regional ET, two basic types of remote sensing approaches have been successfully applied. The first approach computes a surface energy balance using the radiometric surface temperature for estimating the sensible heat flux (H), and obtaining ET as a residual of the energy balance. This paper compares the performance of three different surface energy balance algorithms: an empirical one-source energy balance model; a one-source model calibrated using inverse modeling of ET extremes (namely ET\u00a0=\u00a00 and ET at potential) which are assumed to exist within the satellite scene; and a two-source (soil\u00a0+\u00a0vegetation) energy balance model. The second approach uses vegetation indices derived from canopy reflectance data to estimate basal crop coefficients that can be used to convert reference ET to actual crop ET. This approach requires local meteorological and soil data to maintain a water balance in the root zone of the crop. Output from these models was compared to sensible and latent heat fluxes measured during the soil moisture-atmosphere coupling experiment (SMACEX) conducted over rain-fed corn and soybean crops in central Iowa. The root mean square differences (RMSD) of the estimation of instantaneous latent and heat fluxes were less than 50\u00a0W\u00a0m-2 for the three energy balance models. The two-source energy balance model gave the lowest RMSD (30\u00a0W\u00a0m-2) and highest r2 values in comparison with measured fluxes. In addition, three schemes were applied for upscaling instantaneous flux estimates from the energy balance models (at the time of satellite overpass) to daily integrated ET, including conservation of evaporative fraction and fraction of reference ET. For all energy balance models, an adjusted evaporative fraction approach produced the lowest RMSDs in daily ET of 0.4-0.6\u00a0mm\u00a0d-1. The reflectance-based crop coefficient model yielded RMSD values of 0.4\u00a0mm\u00a0d-1, but tended to significantly overestimate ET from corn during a prolonged drydown period. Crop stress can be directly detected using radiometric surface temperature, but ET modeling approaches-based solely on vegetation indices will not be sensitive to stress until there is actual reduction in biomass or changes in canopy geometry.", "page" : "1843-1853", "title" : "A comparison of operational remote sensing-based models for estimating crop evapotranspiration", "type" : "article-journal", "volume" : "149" }, "uris" : [ "http://www.mendeley.com/documents/?uuid=c617e3aa-c198-4397-a125-c26e2f94899a" ] } ], "mendeley" : { "previouslyFormattedCitation" : "(Gonzalez-Dugo et al., 2009)"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(Gonzalez-Dugo et al., 2009)</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though both were found to produce acceptable results.</w:t>
      </w:r>
    </w:p>
    <w:p w14:paraId="06F02ED7" w14:textId="23604A5E"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Gonzalez-</w:t>
      </w:r>
      <w:proofErr w:type="spellStart"/>
      <w:r w:rsidRPr="00BF291E">
        <w:rPr>
          <w:rFonts w:ascii="Times New Roman" w:hAnsi="Times New Roman" w:cs="Times New Roman"/>
          <w:sz w:val="24"/>
          <w:szCs w:val="24"/>
        </w:rPr>
        <w:t>Dugo</w:t>
      </w:r>
      <w:proofErr w:type="spellEnd"/>
      <w:r w:rsidRPr="00BF291E">
        <w:rPr>
          <w:rFonts w:ascii="Times New Roman" w:hAnsi="Times New Roman" w:cs="Times New Roman"/>
          <w:sz w:val="24"/>
          <w:szCs w:val="24"/>
        </w:rPr>
        <w:t xml:space="preserve"> et al. (2009) used data collected during the SMACEX/SMEX02 field experiments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"1525-755X", "author" : [ { "dropping-particle" : "", "family" : "Kustas", "given" : "William P", "non-dropping-particle" : "", "parse-names" : false, "suffix" : "" }, { "dropping-particle" : "", "family" : "Hatfield", "given" : "Jerry L", "non-dropping-particle" : "", "parse-names" : false, "suffix" : "" }, { "dropping-particle" : "", "family" : "Prueger", "given" : "John H", "non-dropping-particle" : "", "parse-names" : false, "suffix" : "" } ], "container-title" : "Journal of Hydrometeorology", "id" : "ITEM-1", "issue" : "6", "issued" : { "date-parts" : [ [ "2005" ] ] }, "title" : "The Soil Moisture\u2013Atmosphere Coupling Experiment (SMACEX): Background, Hydrometeorological Conditions, and Preliminary Findings.", "type" : "article-journal", "volume" : "6" }, "uris" : [ "http://www.mendeley.com/documents/?uuid=00b1d6e2-e33b-44b2-a04e-55f40ad0343f" ] } ], "mendeley" : { "previouslyFormattedCitation" : "(Kustas et al., 2005)"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(Kustas et al., 2005)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to evaluate instantaneous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fluxes derived from an empirical one-layer energy balance model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"1525-755X", "author" : [ { "dropping-particle" : "", "family" : "Ch\u00e1vez", "given" : "Jos\u00e9 L", "non-dropping-particle" : "", "parse-names" : false, "suffix" : "" }, { "dropping-particle" : "", "family" : "Neale", "given" : "Christopher M U", "non-dropping-particle" : "", "parse-names" : false, "suffix" : "" }, { "dropping-particle" : "", "family" : "Hipps", "given" : "Lawrence E", "non-dropping-particle" : "", "parse-names" : false, "suffix" : "" }, { "dropping-particle" : "", "family" : "Prueger", "given" : "John H", "non-dropping-particle" : "", "parse-names" : false, "suffix" : "" }, { "dropping-particle" : "", "family" : "Kustas", "given" : "William P", "non-dropping-particle" : "", "parse-names" : false, "suffix" : "" } ], "container-title" : "Journal of Hydrometeorology", "id" : "ITEM-1", "issue" : "6", "issued" : { "date-parts" : [ [ "2005" ] ] }, "title" : "Comparing aircraft-based remotely sensed energy balance fluxes with eddy covariance tower data using heat flux source area functions.", "type" : "article-journal", "volume" : "6" }, "uris" : [ "http://www.mendeley.com/documents/?uuid=849b9801-1a33-4946-a2dd-faf23b26bfe3" ] } ], "mendeley" : { "previouslyFormattedCitation" : "(Ch\u00e1vez et al., 2005)"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(Chávez et al., 2005)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METRIC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"10.1061/(ASCE)0733-9437(2007)133:4(380)", "ISSN" : "0733-9437", "author" : [ { "dropping-particle" : "", "family" : "Allen", "given" : "Richard G.", "non-dropping-particle" : "", "parse-names" : false, "suffix" : "" }, { "dropping-particle" : "", "family" : "Tasumi", "given" : "Masahiro", "non-dropping-particle" : "", "parse-names" : false, "suffix" : "" }, { "dropping-particle" : "", "family" : "Trezza", "given" : "Ricardo", "non-dropping-particle" : "", "parse-names" : false, "suffix" : "" } ], "container-title" : "Journal of Irrigation and Drainage Engineering", "id" : "ITEM-1", "issue" : "4", "issued" : { "date-parts" : [ [ "2007", "8", "1" ] ] }, "note" : "doi: 10.1061/(ASCE)0733-9437(2007)133:4(380)", "page" : "380-394", "publisher" : "American Society of Civil Engineers", "title" : "Satellite-Based Energy Balance for Mapping Evapotranspiration with Internalized Calibration (METRIC)\u2014Model", "type" : "article-journal", "volume" : "133" }, "uris" : [ "http://www.mendeley.com/documents/?uuid=011411a1-ac45-4cfe-856d-5ffba6798fc3" ] } ], "mendeley" : { "previouslyFormattedCitation" : "(Allen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et al.,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the two-source model of </w:t>
      </w:r>
      <w:proofErr w:type="spellStart"/>
      <w:r w:rsidRPr="00BF291E">
        <w:rPr>
          <w:rFonts w:ascii="Times New Roman" w:hAnsi="Times New Roman" w:cs="Times New Roman"/>
          <w:sz w:val="24"/>
          <w:szCs w:val="24"/>
        </w:rPr>
        <w:t>Kustas</w:t>
      </w:r>
      <w:proofErr w:type="spellEnd"/>
      <w:r w:rsidRPr="00BF291E">
        <w:rPr>
          <w:rFonts w:ascii="Times New Roman" w:hAnsi="Times New Roman" w:cs="Times New Roman"/>
          <w:sz w:val="24"/>
          <w:szCs w:val="24"/>
        </w:rPr>
        <w:t xml:space="preserve"> and Norman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"0168-1923", "author" : [ { "dropping-particle" : "", "family" : "Kustas", "given" : "William P", "non-dropping-particle" : "", "parse-names" : false, "suffix" : "" }, { "dropping-particle" : "", "family" : "Norman", "given" : "John M", "non-dropping-particle" : "", "parse-names" : false, "suffix" : "" } ], "container-title" : "Agricultural and Forest Meteorology", "id" : "ITEM-1", "issue" : "1", "issued" : { "date-parts" : [ [ "1999" ] ] }, "page" : "13-29", "publisher" : "Elsevier", "title" : "Evaluation of soil and vegetation heat flux predictions using a simple two-source model with radiometric temperatures for partial canopy cover", "type" : "article-journal", "volume" : "94" }, "uris" : [ "http://www.mendeley.com/documents/?uuid=74c539fe-eafa-4907-85e5-8562ca7ff75d" ] } ], "mendeley" : { "manualFormatting" : "(1999)", "previouslyFormattedCitation" : "(Kustas and Norman, 1999)"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(1999)</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the latter being an updated version of the Norman et al. (1995) TSM model that forms the basis of ALEXI (Section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_Ref386550531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3.2.3.1 One-source models</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authors reported a RMSD of less than 50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and less than 33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in the estimation of the instantaneous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and H fluxes respectively by all methods. The fluxes predicted by the two-source model of </w:t>
      </w:r>
      <w:proofErr w:type="spellStart"/>
      <w:r w:rsidRPr="00BF291E">
        <w:rPr>
          <w:rFonts w:ascii="Times New Roman" w:hAnsi="Times New Roman" w:cs="Times New Roman"/>
          <w:sz w:val="24"/>
          <w:szCs w:val="24"/>
        </w:rPr>
        <w:t>Kustas</w:t>
      </w:r>
      <w:proofErr w:type="spellEnd"/>
      <w:r w:rsidRPr="00BF291E">
        <w:rPr>
          <w:rFonts w:ascii="Times New Roman" w:hAnsi="Times New Roman" w:cs="Times New Roman"/>
          <w:sz w:val="24"/>
          <w:szCs w:val="24"/>
        </w:rPr>
        <w:t xml:space="preserve"> and Norman (1999) had the closest agreement to the ground observations (RMSD of 30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=0.83), followed by METRIC (RMSD of 42 Wm</w:t>
      </w:r>
      <w:r w:rsidRPr="00BF291E">
        <w:rPr>
          <w:rFonts w:ascii="Times New Roman" w:hAnsi="Times New Roman" w:cs="Times New Roman"/>
          <w:sz w:val="24"/>
          <w:szCs w:val="24"/>
          <w:vertAlign w:val="superscript"/>
        </w:rPr>
        <w:t>-</w:t>
      </w:r>
      <w:proofErr w:type="gramStart"/>
      <w:r w:rsidRPr="00BF291E">
        <w:rPr>
          <w:rFonts w:ascii="Times New Roman" w:hAnsi="Times New Roman" w:cs="Times New Roman"/>
          <w:sz w:val="24"/>
          <w:szCs w:val="24"/>
          <w:vertAlign w:val="superscript"/>
        </w:rPr>
        <w:t xml:space="preserve">2 </w:t>
      </w:r>
      <w:r w:rsidRPr="00BF291E">
        <w:rPr>
          <w:rFonts w:ascii="Times New Roman" w:hAnsi="Times New Roman" w:cs="Times New Roman"/>
          <w:sz w:val="24"/>
          <w:szCs w:val="24"/>
        </w:rPr>
        <w:t>,</w:t>
      </w:r>
      <w:proofErr w:type="gramEnd"/>
      <w:r w:rsidRPr="00BF291E">
        <w:rPr>
          <w:rFonts w:ascii="Times New Roman" w:hAnsi="Times New Roman" w:cs="Times New Roman"/>
          <w:sz w:val="24"/>
          <w:szCs w:val="24"/>
        </w:rPr>
        <w:t xml:space="preserve">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=0.70), and last by </w:t>
      </w:r>
      <w:r w:rsidRPr="00BF291E">
        <w:rPr>
          <w:rFonts w:ascii="Times New Roman" w:hAnsi="Times New Roman" w:cs="Times New Roman"/>
          <w:sz w:val="24"/>
          <w:szCs w:val="24"/>
        </w:rPr>
        <w:lastRenderedPageBreak/>
        <w:t>the empirical one-layer model (RMSD of 50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=0.70). Gonzalez-</w:t>
      </w:r>
      <w:proofErr w:type="spellStart"/>
      <w:r w:rsidRPr="00BF291E">
        <w:rPr>
          <w:rFonts w:ascii="Times New Roman" w:hAnsi="Times New Roman" w:cs="Times New Roman"/>
          <w:sz w:val="24"/>
          <w:szCs w:val="24"/>
        </w:rPr>
        <w:t>Dugo</w:t>
      </w:r>
      <w:proofErr w:type="spellEnd"/>
      <w:r w:rsidRPr="00BF291E">
        <w:rPr>
          <w:rFonts w:ascii="Times New Roman" w:hAnsi="Times New Roman" w:cs="Times New Roman"/>
          <w:sz w:val="24"/>
          <w:szCs w:val="24"/>
        </w:rPr>
        <w:t xml:space="preserve"> et al. (2009) underlined as a major disadvantage of both the two-source model and the empirical one layer model the requirement of both models for accurate emissivity and atmospheric correction of the thermal infrared imagery used subsequently for computing the land surface temperature. METRIC had a very important disadvantage in the requirement for scene internal calibration each time, which, although it reduces the need for accurate temperature retrieval, significantly diminishes the use of this model for operational application and introduces subjectivity in the pixel selection, though recent advances at automated pixel selection may reduce problems with application and subjectivity.  Gonzalez-</w:t>
      </w:r>
      <w:proofErr w:type="spellStart"/>
      <w:r w:rsidRPr="00BF291E">
        <w:rPr>
          <w:rFonts w:ascii="Times New Roman" w:hAnsi="Times New Roman" w:cs="Times New Roman"/>
          <w:sz w:val="24"/>
          <w:szCs w:val="24"/>
        </w:rPr>
        <w:t>Dugo</w:t>
      </w:r>
      <w:proofErr w:type="spellEnd"/>
      <w:r w:rsidRPr="00BF291E">
        <w:rPr>
          <w:rFonts w:ascii="Times New Roman" w:hAnsi="Times New Roman" w:cs="Times New Roman"/>
          <w:sz w:val="24"/>
          <w:szCs w:val="24"/>
        </w:rPr>
        <w:t xml:space="preserve"> et al. (2009) also evaluated the performances of three modelling schemes for interpolating instantaneous to daily fluxes. The schemes evaluated included the evaporative fraction</w:t>
      </w:r>
      <w:ins w:id="172" w:author="Alex Messina" w:date="2014-09-11T17:44:00Z">
        <w:r w:rsidR="00C72265">
          <w:rPr>
            <w:rFonts w:ascii="Times New Roman" w:hAnsi="Times New Roman" w:cs="Times New Roman"/>
            <w:sz w:val="24"/>
            <w:szCs w:val="24"/>
          </w:rPr>
          <w:t xml:space="preserve"> (EF)</w:t>
        </w:r>
      </w:ins>
      <w:r w:rsidRPr="00BF291E">
        <w:rPr>
          <w:rFonts w:ascii="Times New Roman" w:hAnsi="Times New Roman" w:cs="Times New Roman"/>
          <w:sz w:val="24"/>
          <w:szCs w:val="24"/>
        </w:rPr>
        <w:t xml:space="preserve"> method (</w:t>
      </w:r>
      <w:proofErr w:type="spellStart"/>
      <w:r w:rsidRPr="00BF291E">
        <w:rPr>
          <w:rFonts w:ascii="Times New Roman" w:hAnsi="Times New Roman" w:cs="Times New Roman"/>
          <w:sz w:val="24"/>
          <w:szCs w:val="24"/>
        </w:rPr>
        <w:t>Crago</w:t>
      </w:r>
      <w:proofErr w:type="spellEnd"/>
      <w:r w:rsidRPr="00BF291E">
        <w:rPr>
          <w:rFonts w:ascii="Times New Roman" w:hAnsi="Times New Roman" w:cs="Times New Roman"/>
          <w:sz w:val="24"/>
          <w:szCs w:val="24"/>
        </w:rPr>
        <w:t xml:space="preserve">, 1996), the adjusted EF method (Anderson et al., 1997) and the </w:t>
      </w:r>
      <w:commentRangeStart w:id="173"/>
      <w:r w:rsidRPr="00BF291E">
        <w:rPr>
          <w:rFonts w:ascii="Times New Roman" w:hAnsi="Times New Roman" w:cs="Times New Roman"/>
          <w:sz w:val="24"/>
          <w:szCs w:val="24"/>
        </w:rPr>
        <w:t xml:space="preserve">reference evapotranspiration fraction </w:t>
      </w:r>
      <w:commentRangeEnd w:id="173"/>
      <w:r w:rsidR="00C72265">
        <w:rPr>
          <w:rStyle w:val="CommentReference"/>
        </w:rPr>
        <w:commentReference w:id="173"/>
      </w:r>
      <w:r w:rsidRPr="00BF291E">
        <w:rPr>
          <w:rFonts w:ascii="Times New Roman" w:hAnsi="Times New Roman" w:cs="Times New Roman"/>
          <w:sz w:val="24"/>
          <w:szCs w:val="24"/>
        </w:rPr>
        <w:t>(</w:t>
      </w:r>
      <w:proofErr w:type="spellStart"/>
      <w:r w:rsidRPr="00BF291E">
        <w:rPr>
          <w:rFonts w:ascii="Times New Roman" w:hAnsi="Times New Roman" w:cs="Times New Roman"/>
          <w:sz w:val="24"/>
          <w:szCs w:val="24"/>
        </w:rPr>
        <w:t>Doorembos</w:t>
      </w:r>
      <w:proofErr w:type="spellEnd"/>
      <w:r w:rsidRPr="00BF291E">
        <w:rPr>
          <w:rFonts w:ascii="Times New Roman" w:hAnsi="Times New Roman" w:cs="Times New Roman"/>
          <w:sz w:val="24"/>
          <w:szCs w:val="24"/>
        </w:rPr>
        <w:t xml:space="preserve"> and Pruitt, 1977 – in Gonzalez-</w:t>
      </w:r>
      <w:proofErr w:type="spellStart"/>
      <w:r w:rsidRPr="00BF291E">
        <w:rPr>
          <w:rFonts w:ascii="Times New Roman" w:hAnsi="Times New Roman" w:cs="Times New Roman"/>
          <w:sz w:val="24"/>
          <w:szCs w:val="24"/>
        </w:rPr>
        <w:t>Dugo</w:t>
      </w:r>
      <w:proofErr w:type="spellEnd"/>
      <w:r w:rsidRPr="00BF291E">
        <w:rPr>
          <w:rFonts w:ascii="Times New Roman" w:hAnsi="Times New Roman" w:cs="Times New Roman"/>
          <w:sz w:val="24"/>
          <w:szCs w:val="24"/>
        </w:rPr>
        <w:t xml:space="preserve"> et al., 2009). Authors reported similar accuracy among the three models. The daily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fluxes by the adjusted EF method returned the closest agreement to the reference measurements (RMSD=0.74 mm day</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=0.76). The daily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fluxes predicted by the reference evapotranspiration method were found to be overestimated during conditions of prolonged dry down period.</w:t>
      </w:r>
    </w:p>
    <w:p w14:paraId="47419CC9" w14:textId="77777777"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proofErr w:type="spellStart"/>
      <w:r w:rsidRPr="00BF291E">
        <w:rPr>
          <w:rFonts w:ascii="Times New Roman" w:hAnsi="Times New Roman" w:cs="Times New Roman"/>
          <w:sz w:val="24"/>
          <w:szCs w:val="24"/>
        </w:rPr>
        <w:t>Senay</w:t>
      </w:r>
      <w:proofErr w:type="spellEnd"/>
      <w:r w:rsidRPr="00BF291E">
        <w:rPr>
          <w:rFonts w:ascii="Times New Roman" w:hAnsi="Times New Roman" w:cs="Times New Roman"/>
          <w:sz w:val="24"/>
          <w:szCs w:val="24"/>
        </w:rPr>
        <w:t xml:space="preserve"> et al. (2007) used MODIS data for two irrigated regions in Afghanistan to compare the performances of SSEB and METRIC energy balance models in deriving spatially distributed maps of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at 1 km spatial resolution for a time period of six years. Due to the lack of ground observations, the authors focused on evaluating the agreement between the two products. Both methods captured the patterns of seasonal variability of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for all years compared, including the different water management scenarios applied by the farmers. </w:t>
      </w:r>
    </w:p>
    <w:p w14:paraId="3B28AB14" w14:textId="77777777" w:rsidR="00BF291E" w:rsidRPr="00BF291E" w:rsidRDefault="00BF291E" w:rsidP="00BF291E">
      <w:pPr>
        <w:keepNext/>
        <w:keepLines/>
        <w:spacing w:after="0" w:line="480" w:lineRule="auto"/>
        <w:jc w:val="both"/>
        <w:outlineLvl w:val="1"/>
        <w:rPr>
          <w:rFonts w:ascii="Times New Roman" w:eastAsiaTheme="majorEastAsia" w:hAnsi="Times New Roman" w:cs="Times New Roman"/>
          <w:b/>
          <w:sz w:val="24"/>
          <w:szCs w:val="24"/>
        </w:rPr>
      </w:pPr>
      <w:bookmarkStart w:id="174" w:name="_Toc397088778"/>
      <w:r w:rsidRPr="00BF291E">
        <w:rPr>
          <w:rFonts w:ascii="Times New Roman" w:eastAsiaTheme="majorEastAsia" w:hAnsi="Times New Roman" w:cs="Times New Roman"/>
          <w:b/>
          <w:sz w:val="24"/>
          <w:szCs w:val="24"/>
        </w:rPr>
        <w:lastRenderedPageBreak/>
        <w:t>3.2.4 Scatterplot-based methods for ET estimation</w:t>
      </w:r>
      <w:bookmarkEnd w:id="174"/>
    </w:p>
    <w:p w14:paraId="2237F2DD" w14:textId="3392AE3F" w:rsidR="00BF291E" w:rsidRPr="00BF291E" w:rsidRDefault="00BF291E" w:rsidP="00BF291E">
      <w:pPr>
        <w:spacing w:after="0" w:line="480" w:lineRule="auto"/>
        <w:rPr>
          <w:rFonts w:ascii="Times New Roman" w:hAnsi="Times New Roman" w:cs="Times New Roman"/>
          <w:sz w:val="24"/>
          <w:szCs w:val="24"/>
        </w:rPr>
      </w:pPr>
      <w:r w:rsidRPr="00BF291E">
        <w:rPr>
          <w:rFonts w:ascii="Times New Roman" w:hAnsi="Times New Roman" w:cs="Times New Roman"/>
          <w:sz w:val="24"/>
          <w:szCs w:val="24"/>
        </w:rPr>
        <w:t xml:space="preserve">Scatterplot methods, also called triangle methods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"0143-1161", "author" : [ { "dropping-particle" : "", "family" : "Gillies", "given" : "R R", "non-dropping-particle" : "", "parse-names" : false, "suffix" : "" }, { "dropping-particle" : "", "family" : "Kustas", "given" : "W P", "non-dropping-particle" : "", "parse-names" : false, "suffix" : "" }, { "dropping-particle" : "", "family" : "Humes", "given" : "K S", "non-dropping-particle" : "", "parse-names" : false, "suffix" : "" } ], "container-title" : "International Journal of Remote Sensing", "id" : "ITEM-1", "issue" : "15", "issued" : { "date-parts" : [ [ "1997" ] ] }, "page" : "3145-3166", "publisher" : "Taylor &amp; Francis", "title" : "A verification of the'triangle'method for obtaining surface soil water content and energy fluxes from remote measurements of the Normalized Difference Vegetation Index (NDVI) and surface e", "type" : "article-journal", "volume" : "18" }, "uris" : [ "http://www.mendeley.com/documents/?uuid=123f8816-2807-44aa-a96f-7c03bb3d854e" ] } ], "mendeley" : { "previouslyFormattedCitation" : "(Gillies et al., 1997)"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(Gillies et al., 1997)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or trapezoidal methods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"abstract" : "&lt;abstract abstract-type=\"summary\"&gt; The evaporation of water from soil and plant surfaces is of vital environmental interest. The importance of this process becomes apparent when one considers that the scales involved range from water loss from leaf stomata to the circulation of the planetary atmosphere. Since the launch of the first earth observing satellite in 1972, the idea of using remotely sensed data to evaluate the spatial distribution of evaporation has moved from the conceptual to the developmental phase. Problems that currently impede the development of operational systems include spatial resolution, atmospheric interference, estimation of aerodynamic resistance, spatial extrapolation of ground-based meteorological data, partial vegetation cover, and the extension of instantaneous values to daily totals. In this review, efforts to evaluate evaporation using remotely sensed data on both local and regional scales are reviewed, and some impediments that must be resolved before an operational system can be developed are discussed.", "author" : [ { "dropping-particle" : "", "family" : "Moran", "given" : "M Susan", "non-dropping-particle" : "", "parse-names" : false, "suffix" : "" }, { "dropping-particle" : "", "family" : "Jackson", "given" : "Ray D", "non-dropping-particle" : "", "parse-names" : false, "suffix" : "" } ], "id" : "ITEM-1", "issued" : { "date-parts" : [ [ "1991" ] ] }, "note" : "10.2134/jeq1991.00472425002000040003x", "page" : "725-737", "title" : "Assessing the Spatial Distribution of Evapotranspiration Using Remotely Sensed Inputs", "type" : "article" }, "uris" : [ "http://www.mendeley.com/documents/?uuid=a5ba35a7-a713-4fb0-b024-3501e618d6bf" ] } ], "mendeley" : { "previouslyFormattedCitation" : "(Moran and Jackson, 1991)"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(Moran and Jackson, 1991)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combine features of the vegetation-based and energy-based methods.  Like the vegetation-based methods, they use a vegetation index</w:t>
      </w:r>
      <w:ins w:id="175" w:author="Alex Messina" w:date="2014-09-11T17:47:00Z">
        <w:r w:rsidR="00C72265">
          <w:rPr>
            <w:rFonts w:ascii="Times New Roman" w:hAnsi="Times New Roman" w:cs="Times New Roman"/>
            <w:sz w:val="24"/>
            <w:szCs w:val="24"/>
          </w:rPr>
          <w:t xml:space="preserve"> (VI)</w:t>
        </w:r>
      </w:ins>
      <w:r w:rsidRPr="00BF291E">
        <w:rPr>
          <w:rFonts w:ascii="Times New Roman" w:hAnsi="Times New Roman" w:cs="Times New Roman"/>
          <w:sz w:val="24"/>
          <w:szCs w:val="24"/>
        </w:rPr>
        <w:t xml:space="preserve">, but also incorporate </w:t>
      </w:r>
      <w:ins w:id="176" w:author="Alex Messina" w:date="2014-09-11T17:47:00Z">
        <w:r w:rsidR="00C72265">
          <w:rPr>
            <w:rFonts w:ascii="Times New Roman" w:hAnsi="Times New Roman" w:cs="Times New Roman"/>
            <w:sz w:val="24"/>
            <w:szCs w:val="24"/>
          </w:rPr>
          <w:t>radiometric surface temperature (</w:t>
        </w:r>
      </w:ins>
      <w:r w:rsidRPr="00BF291E">
        <w:rPr>
          <w:rFonts w:ascii="Times New Roman" w:hAnsi="Times New Roman" w:cs="Times New Roman"/>
          <w:sz w:val="24"/>
          <w:szCs w:val="24"/>
        </w:rPr>
        <w:t>T</w:t>
      </w:r>
      <w:r w:rsidRPr="00BF291E">
        <w:rPr>
          <w:rFonts w:ascii="Times New Roman" w:hAnsi="Times New Roman" w:cs="Times New Roman"/>
          <w:sz w:val="24"/>
          <w:szCs w:val="24"/>
          <w:vertAlign w:val="subscript"/>
        </w:rPr>
        <w:t>R</w:t>
      </w:r>
      <w:del w:id="177" w:author="Alex Messina" w:date="2014-09-11T17:47:00Z">
        <w:r w:rsidRPr="00BF291E" w:rsidDel="00C72265">
          <w:rPr>
            <w:rFonts w:ascii="Times New Roman" w:hAnsi="Times New Roman" w:cs="Times New Roman"/>
            <w:sz w:val="24"/>
            <w:szCs w:val="24"/>
          </w:rPr>
          <w:delText xml:space="preserve"> </w:delText>
        </w:r>
      </w:del>
      <w:ins w:id="178" w:author="Alex Messina" w:date="2014-09-11T17:47:00Z">
        <w:r w:rsidR="00C72265">
          <w:rPr>
            <w:rFonts w:ascii="Times New Roman" w:hAnsi="Times New Roman" w:cs="Times New Roman"/>
            <w:sz w:val="24"/>
            <w:szCs w:val="24"/>
          </w:rPr>
          <w:t xml:space="preserve">) </w:t>
        </w:r>
      </w:ins>
      <w:r w:rsidRPr="00BF291E">
        <w:rPr>
          <w:rFonts w:ascii="Times New Roman" w:hAnsi="Times New Roman" w:cs="Times New Roman"/>
          <w:sz w:val="24"/>
          <w:szCs w:val="24"/>
        </w:rPr>
        <w:t xml:space="preserve">to account for spatial variability in soil evaporation and in evaporation from vegetation experiencing </w:t>
      </w:r>
      <w:del w:id="179" w:author="Alex Messina" w:date="2014-09-11T17:47:00Z">
        <w:r w:rsidRPr="00BF291E" w:rsidDel="00C72265">
          <w:rPr>
            <w:rFonts w:ascii="Times New Roman" w:hAnsi="Times New Roman" w:cs="Times New Roman"/>
            <w:sz w:val="24"/>
            <w:szCs w:val="24"/>
          </w:rPr>
          <w:delText>different levels of</w:delText>
        </w:r>
      </w:del>
      <w:ins w:id="180" w:author="Alex Messina" w:date="2014-09-11T17:47:00Z">
        <w:r w:rsidR="00C72265">
          <w:rPr>
            <w:rFonts w:ascii="Times New Roman" w:hAnsi="Times New Roman" w:cs="Times New Roman"/>
            <w:sz w:val="24"/>
            <w:szCs w:val="24"/>
          </w:rPr>
          <w:t>varying</w:t>
        </w:r>
      </w:ins>
      <w:r w:rsidRPr="00BF291E">
        <w:rPr>
          <w:rFonts w:ascii="Times New Roman" w:hAnsi="Times New Roman" w:cs="Times New Roman"/>
          <w:sz w:val="24"/>
          <w:szCs w:val="24"/>
        </w:rPr>
        <w:t xml:space="preserve"> soil moisture stress. </w:t>
      </w:r>
      <w:del w:id="181" w:author="Alex Messina" w:date="2014-09-11T17:48:00Z">
        <w:r w:rsidRPr="00BF291E" w:rsidDel="00C72265">
          <w:rPr>
            <w:rFonts w:ascii="Times New Roman" w:hAnsi="Times New Roman" w:cs="Times New Roman"/>
            <w:sz w:val="24"/>
            <w:szCs w:val="24"/>
          </w:rPr>
          <w:delText xml:space="preserve">They </w:delText>
        </w:r>
      </w:del>
      <w:ins w:id="182" w:author="Alex Messina" w:date="2014-09-11T17:48:00Z">
        <w:r w:rsidR="00C72265">
          <w:rPr>
            <w:rFonts w:ascii="Times New Roman" w:hAnsi="Times New Roman" w:cs="Times New Roman"/>
            <w:sz w:val="24"/>
            <w:szCs w:val="24"/>
          </w:rPr>
          <w:t xml:space="preserve">Scatterplot methods </w:t>
        </w:r>
      </w:ins>
      <w:r w:rsidRPr="00BF291E">
        <w:rPr>
          <w:rFonts w:ascii="Times New Roman" w:hAnsi="Times New Roman" w:cs="Times New Roman"/>
          <w:sz w:val="24"/>
          <w:szCs w:val="24"/>
        </w:rPr>
        <w:t>are based on the relationships between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some other satellite-derived variable, often a vegetation index (VI) or albedo, when these are plotted in a scatterplot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_Ref388360370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i/>
          <w:sz w:val="24"/>
          <w:szCs w:val="24"/>
        </w:rPr>
        <w:t xml:space="preserve">Figure </w:t>
      </w:r>
      <w:r w:rsidRPr="00BF291E">
        <w:rPr>
          <w:rFonts w:ascii="Times New Roman" w:hAnsi="Times New Roman" w:cs="Times New Roman"/>
          <w:b/>
          <w:i/>
          <w:noProof/>
          <w:sz w:val="24"/>
          <w:szCs w:val="24"/>
        </w:rPr>
        <w:t>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method places theoretical boundary lines on the observed inverse relationship between TR and VI or albedo, and uses the position of a pixel in the TR-VI or TR-α space relative to those boundary lines to calculate either the evaporative fraction (Λ) as in the energy-based methods (3.2.3), or the reference evapotranspiration fraction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as in the empirical vegetation-index methods (section 3.2.2.1).  A review of these methods including the theoretical basis of the principles underlying the scatterplot methods can be found in Petropoulos et al. (2009).  </w:t>
      </w:r>
    </w:p>
    <w:p w14:paraId="576CBE88" w14:textId="77777777" w:rsidR="00BF291E" w:rsidRPr="00BF291E" w:rsidRDefault="00BF291E" w:rsidP="00BF291E">
      <w:pPr>
        <w:spacing w:after="200" w:line="240" w:lineRule="auto"/>
        <w:rPr>
          <w:rFonts w:ascii="Times New Roman" w:hAnsi="Times New Roman" w:cs="Times New Roman"/>
          <w:bCs/>
          <w:i/>
          <w:sz w:val="24"/>
          <w:szCs w:val="24"/>
        </w:rPr>
      </w:pPr>
      <w:bookmarkStart w:id="183" w:name="_Ref388360370"/>
      <w:bookmarkStart w:id="184" w:name="_Ref388364614"/>
      <w:r w:rsidRPr="00BF291E">
        <w:rPr>
          <w:rFonts w:ascii="Times New Roman" w:hAnsi="Times New Roman" w:cs="Times New Roman"/>
          <w:bCs/>
          <w:i/>
          <w:sz w:val="24"/>
          <w:szCs w:val="24"/>
        </w:rPr>
        <w:t xml:space="preserve">Figure </w:t>
      </w:r>
      <w:r w:rsidRPr="00BF291E">
        <w:rPr>
          <w:rFonts w:ascii="Times New Roman" w:hAnsi="Times New Roman" w:cs="Times New Roman"/>
          <w:bCs/>
          <w:i/>
          <w:sz w:val="24"/>
          <w:szCs w:val="24"/>
        </w:rPr>
        <w:fldChar w:fldCharType="begin"/>
      </w:r>
      <w:r w:rsidRPr="00BF291E">
        <w:rPr>
          <w:rFonts w:ascii="Times New Roman" w:hAnsi="Times New Roman" w:cs="Times New Roman"/>
          <w:bCs/>
          <w:i/>
          <w:sz w:val="24"/>
          <w:szCs w:val="24"/>
        </w:rPr>
        <w:instrText xml:space="preserve"> SEQ Figure \* ARABIC </w:instrText>
      </w:r>
      <w:r w:rsidRPr="00BF291E">
        <w:rPr>
          <w:rFonts w:ascii="Times New Roman" w:hAnsi="Times New Roman" w:cs="Times New Roman"/>
          <w:bCs/>
          <w:i/>
          <w:sz w:val="24"/>
          <w:szCs w:val="24"/>
        </w:rPr>
        <w:fldChar w:fldCharType="separate"/>
      </w:r>
      <w:r w:rsidRPr="00BF291E">
        <w:rPr>
          <w:rFonts w:ascii="Times New Roman" w:hAnsi="Times New Roman" w:cs="Times New Roman"/>
          <w:bCs/>
          <w:i/>
          <w:noProof/>
          <w:sz w:val="24"/>
          <w:szCs w:val="24"/>
        </w:rPr>
        <w:t>5</w:t>
      </w:r>
      <w:r w:rsidRPr="00BF291E">
        <w:rPr>
          <w:rFonts w:ascii="Times New Roman" w:hAnsi="Times New Roman" w:cs="Times New Roman"/>
          <w:bCs/>
          <w:i/>
          <w:sz w:val="24"/>
          <w:szCs w:val="24"/>
        </w:rPr>
        <w:fldChar w:fldCharType="end"/>
      </w:r>
      <w:bookmarkEnd w:id="183"/>
      <w:r w:rsidRPr="00BF291E">
        <w:rPr>
          <w:rFonts w:ascii="Times New Roman" w:hAnsi="Times New Roman" w:cs="Times New Roman"/>
          <w:bCs/>
          <w:i/>
          <w:sz w:val="24"/>
          <w:szCs w:val="24"/>
        </w:rPr>
        <w:t xml:space="preserve"> here.  </w:t>
      </w:r>
      <w:bookmarkEnd w:id="184"/>
      <w:r w:rsidRPr="00BF291E">
        <w:rPr>
          <w:rFonts w:ascii="Times New Roman" w:hAnsi="Times New Roman" w:cs="Times New Roman"/>
          <w:bCs/>
          <w:i/>
          <w:sz w:val="24"/>
          <w:szCs w:val="24"/>
        </w:rPr>
        <w:t>Scatterplot illustration</w:t>
      </w:r>
    </w:p>
    <w:p w14:paraId="01D654BB" w14:textId="73C22478" w:rsidR="00BF291E" w:rsidRPr="00BF291E" w:rsidRDefault="00BF291E" w:rsidP="00BF291E">
      <w:pPr>
        <w:spacing w:after="0" w:line="480" w:lineRule="auto"/>
        <w:rPr>
          <w:rFonts w:ascii="Times New Roman" w:hAnsi="Times New Roman" w:cs="Times New Roman"/>
          <w:sz w:val="24"/>
          <w:szCs w:val="24"/>
        </w:rPr>
      </w:pPr>
      <w:r w:rsidRPr="00BF291E">
        <w:rPr>
          <w:rFonts w:ascii="Times New Roman" w:hAnsi="Times New Roman" w:cs="Times New Roman"/>
          <w:sz w:val="24"/>
          <w:szCs w:val="24"/>
        </w:rPr>
        <w:tab/>
        <w:t>Briefly, assuming that cloud-contaminated pixels and pixels containing standing water have been masked, per pixel-level values of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VI usually fall within a triangular (or trapezoidal) shape in the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-VI feature space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_Ref388360370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In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_Ref388360370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 xml:space="preserve">Figure </w:t>
      </w:r>
      <w:r w:rsidRPr="00BF291E">
        <w:rPr>
          <w:rFonts w:ascii="Times New Roman" w:hAnsi="Times New Roman" w:cs="Times New Roman"/>
          <w:noProof/>
          <w:sz w:val="24"/>
          <w:szCs w:val="24"/>
        </w:rPr>
        <w:t>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each yellow circle represents the measurements from a single image pixel, and includes the main properties believed to be represented by the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-VI pixel envelope.  The triangular or trapezoidal shape in TR-VI feature space is the result of the low variability of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its relative insensitivity to soil water content variations over areas covered by dense vegetation, and its increased sensitivity to soil moisture and larger spatial variation over areas of bare soil.  The right-hand side border, the </w:t>
      </w:r>
      <w:r w:rsidRPr="00BF291E">
        <w:rPr>
          <w:rFonts w:ascii="Times New Roman" w:hAnsi="Times New Roman" w:cs="Times New Roman"/>
          <w:sz w:val="24"/>
          <w:szCs w:val="24"/>
        </w:rPr>
        <w:lastRenderedPageBreak/>
        <w:t>“dry edge” or “warm edge” is defined by the image pixels of highest temperature for the differing amounts of bare soil and vegetation and is assumed to represent conditions of limited surface soil water content and near-zero evaporative flux from the soil. The left hand border, the so-called “wet edge” or “cold edge”, corresponds to cooler pixels with varying amounts of vegetation cover and represents the limit of maximum surface soil water content. Variation along the triangle’s base represents pixels of bare soil and is assumed to reflect the combined effects of soil water content variations and topography.  The triangle apex equates to full vegetation cover. Similar to single-source temperature-based methods, pixels with minimum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represent the strongest evaporative cooling (point A in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_Ref388360370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i/>
          <w:sz w:val="24"/>
          <w:szCs w:val="24"/>
        </w:rPr>
        <w:t xml:space="preserve">Figure </w:t>
      </w:r>
      <w:r w:rsidRPr="00BF291E">
        <w:rPr>
          <w:rFonts w:ascii="Times New Roman" w:hAnsi="Times New Roman" w:cs="Times New Roman"/>
          <w:b/>
          <w:i/>
          <w:noProof/>
          <w:sz w:val="24"/>
          <w:szCs w:val="24"/>
        </w:rPr>
        <w:t>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while those with maximum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represent the weakest evaporative cooling and low ET (point B in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_Ref388360370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i/>
          <w:sz w:val="24"/>
          <w:szCs w:val="24"/>
        </w:rPr>
        <w:t xml:space="preserve">Figure </w:t>
      </w:r>
      <w:r w:rsidRPr="00BF291E">
        <w:rPr>
          <w:rFonts w:ascii="Times New Roman" w:hAnsi="Times New Roman" w:cs="Times New Roman"/>
          <w:b/>
          <w:i/>
          <w:noProof/>
          <w:sz w:val="24"/>
          <w:szCs w:val="24"/>
        </w:rPr>
        <w:t>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triangle method defines vegetation cover directly from NDVI, whereas the trapezoid method uses fractional cover</w:t>
      </w:r>
      <w:ins w:id="185" w:author="Alex Messina" w:date="2014-09-11T17:49:00Z">
        <w:r w:rsidR="00832B0A">
          <w:rPr>
            <w:rFonts w:ascii="Times New Roman" w:hAnsi="Times New Roman" w:cs="Times New Roman"/>
            <w:sz w:val="24"/>
            <w:szCs w:val="24"/>
          </w:rPr>
          <w:t xml:space="preserve"> (f</w:t>
        </w:r>
        <w:r w:rsidR="00832B0A" w:rsidRPr="00832B0A">
          <w:rPr>
            <w:rFonts w:ascii="Times New Roman" w:hAnsi="Times New Roman" w:cs="Times New Roman"/>
            <w:sz w:val="24"/>
            <w:szCs w:val="24"/>
            <w:vertAlign w:val="subscript"/>
            <w:rPrChange w:id="186" w:author="Alex Messina" w:date="2014-09-11T17:49:00Z">
              <w:rPr>
                <w:rFonts w:ascii="Times New Roman" w:hAnsi="Times New Roman" w:cs="Times New Roman"/>
                <w:sz w:val="24"/>
                <w:szCs w:val="24"/>
              </w:rPr>
            </w:rPrChange>
          </w:rPr>
          <w:t>c</w:t>
        </w:r>
        <w:r w:rsidR="00832B0A">
          <w:rPr>
            <w:rFonts w:ascii="Times New Roman" w:hAnsi="Times New Roman" w:cs="Times New Roman"/>
            <w:sz w:val="24"/>
            <w:szCs w:val="24"/>
          </w:rPr>
          <w:t>?)</w:t>
        </w:r>
      </w:ins>
      <w:r w:rsidRPr="00BF291E">
        <w:rPr>
          <w:rFonts w:ascii="Times New Roman" w:hAnsi="Times New Roman" w:cs="Times New Roman"/>
          <w:sz w:val="24"/>
          <w:szCs w:val="24"/>
        </w:rPr>
        <w:t xml:space="preserve">.   Several methods then calculate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as the ratio of distances CB and AB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"0168-1923", "author" : [ { "dropping-particle" : "", "family" : "Moran", "given" : "M S", "non-dropping-particle" : "", "parse-names" : false, "suffix" : "" }, { "dropping-particle" : "", "family" : "Rahman", "given" : "A F", "non-dropping-particle" : "", "parse-names" : false, "suffix" : "" }, { "dropping-particle" : "", "family" : "Washburne", "given" : "J C", "non-dropping-particle" : "", "parse-names" : false, "suffix" : "" }, { "dropping-particle" : "", "family" : "Goodrich", "given" : "D C", "non-dropping-particle" : "", "parse-names" : false, "suffix" : "" }, { "dropping-particle" : "", "family" : "Weltz", "given" : "M A", "non-dropping-particle" : "", "parse-names" : false, "suffix" : "" }, { "dropping-particle" : "", "family" : "Kustas", "given" : "W P", "non-dropping-particle" : "", "parse-names" : false, "suffix" : "" } ], "container-title" : "Agricultural and forest Meteorology", "id" : "ITEM-1", "issue" : "2", "issued" : { "date-parts" : [ [ "1996" ] ] }, "page" : "87-109", "publisher" : "Elsevier", "title" : "Combining the Penman-Monteith equation with measurements of surface temperature and reflectance to estimate evaporation rates of semiarid grassland", "type" : "article-journal", "volume" : "80" }, "uris" : [ "http://www.mendeley.com/documents/?uuid=4e7639d7-cf63-4e2d-aef3-33345db2a260", "http://www.mendeley.com/documents/?uuid=983e6a2e-5b8a-4d59-b782-11c0ea421a7f" ] }, { "id" : "ITEM-2", "itemData" : { "author" : [ { "dropping-particle" : "", "family" : "Jiang", "given" : "L", "non-dropping-particle" : "", "parse-names" : false, "suffix" : "" }, { "dropping-particle" : "", "family" : "Islam", "given" : "S", "non-dropping-particle" : "", "parse-names" : false, "suffix" : "" } ], "container-title" : "Water Resources Research", "id" : "ITEM-2", "issue" : "2", "issued" : { "date-parts" : [ [ "2001" ] ] }, "page" : "329-340", "title" : "Estimation of surface evaporation map over southern great plains using remote sensing data", "type" : "article-journal", "volume" : "37" }, "uris" : [ "http://www.mendeley.com/documents/?uuid=ca174829-2ff6-4ac6-af0e-435264a400a2" ] } ], "mendeley" : { "previouslyFormattedCitation" : "(Jiang and Islam, 2001; Moran et al., 1996)"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(Jiang and Islam, 2001; Moran et al., 1996)</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though a variety of methods </w:t>
      </w:r>
      <w:del w:id="187" w:author="Alex Messina" w:date="2014-09-11T17:50:00Z">
        <w:r w:rsidRPr="00BF291E" w:rsidDel="00832B0A">
          <w:rPr>
            <w:rFonts w:ascii="Times New Roman" w:hAnsi="Times New Roman" w:cs="Times New Roman"/>
            <w:sz w:val="24"/>
            <w:szCs w:val="24"/>
          </w:rPr>
          <w:delText xml:space="preserve">is </w:delText>
        </w:r>
      </w:del>
      <w:ins w:id="188" w:author="Alex Messina" w:date="2014-09-11T17:50:00Z">
        <w:r w:rsidR="00832B0A">
          <w:rPr>
            <w:rFonts w:ascii="Times New Roman" w:hAnsi="Times New Roman" w:cs="Times New Roman"/>
            <w:sz w:val="24"/>
            <w:szCs w:val="24"/>
          </w:rPr>
          <w:t>are</w:t>
        </w:r>
        <w:r w:rsidR="00832B0A" w:rsidRPr="00BF291E">
          <w:rPr>
            <w:rFonts w:ascii="Times New Roman" w:hAnsi="Times New Roman" w:cs="Times New Roman"/>
            <w:sz w:val="24"/>
            <w:szCs w:val="24"/>
          </w:rPr>
          <w:t xml:space="preserve"> </w:t>
        </w:r>
      </w:ins>
      <w:r w:rsidRPr="00BF291E">
        <w:rPr>
          <w:rFonts w:ascii="Times New Roman" w:hAnsi="Times New Roman" w:cs="Times New Roman"/>
          <w:sz w:val="24"/>
          <w:szCs w:val="24"/>
        </w:rPr>
        <w:t>used to relate the position of a pixel in the scatterplot to ET.</w:t>
      </w:r>
    </w:p>
    <w:p w14:paraId="167D3DF0" w14:textId="41ED6E63"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Scatterplot methods for the estimati</w:t>
      </w:r>
      <w:del w:id="189" w:author="Alex Messina" w:date="2014-09-11T17:50:00Z">
        <w:r w:rsidRPr="00BF291E" w:rsidDel="00832B0A">
          <w:rPr>
            <w:rFonts w:ascii="Times New Roman" w:hAnsi="Times New Roman" w:cs="Times New Roman"/>
            <w:sz w:val="24"/>
            <w:szCs w:val="24"/>
          </w:rPr>
          <w:delText xml:space="preserve">on of </w:delText>
        </w:r>
      </w:del>
      <w:ins w:id="190" w:author="Alex Messina" w:date="2014-09-11T17:50:00Z">
        <w:r w:rsidR="00832B0A">
          <w:rPr>
            <w:rFonts w:ascii="Times New Roman" w:hAnsi="Times New Roman" w:cs="Times New Roman"/>
            <w:sz w:val="24"/>
            <w:szCs w:val="24"/>
          </w:rPr>
          <w:t xml:space="preserve">ng </w:t>
        </w:r>
      </w:ins>
      <w:r w:rsidRPr="00BF291E">
        <w:rPr>
          <w:rFonts w:ascii="Times New Roman" w:hAnsi="Times New Roman" w:cs="Times New Roman"/>
          <w:sz w:val="24"/>
          <w:szCs w:val="24"/>
        </w:rPr>
        <w:t>ET can be divided into four groups based on the variables used in the scatterplot, namely: 1)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-VI scatterplots; 2) Surface-to-air temperature difference and VI scatterplots; 3)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-albedo scatterplots; and 4) day-night temperature difference and VI scatterplots.  </w:t>
      </w:r>
      <w:commentRangeStart w:id="191"/>
      <w:r w:rsidRPr="00BF291E">
        <w:rPr>
          <w:rFonts w:ascii="Times New Roman" w:hAnsi="Times New Roman" w:cs="Times New Roman"/>
          <w:sz w:val="24"/>
          <w:szCs w:val="24"/>
        </w:rPr>
        <w:t xml:space="preserve">A fifth method </w:t>
      </w:r>
      <w:commentRangeEnd w:id="191"/>
      <w:r w:rsidR="00832B0A">
        <w:rPr>
          <w:rStyle w:val="CommentReference"/>
        </w:rPr>
        <w:commentReference w:id="191"/>
      </w:r>
      <w:r w:rsidRPr="00BF291E">
        <w:rPr>
          <w:rFonts w:ascii="Times New Roman" w:hAnsi="Times New Roman" w:cs="Times New Roman"/>
          <w:sz w:val="24"/>
          <w:szCs w:val="24"/>
        </w:rPr>
        <w:t>couples the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-VI scatterplot with a Soil Vegetation Atmosphere Transfer (SVAT) model.  In the remainder of this section each of the above groups of methods is reviewed, providing some information on the methods’ principles and operation, as well as examples from its implementation in different ecosystems. A summary of the strengths and limitations of the different groups of approaches is also provided in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_Ref388601361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i/>
          <w:sz w:val="24"/>
          <w:szCs w:val="24"/>
        </w:rPr>
        <w:t xml:space="preserve">Table </w:t>
      </w:r>
      <w:r w:rsidRPr="00BF291E">
        <w:rPr>
          <w:rFonts w:ascii="Times New Roman" w:hAnsi="Times New Roman" w:cs="Times New Roman"/>
          <w:i/>
          <w:noProof/>
          <w:sz w:val="24"/>
          <w:szCs w:val="24"/>
        </w:rPr>
        <w:t>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p w14:paraId="5DBDD5E9" w14:textId="77777777" w:rsidR="00BF291E" w:rsidRPr="00BF291E" w:rsidRDefault="00BF291E" w:rsidP="00BF291E">
      <w:pPr>
        <w:keepNext/>
        <w:keepLines/>
        <w:spacing w:before="40" w:after="0"/>
        <w:outlineLvl w:val="2"/>
        <w:rPr>
          <w:rFonts w:ascii="Times New Roman" w:eastAsiaTheme="majorEastAsia" w:hAnsi="Times New Roman" w:cs="Times New Roman"/>
          <w:b/>
          <w:i/>
          <w:sz w:val="24"/>
          <w:szCs w:val="24"/>
        </w:rPr>
      </w:pPr>
      <w:bookmarkStart w:id="192" w:name="_Toc397088779"/>
      <w:r w:rsidRPr="00BF291E">
        <w:rPr>
          <w:rFonts w:ascii="Times New Roman" w:eastAsiaTheme="majorEastAsia" w:hAnsi="Times New Roman" w:cs="Times New Roman"/>
          <w:b/>
          <w:i/>
          <w:sz w:val="24"/>
          <w:szCs w:val="24"/>
        </w:rPr>
        <w:lastRenderedPageBreak/>
        <w:t>3.2.4.1 T</w:t>
      </w:r>
      <w:r w:rsidRPr="00BF291E">
        <w:rPr>
          <w:rFonts w:ascii="Times New Roman" w:eastAsiaTheme="majorEastAsia" w:hAnsi="Times New Roman" w:cs="Times New Roman"/>
          <w:b/>
          <w:i/>
          <w:sz w:val="24"/>
          <w:szCs w:val="24"/>
          <w:vertAlign w:val="subscript"/>
        </w:rPr>
        <w:t>R</w:t>
      </w:r>
      <w:r w:rsidRPr="00BF291E">
        <w:rPr>
          <w:rFonts w:ascii="Times New Roman" w:eastAsiaTheme="majorEastAsia" w:hAnsi="Times New Roman" w:cs="Times New Roman"/>
          <w:b/>
          <w:i/>
          <w:sz w:val="24"/>
          <w:szCs w:val="24"/>
        </w:rPr>
        <w:t>-VI scatterplot methods</w:t>
      </w:r>
      <w:bookmarkEnd w:id="192"/>
    </w:p>
    <w:p w14:paraId="56C4458D" w14:textId="3B763CBA" w:rsidR="00BF291E" w:rsidRPr="00BF291E" w:rsidRDefault="00BF291E" w:rsidP="00BF291E">
      <w:pPr>
        <w:spacing w:after="0" w:line="480" w:lineRule="auto"/>
        <w:ind w:firstLine="720"/>
        <w:rPr>
          <w:rFonts w:ascii="Times New Roman" w:hAnsi="Times New Roman" w:cs="Times New Roman"/>
          <w:color w:val="000000"/>
          <w:sz w:val="24"/>
          <w:szCs w:val="24"/>
        </w:rPr>
      </w:pPr>
      <w:r w:rsidRPr="00BF291E">
        <w:rPr>
          <w:rFonts w:ascii="Times New Roman" w:hAnsi="Times New Roman" w:cs="Times New Roman"/>
          <w:sz w:val="24"/>
          <w:szCs w:val="24"/>
        </w:rPr>
        <w:t xml:space="preserve">A number of methods have been proposed to retrieve </w:t>
      </w:r>
      <w:r w:rsidRPr="00BF291E">
        <w:rPr>
          <w:rFonts w:ascii="Times New Roman" w:hAnsi="Times New Roman" w:cs="Times New Roman"/>
          <w:bCs/>
          <w:sz w:val="24"/>
          <w:szCs w:val="24"/>
        </w:rPr>
        <w:t xml:space="preserve">regional maps of ET from the </w:t>
      </w:r>
      <w:r w:rsidRPr="00BF291E">
        <w:rPr>
          <w:rFonts w:ascii="Times New Roman" w:hAnsi="Times New Roman" w:cs="Times New Roman"/>
          <w:sz w:val="24"/>
          <w:szCs w:val="24"/>
        </w:rPr>
        <w:t>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-VI triangular space over a number of different land cover types.  Jiang and Islam (1999; 2001) suggested a technique based on an extension of the Priestley-Taylor equation and a relationship between remotely sensed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VI.  Jiang and Islam (2001) and Tang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"0034-4257", "abstract" : "The commonly applied surface temperature-vegetation index (Ts-VI) triangle method is used to estimate regional evapotranspiration (ET) in arid and semi-arid regions. A practical algorithm based on the Ts-VI triangle method is developed to determine quantitatively the dry and wet edges of this triangle space. First, the Ts-VI triangle method is reviewed. Assumptions involved in this method are highlighted, and advantages, disadvantages and applicability are discussed. Then, an experimental use of the Ts-VI triangle method is developed and applied to several MODIS/TERRA datasets acquired during the Heihe Field Experiment from May 20th to August 21st, 2008. The sensible heat fluxes retrieved using MODIS data from a grassland located in the middle reach of Heihe river basin, Northwest China, are in good agreement with those measured from a Large Aperture Scintillometer (LAS). The Root Mean Square Error of this comparison is 25.07\u00a0W/m2. It is shown that determination of dry and wet edges using the proposed algorithm is accurate enough at least in most cases of our study for the estimates of regional surface ET.", "author" : [ { "dropping-particle" : "", "family" : "Tang", "given" : "Ronglin", "non-dropping-particle" : "", "parse-names" : false, "suffix" : "" }, { "dropping-particle" : "", "family" : "Li", "given" : "Zhao-Liang", "non-dropping-particle" : "", "parse-names" : false, "suffix" : "" }, { "dropping-particle" : "", "family" : "Tang", "given" : "Bohui", "non-dropping-particle" : "", "parse-names" : false, "suffix" : "" } ], "container-title" : "Remote Sensing of Environment", "id" : "ITEM-1", "issue" : "3", "issued" : { "date-parts" : [ [ "2010" ] ] }, "note" : "doi: DOI: 10.1016/j.rse.2009.10.012", "page" : "540-551", "title" : "An application of the Ts-VI triangle method with enhanced edges determination for evapotranspiration estimation from MODIS data in arid and semi-arid regions: Implementation and validation", "type" : "article-journal", "volume" : "114" }, "uris" : [ "http://www.mendeley.com/documents/?uuid=056ba898-be5a-48b1-8f58-f1dc4f8e2492" ] } ], "mendeley" : { "manualFormatting" : "(2010)", "previouslyFormattedCitation" : "(Tang et al., 2010)"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use the TR-VI </w:t>
      </w:r>
      <w:del w:id="193" w:author="Alex Messina" w:date="2014-09-11T17:52:00Z">
        <w:r w:rsidRPr="00BF291E" w:rsidDel="00832B0A">
          <w:rPr>
            <w:rFonts w:ascii="Times New Roman" w:hAnsi="Times New Roman" w:cs="Times New Roman"/>
            <w:sz w:val="24"/>
            <w:szCs w:val="24"/>
          </w:rPr>
          <w:delText xml:space="preserve">graph </w:delText>
        </w:r>
      </w:del>
      <w:ins w:id="194" w:author="Alex Messina" w:date="2014-09-11T17:52:00Z">
        <w:r w:rsidR="00832B0A">
          <w:rPr>
            <w:rFonts w:ascii="Times New Roman" w:hAnsi="Times New Roman" w:cs="Times New Roman"/>
            <w:sz w:val="24"/>
            <w:szCs w:val="24"/>
          </w:rPr>
          <w:t>scatterplot?</w:t>
        </w:r>
        <w:r w:rsidR="00832B0A" w:rsidRPr="00BF291E">
          <w:rPr>
            <w:rFonts w:ascii="Times New Roman" w:hAnsi="Times New Roman" w:cs="Times New Roman"/>
            <w:sz w:val="24"/>
            <w:szCs w:val="24"/>
          </w:rPr>
          <w:t xml:space="preserve"> </w:t>
        </w:r>
      </w:ins>
      <w:proofErr w:type="gramStart"/>
      <w:r w:rsidRPr="00BF291E">
        <w:rPr>
          <w:rFonts w:ascii="Times New Roman" w:hAnsi="Times New Roman" w:cs="Times New Roman"/>
          <w:sz w:val="24"/>
          <w:szCs w:val="24"/>
        </w:rPr>
        <w:t>to</w:t>
      </w:r>
      <w:proofErr w:type="gramEnd"/>
      <w:r w:rsidRPr="00BF291E">
        <w:rPr>
          <w:rFonts w:ascii="Times New Roman" w:hAnsi="Times New Roman" w:cs="Times New Roman"/>
          <w:sz w:val="24"/>
          <w:szCs w:val="24"/>
        </w:rPr>
        <w:t xml:space="preserve"> determine the α</w:t>
      </w:r>
      <w:r w:rsidRPr="00BF291E">
        <w:rPr>
          <w:rFonts w:ascii="Times New Roman" w:hAnsi="Times New Roman" w:cs="Times New Roman"/>
          <w:sz w:val="24"/>
          <w:szCs w:val="24"/>
          <w:vertAlign w:val="subscript"/>
        </w:rPr>
        <w:t xml:space="preserve">PT </w:t>
      </w:r>
      <w:r w:rsidRPr="00BF291E">
        <w:rPr>
          <w:rFonts w:ascii="Times New Roman" w:hAnsi="Times New Roman" w:cs="Times New Roman"/>
          <w:sz w:val="24"/>
          <w:szCs w:val="24"/>
        </w:rPr>
        <w:t xml:space="preserve">value from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_Ref385249611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sz w:val="24"/>
          <w:szCs w:val="24"/>
        </w:rPr>
        <w:t xml:space="preserve">( </w:t>
      </w:r>
      <w:r w:rsidRPr="00BF291E">
        <w:rPr>
          <w:rFonts w:ascii="Times New Roman" w:hAnsi="Times New Roman" w:cs="Times New Roman"/>
          <w:b/>
          <w:noProof/>
          <w:sz w:val="24"/>
          <w:szCs w:val="24"/>
        </w:rPr>
        <w:t>5</w:t>
      </w:r>
      <w:r w:rsidRPr="00BF291E">
        <w:rPr>
          <w:rFonts w:ascii="Times New Roman" w:hAnsi="Times New Roman" w:cs="Times New Roman"/>
          <w:b/>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by assuming it is maximum on the wet edge and minimum on the dry edge, with global maxima at the minimum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maximum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α</w:t>
      </w:r>
      <w:r w:rsidRPr="00BF291E">
        <w:rPr>
          <w:rFonts w:ascii="Times New Roman" w:hAnsi="Times New Roman" w:cs="Times New Roman"/>
          <w:sz w:val="24"/>
          <w:szCs w:val="24"/>
          <w:vertAlign w:val="subscript"/>
        </w:rPr>
        <w:t xml:space="preserve">PT </w:t>
      </w:r>
      <w:r w:rsidRPr="00BF291E">
        <w:rPr>
          <w:rFonts w:ascii="Times New Roman" w:hAnsi="Times New Roman" w:cs="Times New Roman"/>
          <w:sz w:val="24"/>
          <w:szCs w:val="24"/>
        </w:rPr>
        <w:t xml:space="preserve">is calculated for a given pixel as 1.26 times the ratio of distance CB to AB in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_Ref388360370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commentRangeStart w:id="195"/>
      <w:r w:rsidRPr="00BF291E">
        <w:rPr>
          <w:rFonts w:ascii="Times New Roman" w:hAnsi="Times New Roman" w:cs="Times New Roman"/>
          <w:sz w:val="24"/>
          <w:szCs w:val="24"/>
        </w:rPr>
        <w:t>A key assumption in the method is that pixels with ET=0 and ET=</w:t>
      </w:r>
      <w:proofErr w:type="spellStart"/>
      <w:proofErr w:type="gramStart"/>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o</w:t>
      </w:r>
      <w:proofErr w:type="spellEnd"/>
      <w:proofErr w:type="gramEnd"/>
      <w:r w:rsidRPr="00BF291E">
        <w:rPr>
          <w:rFonts w:ascii="Times New Roman" w:hAnsi="Times New Roman" w:cs="Times New Roman"/>
          <w:sz w:val="24"/>
          <w:szCs w:val="24"/>
        </w:rPr>
        <w:t xml:space="preserve"> could be identified from the remotely sensed data</w:t>
      </w:r>
      <w:commentRangeEnd w:id="195"/>
      <w:r w:rsidR="00832B0A">
        <w:rPr>
          <w:rStyle w:val="CommentReference"/>
        </w:rPr>
        <w:commentReference w:id="195"/>
      </w:r>
      <w:r w:rsidRPr="00BF291E">
        <w:rPr>
          <w:rFonts w:ascii="Times New Roman" w:hAnsi="Times New Roman" w:cs="Times New Roman"/>
          <w:sz w:val="24"/>
          <w:szCs w:val="24"/>
        </w:rPr>
        <w:t>. Jiang and Islam (2001) showed an RSMD in ET around 30% of the observed mean.</w:t>
      </w:r>
    </w:p>
    <w:p w14:paraId="42AD205E" w14:textId="3302ADD7"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Jiang and Islam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"Jiang", "given" : "L", "non-dropping-particle" : "", "parse-names" : false, "suffix" : "" }, { "dropping-particle" : "", "family" : "Islam", "given" : "S", "non-dropping-particle" : "", "parse-names" : false, "suffix" : "" } ], "container-title" : "Water Resources Research", "id" : "ITEM-1", "issue" : "2", "issued" : { "date-parts" : [ [ "2001" ] ] }, "page" : "329-340", "title" : "Estimation of surface evaporation map over southern great plains using remote sensing data", "type" : "article-journal", "volume" : "37" }, "uris" : [ "http://www.mendeley.com/documents/?uuid=ca174829-2ff6-4ac6-af0e-435264a400a2" ] } ], "mendeley" : { "manualFormatting" : "(2001)", "previouslyFormattedCitation" : "(Jiang and Islam, 2001)"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assume that dense vegetation transpires at the potential rate</w:t>
      </w:r>
      <w:ins w:id="196" w:author="Alex Messina" w:date="2014-09-11T17:53:00Z">
        <w:r w:rsidR="00832B0A">
          <w:rPr>
            <w:rFonts w:ascii="Times New Roman" w:hAnsi="Times New Roman" w:cs="Times New Roman"/>
            <w:sz w:val="24"/>
            <w:szCs w:val="24"/>
          </w:rPr>
          <w:t xml:space="preserve"> (ET</w:t>
        </w:r>
        <w:r w:rsidR="00832B0A" w:rsidRPr="00832B0A">
          <w:rPr>
            <w:rFonts w:ascii="Times New Roman" w:hAnsi="Times New Roman" w:cs="Times New Roman"/>
            <w:sz w:val="24"/>
            <w:szCs w:val="24"/>
            <w:vertAlign w:val="subscript"/>
            <w:rPrChange w:id="197" w:author="Alex Messina" w:date="2014-09-11T17:54:00Z">
              <w:rPr>
                <w:rFonts w:ascii="Times New Roman" w:hAnsi="Times New Roman" w:cs="Times New Roman"/>
                <w:sz w:val="24"/>
                <w:szCs w:val="24"/>
              </w:rPr>
            </w:rPrChange>
          </w:rPr>
          <w:t>0</w:t>
        </w:r>
        <w:r w:rsidR="00832B0A">
          <w:rPr>
            <w:rFonts w:ascii="Times New Roman" w:hAnsi="Times New Roman" w:cs="Times New Roman"/>
            <w:sz w:val="24"/>
            <w:szCs w:val="24"/>
          </w:rPr>
          <w:t xml:space="preserve"> or PET?)</w:t>
        </w:r>
      </w:ins>
      <w:r w:rsidRPr="00BF291E">
        <w:rPr>
          <w:rFonts w:ascii="Times New Roman" w:hAnsi="Times New Roman" w:cs="Times New Roman"/>
          <w:sz w:val="24"/>
          <w:szCs w:val="24"/>
        </w:rPr>
        <w:t xml:space="preserve">, which may not be the case for soil moisture stress.  Nishida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"abstract" : "Partitioning of solar energy at the Earth surface has significant implications in climate dynamics, hydrology, and ecology. Consequently, spatial mapping of energy partitioning from satellite remote sensing data has been an active research area for over two decades. We developed an algorithm for estimating evaporation fraction (EF), expressed as a ratio of actual evapotranspiration (ET) to the available energy (sum of ET and sensible heat flux), from satellite data. The algorithm is a simple two-source model of ET. We characterize a landscape as a mixture of bare soil and vegetation and thus we estimate EF as a mixture of EF of bare soil and EF of vegetation. In the estimation of EF of vegetation, we use the complementary relationship of the actual and the potential ET for the formulation of EF. In that, we use the canopy conductance model for describing vegetation physiology. On the other hand, we use \u201cVI-Ts\u201d (vegetation index-surface temperature) diagram for estimation of EF of bare soil. As operational production of EF globally is our goal, the algorithm is primarily driven by remote sensing data but flexible enough to ingest ancillary data when available. We validated EF from this prototype algorithm using NOAA/AVHRR data with actual observations of EF at AmeriFlux stations (standard error ? 0.17 and R2 ? 0.71). Global distribution of EF every 8 days will be operationally produced by this algorithm using the data of MODIS on EOS-PM (Aqua) satellite.", "author" : [ { "dropping-particle" : "", "family" : "Nishida", "given" : "K.", "non-dropping-particle" : "", "parse-names" : false, "suffix" : "" }, { "dropping-particle" : "", "family" : "Nemani", "given" : "R R", "non-dropping-particle" : "", "parse-names" : false, "suffix" : "" }, { "dropping-particle" : "", "family" : "Running", "given" : "S W", "non-dropping-particle" : "", "parse-names" : false, "suffix" : "" }, { "dropping-particle" : "", "family" : "Glassy", "given" : "J M", "non-dropping-particle" : "", "parse-names" : false, "suffix" : "" } ], "container-title" : "Journal of Geophysical Research", "id" : "ITEM-1", "issue" : "D9", "issued" : { "date-parts" : [ [ "2003" ] ] }, "note" : "electronic", "page" : "4270, doi:10.1029/2002JD002062", "title" : "An operational remote sensing algorithm of land surface evaporation", "type" : "article-journal", "volume" : "108" }, "uris" : [ "http://www.mendeley.com/documents/?uuid=d08a82fc-4799-4c72-8695-67e3ca0aff0c" ] }, { "id" : "ITEM-2", "itemData" : { "author" : [ { "dropping-particle" : "", "family" : "Nishida", "given" : "K.", "non-dropping-particle" : "", "parse-names" : false, "suffix" : "" }, { "dropping-particle" : "", "family" : "Nemani", "given" : "RR", "non-dropping-particle" : "", "parse-names" : false, "suffix" : "" } ], "container-title" : "\u2026 and Remote Sensing, \u2026", "id" : "ITEM-2", "issue" : "2", "issued" : { "date-parts" : [ [ "2003" ] ] }, "page" : "493-501", "title" : "Development of an evapotranspiration index from Aqua/MODIS for monitoring surface moisture status", "type" : "article-journal", "volume" : "41" }, "uris" : [ "http://www.mendeley.com/documents/?uuid=16a81954-16b2-4bc4-945e-82d1733d8ae2" ] } ], "mendeley" : { "manualFormatting" : "(2003a, 2003b)", "previouslyFormattedCitation" : "(Nishida and Nemani, 2003; Nishida et al., 2003)"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(2003a, 2003b)</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addressed this problem by estimating the evaporative fraction (Λ) with MODIS data for vegetation and soil separately, where ET from vegetation is calculated from a combination of the Penman-</w:t>
      </w:r>
      <w:proofErr w:type="spellStart"/>
      <w:r w:rsidRPr="00BF291E">
        <w:rPr>
          <w:rFonts w:ascii="Times New Roman" w:hAnsi="Times New Roman" w:cs="Times New Roman"/>
          <w:sz w:val="24"/>
          <w:szCs w:val="24"/>
        </w:rPr>
        <w:t>Monteith</w:t>
      </w:r>
      <w:proofErr w:type="spellEnd"/>
      <w:r w:rsidRPr="00BF291E">
        <w:rPr>
          <w:rFonts w:ascii="Times New Roman" w:hAnsi="Times New Roman" w:cs="Times New Roman"/>
          <w:sz w:val="24"/>
          <w:szCs w:val="24"/>
        </w:rPr>
        <w:t xml:space="preserve"> equation and the complimentary relationship between potential ET and actual ET, and soil evaporation is calculated using the triangle method.  Λ was computed every eight days for a range of climate and biome types, and validated at selected </w:t>
      </w:r>
      <w:proofErr w:type="spellStart"/>
      <w:r w:rsidRPr="00BF291E">
        <w:rPr>
          <w:rFonts w:ascii="Times New Roman" w:hAnsi="Times New Roman" w:cs="Times New Roman"/>
          <w:sz w:val="24"/>
          <w:szCs w:val="24"/>
        </w:rPr>
        <w:t>Ameriflux</w:t>
      </w:r>
      <w:proofErr w:type="spellEnd"/>
      <w:r w:rsidRPr="00BF291E">
        <w:rPr>
          <w:rFonts w:ascii="Times New Roman" w:hAnsi="Times New Roman" w:cs="Times New Roman"/>
          <w:sz w:val="24"/>
          <w:szCs w:val="24"/>
        </w:rPr>
        <w:t xml:space="preserve"> sites, with good agreement (RMSD= 45.1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or 1.7 mm/day, bias=5.6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or 0.2 mm/day,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=0.86).</w:t>
      </w:r>
    </w:p>
    <w:p w14:paraId="06BF9071" w14:textId="246B1F52"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  Critical to successful implementation of the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-VI methods is identification of the wet and dry edges.  Zhang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"0143-1161", "author" : [ { "dropping-particle" : "", "family" : "Zhang", "given" : "Y", "non-dropping-particle" : "", "parse-names" : false, "suffix" : "" }, { "dropping-particle" : "", "family" : "Liu", "given" : "C", "non-dropping-particle" : "", "parse-names" : false, "suffix" : "" }, { "dropping-particle" : "", "family" : "Lei", "given" : "Y", "non-dropping-particle" : "", "parse-names" : false, "suffix" : "" }, { "dropping-particle" : "", "family" : "Tang", "given" : "Y", "non-dropping-particle" : "", "parse-names" : false, "suffix" : "" }, { "dropping-particle" : "", "family" : "Yu", "given" : "Q", "non-dropping-particle" : "", "parse-names" : false, "suffix" : "" }, { "dropping-particle" : "", "family" : "Shen", "given" : "Y", "non-dropping-particle" : "", "parse-names" : false, "suffix" : "" }, { "dropping-particle" : "", "family" : "Sun", "given" : "H", "non-dropping-particle" : "", "parse-names" : false, "suffix" : "" } ], "container-title" : "International journal of remote sensing", "id" : "ITEM-1", "issue" : "1", "issued" : { "date-parts" : [ [ "2006" ] ] }, "page" : "129-152", "publisher" : "Taylor &amp; Francis", "title" : "An integrated algorithm for estimating regional latent heat flux and daily evapotranspiration", "type" : "article-journal", "volume" : "27" }, "uris" : [ "http://www.mendeley.com/documents/?uuid=8b859098-83bd-40fb-89ca-ebf35e30ba89" ] } ], "mendeley" : { "manualFormatting" : "(2006)", "previouslyFormattedCitation" : "(Zhang et al., 2006)"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(2006)</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proposed using the VI for estimating the dry and wet edges of the scatterplot.  Tang et al. (2010) emphasized the importance of the accurate determination of the wet and dry edges in the accurate retrievals of the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fluxes by the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/VI method of Jiang </w:t>
      </w:r>
      <w:r w:rsidRPr="00BF291E">
        <w:rPr>
          <w:rFonts w:ascii="Times New Roman" w:hAnsi="Times New Roman" w:cs="Times New Roman"/>
          <w:sz w:val="24"/>
          <w:szCs w:val="24"/>
        </w:rPr>
        <w:lastRenderedPageBreak/>
        <w:t>and Islam et al. (2001), and proposed a novel technique for determining quantitatively the dry and wet edges over a homogenous agricultural area.</w:t>
      </w:r>
    </w:p>
    <w:p w14:paraId="7E14EDCD" w14:textId="77777777" w:rsidR="00BF291E" w:rsidRPr="00BF291E" w:rsidRDefault="00BF291E" w:rsidP="00BF291E">
      <w:pPr>
        <w:keepNext/>
        <w:keepLines/>
        <w:spacing w:before="40" w:after="0"/>
        <w:outlineLvl w:val="2"/>
        <w:rPr>
          <w:rFonts w:ascii="Times New Roman" w:eastAsiaTheme="majorEastAsia" w:hAnsi="Times New Roman" w:cs="Times New Roman"/>
          <w:b/>
          <w:i/>
          <w:sz w:val="24"/>
          <w:szCs w:val="24"/>
        </w:rPr>
      </w:pPr>
      <w:bookmarkStart w:id="198" w:name="_Toc397088780"/>
      <w:r w:rsidRPr="00BF291E">
        <w:rPr>
          <w:rFonts w:ascii="Times New Roman" w:eastAsiaTheme="majorEastAsia" w:hAnsi="Times New Roman" w:cs="Times New Roman"/>
          <w:b/>
          <w:i/>
          <w:sz w:val="24"/>
          <w:szCs w:val="24"/>
        </w:rPr>
        <w:t>3.2.4.2 Surface-to-air temperature difference and VI scatterplot methods</w:t>
      </w:r>
      <w:bookmarkEnd w:id="198"/>
    </w:p>
    <w:p w14:paraId="03F3DEDE" w14:textId="35EF65F9"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Surface-to-air temperature difference methods</w:t>
      </w:r>
      <w:ins w:id="199" w:author="Alex Messina" w:date="2014-09-11T18:04:00Z">
        <w:r w:rsidR="00FC0585">
          <w:rPr>
            <w:rFonts w:ascii="Times New Roman" w:hAnsi="Times New Roman" w:cs="Times New Roman"/>
            <w:sz w:val="24"/>
            <w:szCs w:val="24"/>
          </w:rPr>
          <w:t xml:space="preserve"> (T</w:t>
        </w:r>
        <w:r w:rsidR="00FC0585" w:rsidRPr="00FC0585">
          <w:rPr>
            <w:rFonts w:ascii="Times New Roman" w:hAnsi="Times New Roman" w:cs="Times New Roman"/>
            <w:sz w:val="24"/>
            <w:szCs w:val="24"/>
            <w:vertAlign w:val="subscript"/>
            <w:rPrChange w:id="200" w:author="Alex Messina" w:date="2014-09-11T18:04:00Z">
              <w:rPr>
                <w:rFonts w:ascii="Times New Roman" w:hAnsi="Times New Roman" w:cs="Times New Roman"/>
                <w:sz w:val="24"/>
                <w:szCs w:val="24"/>
              </w:rPr>
            </w:rPrChange>
          </w:rPr>
          <w:t>R</w:t>
        </w:r>
        <w:r w:rsidR="00FC0585">
          <w:rPr>
            <w:rFonts w:ascii="Times New Roman" w:hAnsi="Times New Roman" w:cs="Times New Roman"/>
            <w:sz w:val="24"/>
            <w:szCs w:val="24"/>
          </w:rPr>
          <w:t>-T</w:t>
        </w:r>
        <w:r w:rsidR="00FC0585" w:rsidRPr="00FC0585">
          <w:rPr>
            <w:rFonts w:ascii="Times New Roman" w:hAnsi="Times New Roman" w:cs="Times New Roman"/>
            <w:sz w:val="24"/>
            <w:szCs w:val="24"/>
            <w:vertAlign w:val="subscript"/>
            <w:rPrChange w:id="201" w:author="Alex Messina" w:date="2014-09-11T18:04:00Z">
              <w:rPr>
                <w:rFonts w:ascii="Times New Roman" w:hAnsi="Times New Roman" w:cs="Times New Roman"/>
                <w:sz w:val="24"/>
                <w:szCs w:val="24"/>
              </w:rPr>
            </w:rPrChange>
          </w:rPr>
          <w:t>2</w:t>
        </w:r>
        <w:r w:rsidR="00FC0585">
          <w:rPr>
            <w:rFonts w:ascii="Times New Roman" w:hAnsi="Times New Roman" w:cs="Times New Roman"/>
            <w:sz w:val="24"/>
            <w:szCs w:val="24"/>
          </w:rPr>
          <w:t xml:space="preserve"> and VI)</w:t>
        </w:r>
      </w:ins>
      <w:r w:rsidRPr="00BF291E">
        <w:rPr>
          <w:rFonts w:ascii="Times New Roman" w:hAnsi="Times New Roman" w:cs="Times New Roman"/>
          <w:sz w:val="24"/>
          <w:szCs w:val="24"/>
        </w:rPr>
        <w:t xml:space="preserve"> are similar to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-VI methods, but replace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with the difference between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air temperature above the evaporating surface </w:t>
      </w:r>
      <w:commentRangeStart w:id="202"/>
      <w:r w:rsidRPr="00BF291E">
        <w:rPr>
          <w:rFonts w:ascii="Times New Roman" w:hAnsi="Times New Roman" w:cs="Times New Roman"/>
          <w:sz w:val="24"/>
          <w:szCs w:val="24"/>
        </w:rPr>
        <w:t xml:space="preserve">(z2).  </w:t>
      </w:r>
      <w:commentRangeEnd w:id="202"/>
      <w:r w:rsidR="00FC0585">
        <w:rPr>
          <w:rStyle w:val="CommentReference"/>
        </w:rPr>
        <w:commentReference w:id="202"/>
      </w:r>
      <w:r w:rsidRPr="00BF291E">
        <w:rPr>
          <w:rFonts w:ascii="Times New Roman" w:hAnsi="Times New Roman" w:cs="Times New Roman"/>
          <w:sz w:val="24"/>
          <w:szCs w:val="24"/>
        </w:rPr>
        <w:t xml:space="preserve">Moran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"0034-4257", "author" : [ { "dropping-particle" : "", "family" : "Moran", "given" : "M S", "non-dropping-particle" : "", "parse-names" : false, "suffix" : "" }, { "dropping-particle" : "", "family" : "Clarke", "given" : "T R", "non-dropping-particle" : "", "parse-names" : false, "suffix" : "" }, { "dropping-particle" : "", "family" : "Inoue", "given" : "Yoshio", "non-dropping-particle" : "", "parse-names" : false, "suffix" : "" }, { "dropping-particle" : "", "family" : "Vidal", "given" : "A", "non-dropping-particle" : "", "parse-names" : false, "suffix" : "" } ], "container-title" : "Remote sensing of environment", "id" : "ITEM-1", "issue" : "3", "issued" : { "date-parts" : [ [ "1994" ] ] }, "page" : "246-263", "publisher" : "Elsevier", "title" : "Estimating crop water deficit using the relation between surface-air temperature and spectral vegetation index", "type" : "article-journal", "volume" : "49" }, "uris" : [ "http://www.mendeley.com/documents/?uuid=b3761472-5c01-48c3-ab03-86c386e80758", "http://www.mendeley.com/documents/?uuid=c981d38e-7e43-4d05-9d15-9dd455d53163" ] } ], "mendeley" : { "manualFormatting" : "(1994)", "previouslyFormattedCitation" : "(Moran et al., 1994a)"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(1994)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introduced the “vegetation index–temperature  trapezoid” (VITT) for estimation of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from the </w:t>
      </w:r>
      <w:commentRangeStart w:id="203"/>
      <w:proofErr w:type="spellStart"/>
      <w:r w:rsidRPr="00BF291E">
        <w:rPr>
          <w:rFonts w:ascii="Times New Roman" w:hAnsi="Times New Roman" w:cs="Times New Roman"/>
          <w:sz w:val="24"/>
          <w:szCs w:val="24"/>
        </w:rPr>
        <w:t>dT</w:t>
      </w:r>
      <w:commentRangeEnd w:id="203"/>
      <w:proofErr w:type="spellEnd"/>
      <w:r w:rsidR="00FC0585">
        <w:rPr>
          <w:rStyle w:val="CommentReference"/>
        </w:rPr>
        <w:commentReference w:id="203"/>
      </w:r>
      <w:r w:rsidRPr="00BF291E">
        <w:rPr>
          <w:rFonts w:ascii="Times New Roman" w:hAnsi="Times New Roman" w:cs="Times New Roman"/>
          <w:sz w:val="24"/>
          <w:szCs w:val="24"/>
        </w:rPr>
        <w:t>-VI domain in areas of partial vegetation cover, based on the Penman-</w:t>
      </w:r>
      <w:proofErr w:type="spellStart"/>
      <w:r w:rsidRPr="00BF291E">
        <w:rPr>
          <w:rFonts w:ascii="Times New Roman" w:hAnsi="Times New Roman" w:cs="Times New Roman"/>
          <w:sz w:val="24"/>
          <w:szCs w:val="24"/>
        </w:rPr>
        <w:t>Monteith</w:t>
      </w:r>
      <w:proofErr w:type="spellEnd"/>
      <w:r w:rsidRPr="00BF291E">
        <w:rPr>
          <w:rFonts w:ascii="Times New Roman" w:hAnsi="Times New Roman" w:cs="Times New Roman"/>
          <w:sz w:val="24"/>
          <w:szCs w:val="24"/>
        </w:rPr>
        <w:t xml:space="preserve"> (PM) equation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_Ref385249590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sz w:val="24"/>
          <w:szCs w:val="24"/>
        </w:rPr>
        <w:t xml:space="preserve">( </w:t>
      </w:r>
      <w:r w:rsidRPr="00BF291E">
        <w:rPr>
          <w:rFonts w:ascii="Times New Roman" w:hAnsi="Times New Roman" w:cs="Times New Roman"/>
          <w:b/>
          <w:noProof/>
          <w:sz w:val="24"/>
          <w:szCs w:val="24"/>
        </w:rPr>
        <w:t>4</w:t>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the crop water stress index (CWSI = 1-</w:t>
      </w:r>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"1944-7973", "author" : [ { "dropping-particle" : "", "family" : "Jackson", "given" : "Ray D", "non-dropping-particle" : "", "parse-names" : false, "suffix" : "" }, { "dropping-particle" : "", "family" : "Idso", "given" : "S B", "non-dropping-particle" : "", "parse-names" : false, "suffix" : "" }, { "dropping-particle" : "", "family" : "Reginato", "given" : "R J", "non-dropping-particle" : "", "parse-names" : false, "suffix" : "" }, { "dropping-particle" : "", "family" : "Pinter", "given" : "P J", "non-dropping-particle" : "", "parse-names" : false, "suffix" : "" } ], "container-title" : "Water resources research", "id" : "ITEM-1", "issue" : "4", "issued" : { "date-parts" : [ [ "1981" ] ] }, "page" : "1133-1138", "publisher" : "Wiley Online Library", "title" : "Canopy temperature as a crop water stress indicator", "type" : "article-journal", "volume" : "17" }, "uris" : [ "http://www.mendeley.com/documents/?uuid=46a90d46-102f-4179-a0c4-31687e289a86" ] } ], "mendeley" : { "previouslyFormattedCitation" : "(Jackson et al., 1981)"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(Jackson et al., 1981)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PM equation is inverted following Jackson et al (1981) to estimate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at the four vertices of the </w:t>
      </w:r>
      <w:proofErr w:type="spellStart"/>
      <w:r w:rsidRPr="00BF291E">
        <w:rPr>
          <w:rFonts w:ascii="Times New Roman" w:hAnsi="Times New Roman" w:cs="Times New Roman"/>
          <w:sz w:val="24"/>
          <w:szCs w:val="24"/>
        </w:rPr>
        <w:t>dT</w:t>
      </w:r>
      <w:proofErr w:type="spellEnd"/>
      <w:r w:rsidRPr="00BF291E">
        <w:rPr>
          <w:rFonts w:ascii="Times New Roman" w:hAnsi="Times New Roman" w:cs="Times New Roman"/>
          <w:sz w:val="24"/>
          <w:szCs w:val="24"/>
        </w:rPr>
        <w:t>-VI trapezoid, and 1-</w:t>
      </w:r>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r w:rsidRPr="00BF291E">
        <w:rPr>
          <w:rFonts w:ascii="Times New Roman" w:hAnsi="Times New Roman" w:cs="Times New Roman"/>
          <w:sz w:val="24"/>
          <w:szCs w:val="24"/>
        </w:rPr>
        <w:t xml:space="preserve"> is calculated as ratio of the difference in temperature between a given pixel and the dry temperature (CB in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_Ref388360370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to the difference in temperature between the dry edge and wet edge at the pixel’s NDVI value (AB in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_Ref388360370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Inversion of the PM equation to determine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at the four corners of the trapezoid avoids the requirement that there be a pixels in the image where ET=</w:t>
      </w:r>
      <w:proofErr w:type="spellStart"/>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o</w:t>
      </w:r>
      <w:proofErr w:type="spellEnd"/>
      <w:r w:rsidRPr="00BF291E">
        <w:rPr>
          <w:rFonts w:ascii="Times New Roman" w:hAnsi="Times New Roman" w:cs="Times New Roman"/>
          <w:sz w:val="24"/>
          <w:szCs w:val="24"/>
          <w:vertAlign w:val="subscript"/>
        </w:rPr>
        <w:t xml:space="preserve"> </w:t>
      </w:r>
      <w:r w:rsidRPr="00BF291E">
        <w:rPr>
          <w:rFonts w:ascii="Times New Roman" w:hAnsi="Times New Roman" w:cs="Times New Roman"/>
          <w:sz w:val="24"/>
          <w:szCs w:val="24"/>
        </w:rPr>
        <w:t>and another where ET=0</w:t>
      </w:r>
      <w:ins w:id="204" w:author="Alex Messina" w:date="2014-09-11T18:07:00Z">
        <w:r w:rsidR="00FC0585">
          <w:rPr>
            <w:rFonts w:ascii="Times New Roman" w:hAnsi="Times New Roman" w:cs="Times New Roman"/>
            <w:sz w:val="24"/>
            <w:szCs w:val="24"/>
          </w:rPr>
          <w:t xml:space="preserve"> like in SEBAL and METRIC</w:t>
        </w:r>
        <w:proofErr w:type="gramStart"/>
        <w:r w:rsidR="00FC0585">
          <w:rPr>
            <w:rFonts w:ascii="Times New Roman" w:hAnsi="Times New Roman" w:cs="Times New Roman"/>
            <w:sz w:val="24"/>
            <w:szCs w:val="24"/>
          </w:rPr>
          <w:t>?</w:t>
        </w:r>
      </w:ins>
      <w:r w:rsidRPr="00BF291E">
        <w:rPr>
          <w:rFonts w:ascii="Times New Roman" w:hAnsi="Times New Roman" w:cs="Times New Roman"/>
          <w:sz w:val="24"/>
          <w:szCs w:val="24"/>
        </w:rPr>
        <w:t>.</w:t>
      </w:r>
      <w:proofErr w:type="gramEnd"/>
      <w:r w:rsidRPr="00BF291E">
        <w:rPr>
          <w:rFonts w:ascii="Times New Roman" w:hAnsi="Times New Roman" w:cs="Times New Roman"/>
          <w:sz w:val="24"/>
          <w:szCs w:val="24"/>
        </w:rPr>
        <w:t xml:space="preserve"> Validation of the </w:t>
      </w:r>
      <w:ins w:id="205" w:author="Alex Messina" w:date="2014-09-11T18:08:00Z">
        <w:r w:rsidR="00FC0585">
          <w:rPr>
            <w:rFonts w:ascii="Times New Roman" w:hAnsi="Times New Roman" w:cs="Times New Roman"/>
            <w:sz w:val="24"/>
            <w:szCs w:val="24"/>
          </w:rPr>
          <w:t xml:space="preserve">VITT </w:t>
        </w:r>
      </w:ins>
      <w:r w:rsidRPr="00BF291E">
        <w:rPr>
          <w:rFonts w:ascii="Times New Roman" w:hAnsi="Times New Roman" w:cs="Times New Roman"/>
          <w:sz w:val="24"/>
          <w:szCs w:val="24"/>
        </w:rPr>
        <w:t>method was carried out using a number of techniques over various land cover types.  Moran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"0034-4257", "author" : [ { "dropping-particle" : "", "family" : "Moran", "given" : "M S", "non-dropping-particle" : "", "parse-names" : false, "suffix" : "" }, { "dropping-particle" : "", "family" : "Clarke", "given" : "T R", "non-dropping-particle" : "", "parse-names" : false, "suffix" : "" }, { "dropping-particle" : "", "family" : "Inoue", "given" : "Yoshio", "non-dropping-particle" : "", "parse-names" : false, "suffix" : "" }, { "dropping-particle" : "", "family" : "Vidal", "given" : "A", "non-dropping-particle" : "", "parse-names" : false, "suffix" : "" } ], "container-title" : "Remote sensing of environment", "id" : "ITEM-1", "issue" : "3", "issued" : { "date-parts" : [ [ "1994" ] ] }, "page" : "246-263", "publisher" : "Elsevier", "title" : "Estimating crop water deficit using the relation between surface-air temperature and spectral vegetation index", "type" : "article-journal", "volume" : "49" }, "uris" : [ "http://www.mendeley.com/documents/?uuid=c981d38e-7e43-4d05-9d15-9dd455d53163", "http://www.mendeley.com/documents/?uuid=b3761472-5c01-48c3-ab03-86c386e80758" ] } ], "mendeley" : { "manualFormatting" : "1994)", "previouslyFormattedCitation" : "(Moran et al., 1994b)"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1994)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performed validation studies over both agricultural and semi-arid grasslands in Arizona, USA, using model simulations and </w:t>
      </w:r>
      <w:r w:rsidRPr="00BF291E">
        <w:rPr>
          <w:rFonts w:ascii="Times New Roman" w:hAnsi="Times New Roman" w:cs="Times New Roman"/>
          <w:iCs/>
          <w:sz w:val="24"/>
          <w:szCs w:val="24"/>
        </w:rPr>
        <w:t>airborne</w:t>
      </w:r>
      <w:r w:rsidRPr="00BF291E">
        <w:rPr>
          <w:rFonts w:ascii="Times New Roman" w:hAnsi="Times New Roman" w:cs="Times New Roman"/>
          <w:sz w:val="24"/>
          <w:szCs w:val="24"/>
        </w:rPr>
        <w:t xml:space="preserve"> data</w:t>
      </w:r>
      <w:r w:rsidRPr="00BF291E">
        <w:rPr>
          <w:rFonts w:ascii="Times New Roman" w:hAnsi="Times New Roman" w:cs="Times New Roman"/>
          <w:iCs/>
          <w:sz w:val="24"/>
          <w:szCs w:val="24"/>
        </w:rPr>
        <w:t xml:space="preserve"> from the Modular Multispectral Radiometer (MMR) and </w:t>
      </w:r>
      <w:r w:rsidRPr="00BF291E">
        <w:rPr>
          <w:rFonts w:ascii="Times New Roman" w:hAnsi="Times New Roman" w:cs="Times New Roman"/>
          <w:sz w:val="24"/>
          <w:szCs w:val="24"/>
        </w:rPr>
        <w:t>ground-based measurements respectively. Moran et al. (1996) used Landsat TM data to estimate ET for all grassland sites within their study region (Arizona, USA), and reported a RMSD of 29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in the estimation of the instantaneous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and a consistent overestimation of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in most sites.</w:t>
      </w:r>
    </w:p>
    <w:p w14:paraId="3DB994D5" w14:textId="18EAC392"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Jiang and Islam (2003) modified the Jiang and Islam (1999) method, using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T</w:t>
      </w:r>
      <w:r w:rsidRPr="00BF291E">
        <w:rPr>
          <w:rFonts w:ascii="Times New Roman" w:hAnsi="Times New Roman" w:cs="Times New Roman"/>
          <w:sz w:val="24"/>
          <w:szCs w:val="24"/>
          <w:vertAlign w:val="subscript"/>
        </w:rPr>
        <w:t>2</w:t>
      </w:r>
      <w:r w:rsidRPr="00BF291E">
        <w:rPr>
          <w:rFonts w:ascii="Times New Roman" w:hAnsi="Times New Roman" w:cs="Times New Roman"/>
          <w:sz w:val="24"/>
          <w:szCs w:val="24"/>
        </w:rPr>
        <w:t xml:space="preserve">, also known as </w:t>
      </w:r>
      <w:proofErr w:type="spellStart"/>
      <w:proofErr w:type="gramStart"/>
      <w:r w:rsidRPr="00BF291E">
        <w:rPr>
          <w:rFonts w:ascii="Times New Roman" w:hAnsi="Times New Roman" w:cs="Times New Roman"/>
          <w:sz w:val="24"/>
          <w:szCs w:val="24"/>
        </w:rPr>
        <w:t>dT</w:t>
      </w:r>
      <w:proofErr w:type="spellEnd"/>
      <w:proofErr w:type="gramEnd"/>
      <w:r w:rsidRPr="00BF291E">
        <w:rPr>
          <w:rFonts w:ascii="Times New Roman" w:hAnsi="Times New Roman" w:cs="Times New Roman"/>
          <w:sz w:val="24"/>
          <w:szCs w:val="24"/>
        </w:rPr>
        <w:t>, in place of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also by using the fractional vegetation cover (</w:t>
      </w:r>
      <w:commentRangeStart w:id="206"/>
      <w:r w:rsidRPr="00BF291E">
        <w:rPr>
          <w:rFonts w:ascii="Times New Roman" w:hAnsi="Times New Roman" w:cs="Times New Roman"/>
          <w:sz w:val="24"/>
          <w:szCs w:val="24"/>
        </w:rPr>
        <w:t>Fr</w:t>
      </w:r>
      <w:commentRangeEnd w:id="206"/>
      <w:r w:rsidR="00CE2ECC">
        <w:rPr>
          <w:rStyle w:val="CommentReference"/>
        </w:rPr>
        <w:commentReference w:id="206"/>
      </w:r>
      <w:r w:rsidRPr="00BF291E">
        <w:rPr>
          <w:rFonts w:ascii="Times New Roman" w:hAnsi="Times New Roman" w:cs="Times New Roman"/>
          <w:sz w:val="24"/>
          <w:szCs w:val="24"/>
        </w:rPr>
        <w:t xml:space="preserve">) parameter, as a proxy for vegetation </w:t>
      </w:r>
      <w:commentRangeStart w:id="207"/>
      <w:r w:rsidRPr="00BF291E">
        <w:rPr>
          <w:rFonts w:ascii="Times New Roman" w:hAnsi="Times New Roman" w:cs="Times New Roman"/>
          <w:sz w:val="24"/>
          <w:szCs w:val="24"/>
        </w:rPr>
        <w:t>amount</w:t>
      </w:r>
      <w:commentRangeEnd w:id="207"/>
      <w:r w:rsidR="00CE2ECC">
        <w:rPr>
          <w:rStyle w:val="CommentReference"/>
        </w:rPr>
        <w:commentReference w:id="207"/>
      </w:r>
      <w:r w:rsidRPr="00BF291E">
        <w:rPr>
          <w:rFonts w:ascii="Times New Roman" w:hAnsi="Times New Roman" w:cs="Times New Roman"/>
          <w:sz w:val="24"/>
          <w:szCs w:val="24"/>
        </w:rPr>
        <w:t xml:space="preserve"> in place of </w:t>
      </w:r>
      <w:del w:id="208" w:author="Alex Messina" w:date="2014-09-11T18:12:00Z">
        <w:r w:rsidRPr="00BF291E" w:rsidDel="00CE2ECC">
          <w:rPr>
            <w:rFonts w:ascii="Times New Roman" w:hAnsi="Times New Roman" w:cs="Times New Roman"/>
            <w:sz w:val="24"/>
            <w:szCs w:val="24"/>
          </w:rPr>
          <w:delText xml:space="preserve">the </w:delText>
        </w:r>
      </w:del>
      <w:r w:rsidRPr="00BF291E">
        <w:rPr>
          <w:rFonts w:ascii="Times New Roman" w:hAnsi="Times New Roman" w:cs="Times New Roman"/>
          <w:sz w:val="24"/>
          <w:szCs w:val="24"/>
        </w:rPr>
        <w:t xml:space="preserve">NDVI. This method was validated in various sites </w:t>
      </w:r>
      <w:r w:rsidRPr="00BF291E">
        <w:rPr>
          <w:rFonts w:ascii="Times New Roman" w:hAnsi="Times New Roman" w:cs="Times New Roman"/>
          <w:sz w:val="24"/>
          <w:szCs w:val="24"/>
        </w:rPr>
        <w:lastRenderedPageBreak/>
        <w:t xml:space="preserve">across the USA. In some of those validation studies,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flux estimates were predicted with a RMSD and bias of 58.6 (2.2 mm/d) and -42.4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(1.6 mm/d) respectively. </w:t>
      </w:r>
      <w:proofErr w:type="spellStart"/>
      <w:r w:rsidRPr="00BF291E">
        <w:rPr>
          <w:rFonts w:ascii="Times New Roman" w:hAnsi="Times New Roman" w:cs="Times New Roman"/>
          <w:sz w:val="24"/>
          <w:szCs w:val="24"/>
        </w:rPr>
        <w:t>Venturini</w:t>
      </w:r>
      <w:proofErr w:type="spellEnd"/>
      <w:r w:rsidRPr="00BF291E">
        <w:rPr>
          <w:rFonts w:ascii="Times New Roman" w:hAnsi="Times New Roman" w:cs="Times New Roman"/>
          <w:sz w:val="24"/>
          <w:szCs w:val="24"/>
        </w:rPr>
        <w:t xml:space="preserve"> et al. (2004) validated the method utilizing the same sensors for a region over South Florida, with RMSD in Λ prediction varying from 0.08 to 0.19, and a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ranging from 0.4 to 0.7.  </w:t>
      </w:r>
      <w:proofErr w:type="spellStart"/>
      <w:r w:rsidRPr="00BF291E">
        <w:rPr>
          <w:rFonts w:ascii="Times New Roman" w:hAnsi="Times New Roman" w:cs="Times New Roman"/>
          <w:sz w:val="24"/>
          <w:szCs w:val="24"/>
        </w:rPr>
        <w:t>Stisen</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"0034-4257", "author" : [ { "dropping-particle" : "", "family" : "Stisen", "given" : "Simon", "non-dropping-particle" : "", "parse-names" : false, "suffix" : "" }, { "dropping-particle" : "", "family" : "Sandholt", "given" : "Inge", "non-dropping-particle" : "", "parse-names" : false, "suffix" : "" }, { "dropping-particle" : "", "family" : "N\u00f8rgaard", "given" : "Anette", "non-dropping-particle" : "", "parse-names" : false, "suffix" : "" }, { "dropping-particle" : "", "family" : "Fensholt", "given" : "Rasmus", "non-dropping-particle" : "", "parse-names" : false, "suffix" : "" }, { "dropping-particle" : "", "family" : "Jensen", "given" : "Karsten H\u00f8gh", "non-dropping-particle" : "", "parse-names" : false, "suffix" : "" } ], "container-title" : "Remote Sensing of Environment", "id" : "ITEM-1", "issue" : "3", "issued" : { "date-parts" : [ [ "2008" ] ] }, "page" : "1242-1255", "publisher" : "Elsevier", "title" : "Combining the triangle method with thermal inertia to estimate regional evapotranspiration\u2014Applied to MSG-SEVIRI data in the Senegal River basin", "type" : "article-journal", "volume" : "112" }, "uris" : [ "http://www.mendeley.com/documents/?uuid=3e4c25df-febb-4f8f-bd10-d19fcb687224" ] } ], "mendeley" : { "manualFormatting" : "(2008)", "previouslyFormattedCitation" : "(Stisen et al., 2008)"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modified the method proposed by Jiang and Islam (2003) by combining it with thermal inertia information obtained from the geostationary MSG-SEVIRI sensor to estimate regional evaporative fraction (Λ) for a semi-arid region in South Senegal in Africa. Comparisons performed by the authors showed a close agreement for both EF (RMSD of 0.13 and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of 0.63) and the instantaneous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(RMSD of 41.45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and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of 0.66). Shu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"0303-2434", "author" : [ { "dropping-particle" : "", "family" : "Shu", "given" : "Yunqiao", "non-dropping-particle" : "", "parse-names" : false, "suffix" : "" }, { "dropping-particle" : "", "family" : "Stisen", "given" : "Simon", "non-dropping-particle" : "", "parse-names" : false, "suffix" : "" }, { "dropping-particle" : "", "family" : "Jensen", "given" : "Karsten H", "non-dropping-particle" : "", "parse-names" : false, "suffix" : "" }, { "dropping-particle" : "", "family" : "Sandholt", "given" : "Inge", "non-dropping-particle" : "", "parse-names" : false, "suffix" : "" } ], "container-title" : "International Journal of Applied Earth Observation and Geoinformation", "id" : "ITEM-1", "issue" : "2", "issued" : { "date-parts" : [ [ "2011" ] ] }, "page" : "192-206", "publisher" : "Elsevier", "title" : "Estimation of regional evapotranspiration over the North China Plain using geostationary satellite data", "type" : "article-journal", "volume" : "13" }, "uris" : [ "http://www.mendeley.com/documents/?uuid=6cdd93eb-5853-488a-9095-6ae4bb1b1558" ] } ], "mendeley" : { "manualFormatting" : "(2011)", "previouslyFormattedCitation" : "(Shu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performed further validation of the </w:t>
      </w:r>
      <w:proofErr w:type="spellStart"/>
      <w:r w:rsidRPr="00BF291E">
        <w:rPr>
          <w:rFonts w:ascii="Times New Roman" w:hAnsi="Times New Roman" w:cs="Times New Roman"/>
          <w:sz w:val="24"/>
          <w:szCs w:val="24"/>
        </w:rPr>
        <w:t>Stisen</w:t>
      </w:r>
      <w:proofErr w:type="spellEnd"/>
      <w:r w:rsidRPr="00BF291E">
        <w:rPr>
          <w:rFonts w:ascii="Times New Roman" w:hAnsi="Times New Roman" w:cs="Times New Roman"/>
          <w:sz w:val="24"/>
          <w:szCs w:val="24"/>
        </w:rPr>
        <w:t xml:space="preserve"> et al. (2008) method using observations from the Fengyun-2C (FY-2C) satellite in combination with the MODIS satellite products over a subtropical region in the North China Plain. Authors reported an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equal to 0.73 and a RMSD of 0.92 mm d</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for daily ET and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0.55 and RMSE= 0.14 for Λ. A very important advantage of the Jiang and Islam (2003) method included its independence from absolute accuracy of the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measures, since </w:t>
      </w:r>
      <w:commentRangeStart w:id="209"/>
      <w:r w:rsidRPr="00BF291E">
        <w:rPr>
          <w:rFonts w:ascii="Times New Roman" w:hAnsi="Times New Roman" w:cs="Times New Roman"/>
          <w:sz w:val="24"/>
          <w:szCs w:val="24"/>
        </w:rPr>
        <w:t>DT</w:t>
      </w:r>
      <w:commentRangeEnd w:id="209"/>
      <w:r w:rsidR="00CE2ECC">
        <w:rPr>
          <w:rStyle w:val="CommentReference"/>
        </w:rPr>
        <w:commentReference w:id="209"/>
      </w:r>
      <w:r w:rsidRPr="00BF291E">
        <w:rPr>
          <w:rFonts w:ascii="Times New Roman" w:hAnsi="Times New Roman" w:cs="Times New Roman"/>
          <w:sz w:val="24"/>
          <w:szCs w:val="24"/>
        </w:rPr>
        <w:t xml:space="preserve"> equal to zero in their technique always represented the true cold edge of the triangle space where Λ equals zero. Nonetheless, this method also assumed a linear variation in Λ across the triangular/trapezoid domain of (Fr, DT) feature space for each class of Fr, which might not be so realistic approximation, an issue which in part tried </w:t>
      </w:r>
      <w:proofErr w:type="spellStart"/>
      <w:r w:rsidRPr="00BF291E">
        <w:rPr>
          <w:rFonts w:ascii="Times New Roman" w:hAnsi="Times New Roman" w:cs="Times New Roman"/>
          <w:sz w:val="24"/>
          <w:szCs w:val="24"/>
        </w:rPr>
        <w:t>Stisen</w:t>
      </w:r>
      <w:proofErr w:type="spellEnd"/>
      <w:r w:rsidRPr="00BF291E">
        <w:rPr>
          <w:rFonts w:ascii="Times New Roman" w:hAnsi="Times New Roman" w:cs="Times New Roman"/>
          <w:sz w:val="24"/>
          <w:szCs w:val="24"/>
        </w:rPr>
        <w:t xml:space="preserve"> et al. (2008) tried to address by assuming non-linear relationships between the biophysical properties encapsulated in the TR/VI scatterplot.</w:t>
      </w:r>
    </w:p>
    <w:p w14:paraId="138F9356" w14:textId="77777777" w:rsidR="00BF291E" w:rsidRPr="00BF291E" w:rsidRDefault="00BF291E" w:rsidP="00BF291E">
      <w:pPr>
        <w:keepNext/>
        <w:keepLines/>
        <w:spacing w:before="40" w:after="0"/>
        <w:outlineLvl w:val="2"/>
        <w:rPr>
          <w:rFonts w:ascii="Times New Roman" w:eastAsiaTheme="majorEastAsia" w:hAnsi="Times New Roman" w:cs="Times New Roman"/>
          <w:sz w:val="24"/>
          <w:szCs w:val="24"/>
        </w:rPr>
      </w:pPr>
      <w:bookmarkStart w:id="210" w:name="_Toc397088781"/>
      <w:r w:rsidRPr="00BF291E">
        <w:rPr>
          <w:rFonts w:ascii="Times New Roman" w:eastAsiaTheme="majorEastAsia" w:hAnsi="Times New Roman" w:cs="Times New Roman"/>
          <w:sz w:val="24"/>
          <w:szCs w:val="24"/>
        </w:rPr>
        <w:t>3.2.4.3 T</w:t>
      </w:r>
      <w:r w:rsidRPr="00BF291E">
        <w:rPr>
          <w:rFonts w:ascii="Times New Roman" w:eastAsiaTheme="majorEastAsia" w:hAnsi="Times New Roman" w:cs="Times New Roman"/>
          <w:sz w:val="24"/>
          <w:szCs w:val="24"/>
          <w:vertAlign w:val="subscript"/>
        </w:rPr>
        <w:t>R</w:t>
      </w:r>
      <w:r w:rsidRPr="00BF291E">
        <w:rPr>
          <w:rFonts w:ascii="Times New Roman" w:eastAsiaTheme="majorEastAsia" w:hAnsi="Times New Roman" w:cs="Times New Roman"/>
          <w:sz w:val="24"/>
          <w:szCs w:val="24"/>
        </w:rPr>
        <w:t>-albedo scatterplot methods</w:t>
      </w:r>
      <w:bookmarkEnd w:id="210"/>
    </w:p>
    <w:p w14:paraId="0614098F" w14:textId="749ACF08"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A different group of triangle methods is based on the correlation between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albedo. </w:t>
      </w:r>
      <w:proofErr w:type="spellStart"/>
      <w:r w:rsidRPr="00BF291E">
        <w:rPr>
          <w:rFonts w:ascii="Times New Roman" w:hAnsi="Times New Roman" w:cs="Times New Roman"/>
          <w:sz w:val="24"/>
          <w:szCs w:val="24"/>
        </w:rPr>
        <w:t>Roerink</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"10.1016/S1464-1909(99)00128-8", "ISSN" : "14641909", "author" : [ { "dropping-particle" : "", "family" : "Roerink", "given" : "G", "non-dropping-particle" : "", "parse-names" : false, "suffix" : "" }, { "dropping-particle" : "", "family" : "Su", "given" : "Z", "non-dropping-particle" : "", "parse-names" : false, "suffix" : "" }, { "dropping-particle" : "", "family" : "Menenti", "given" : "M", "non-dropping-particle" : "", "parse-names" : false, "suffix" : "" } ], "container-title" : "Physics and Chemistry of the Earth, Part B: Hydrology, Oceans and Atmosphere", "id" : "ITEM-1", "issue" : "2", "issued" : { "date-parts" : [ [ "2000" ] ] }, "page" : "147-157", "title" : "S-SEBI: A simple remote sensing algorithm to estimate the surface energy balance", "type" : "article-journal", "volume" : "25" }, "uris" : [ "http://www.mendeley.com/documents/?uuid=9bdbec9d-f0a3-4e3c-973c-48c8134b82a3" ] } ], "mendeley" : { "manualFormatting" : "(2000)", "previouslyFormattedCitation" : "(Roerink et al., 2000)"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proposed the Simplified Surface Energy Balance Index (S-SEBI) method for mapping ET based on the estimation of the evaporative fraction (Λ).  S-SEBI calculates Λ </w:t>
      </w:r>
      <w:r w:rsidRPr="00BF291E">
        <w:rPr>
          <w:rFonts w:ascii="Times New Roman" w:hAnsi="Times New Roman" w:cs="Times New Roman"/>
          <w:sz w:val="24"/>
          <w:szCs w:val="24"/>
        </w:rPr>
        <w:lastRenderedPageBreak/>
        <w:t xml:space="preserve">using the same equation that SSEB uses to calculate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_Ref386631915 \h  \* MERGEFORMAT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proofErr w:type="gramStart"/>
      <w:r w:rsidRPr="00BF291E">
        <w:rPr>
          <w:rFonts w:ascii="Times New Roman" w:hAnsi="Times New Roman" w:cs="Times New Roman"/>
          <w:sz w:val="24"/>
          <w:szCs w:val="24"/>
        </w:rPr>
        <w:t xml:space="preserve">( </w:t>
      </w:r>
      <w:r w:rsidRPr="00BF291E">
        <w:rPr>
          <w:rFonts w:ascii="Times New Roman" w:hAnsi="Times New Roman" w:cs="Times New Roman"/>
          <w:b/>
          <w:noProof/>
          <w:sz w:val="24"/>
          <w:szCs w:val="24"/>
        </w:rPr>
        <w:t>22</w:t>
      </w:r>
      <w:proofErr w:type="gramEnd"/>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but in S-SEBI, </w:t>
      </w:r>
      <w:proofErr w:type="spellStart"/>
      <w:r w:rsidRPr="00BF291E">
        <w:rPr>
          <w:rFonts w:ascii="Times New Roman" w:hAnsi="Times New Roman" w:cs="Times New Roman"/>
          <w:sz w:val="24"/>
          <w:szCs w:val="24"/>
        </w:rPr>
        <w:t>T</w:t>
      </w:r>
      <w:r w:rsidRPr="00BF291E">
        <w:rPr>
          <w:rFonts w:ascii="Times New Roman" w:hAnsi="Times New Roman" w:cs="Times New Roman"/>
          <w:sz w:val="24"/>
          <w:szCs w:val="24"/>
          <w:vertAlign w:val="subscript"/>
        </w:rPr>
        <w:t>h</w:t>
      </w:r>
      <w:proofErr w:type="spellEnd"/>
      <w:r w:rsidRPr="00BF291E">
        <w:rPr>
          <w:rFonts w:ascii="Times New Roman" w:hAnsi="Times New Roman" w:cs="Times New Roman"/>
          <w:sz w:val="24"/>
          <w:szCs w:val="24"/>
        </w:rPr>
        <w:t xml:space="preserve"> and T</w:t>
      </w:r>
      <w:r w:rsidRPr="00BF291E">
        <w:rPr>
          <w:rFonts w:ascii="Times New Roman" w:hAnsi="Times New Roman" w:cs="Times New Roman"/>
          <w:sz w:val="24"/>
          <w:szCs w:val="24"/>
          <w:vertAlign w:val="subscript"/>
        </w:rPr>
        <w:t xml:space="preserve">c </w:t>
      </w:r>
      <w:r w:rsidRPr="00BF291E">
        <w:rPr>
          <w:rFonts w:ascii="Times New Roman" w:hAnsi="Times New Roman" w:cs="Times New Roman"/>
          <w:sz w:val="24"/>
          <w:szCs w:val="24"/>
        </w:rPr>
        <w:t>are linear functions of albedo, where the linear function coefficients are determined from the boundaries of the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-albedo plot.  Gómez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"0034-4257", "author" : [ { "dropping-particle" : "", "family" : "G\u00f3mez", "given" : "M", "non-dropping-particle" : "", "parse-names" : false, "suffix" : "" }, { "dropping-particle" : "", "family" : "Olioso", "given" : "A", "non-dropping-particle" : "", "parse-names" : false, "suffix" : "" }, { "dropping-particle" : "", "family" : "Sobrino", "given" : "J A", "non-dropping-particle" : "", "parse-names" : false, "suffix" : "" }, { "dropping-particle" : "", "family" : "Jacob", "given" : "F", "non-dropping-particle" : "", "parse-names" : false, "suffix" : "" } ], "container-title" : "Remote Sensing of Environment", "id" : "ITEM-1", "issue" : "3", "issued" : { "date-parts" : [ [ "2005" ] ] }, "page" : "399-408", "publisher" : "Elsevier", "title" : "Retrieval of evapotranspiration over the Alpilles/ReSeDA experimental site using airborne POLDER sensor and a thermal camera", "type" : "article-journal", "volume" : "96" }, "uris" : [ "http://www.mendeley.com/documents/?uuid=42d3f4b2-36f1-4925-8c14-787eb955f116" ] } ], "mendeley" : { "manualFormatting" : "(2005)", "previouslyFormattedCitation" : "(G\u00f3mez et al., 2005)"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extended S-SEBI to the retrieval of daily evapotranspiration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from high spatial resolution data (20m) from </w:t>
      </w:r>
      <w:proofErr w:type="spellStart"/>
      <w:r w:rsidRPr="00BF291E">
        <w:rPr>
          <w:rFonts w:ascii="Times New Roman" w:hAnsi="Times New Roman" w:cs="Times New Roman"/>
          <w:sz w:val="24"/>
          <w:szCs w:val="24"/>
        </w:rPr>
        <w:t>PoLDER</w:t>
      </w:r>
      <w:proofErr w:type="spellEnd"/>
      <w:r w:rsidRPr="00BF291E">
        <w:rPr>
          <w:rFonts w:ascii="Times New Roman" w:hAnsi="Times New Roman" w:cs="Times New Roman"/>
          <w:sz w:val="24"/>
          <w:szCs w:val="24"/>
        </w:rPr>
        <w:t xml:space="preserve"> (Polarization and Directionality of Earth Reflectance) airborne instrument and a thermal infrared camera (20 m), with an error of 90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and 1 mm day</w:t>
      </w:r>
      <w:r w:rsidRPr="00BF291E">
        <w:rPr>
          <w:rFonts w:ascii="Times New Roman" w:hAnsi="Times New Roman" w:cs="Times New Roman"/>
          <w:sz w:val="24"/>
          <w:szCs w:val="24"/>
          <w:vertAlign w:val="superscript"/>
        </w:rPr>
        <w:t xml:space="preserve">-1 </w:t>
      </w:r>
      <w:r w:rsidRPr="00BF291E">
        <w:rPr>
          <w:rFonts w:ascii="Times New Roman" w:hAnsi="Times New Roman" w:cs="Times New Roman"/>
          <w:sz w:val="24"/>
          <w:szCs w:val="24"/>
        </w:rPr>
        <w:t xml:space="preserve">in the estimates of instantaneous and daily total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respectively.  The method was evaluated further by </w:t>
      </w:r>
      <w:proofErr w:type="spellStart"/>
      <w:r w:rsidRPr="00BF291E">
        <w:rPr>
          <w:rFonts w:ascii="Times New Roman" w:hAnsi="Times New Roman" w:cs="Times New Roman"/>
          <w:sz w:val="24"/>
          <w:szCs w:val="24"/>
        </w:rPr>
        <w:t>Sobrino</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"0022-1694", "author" : [ { "dropping-particle" : "", "family" : "Sobrino", "given" : "J A", "non-dropping-particle" : "", "parse-names" : false, "suffix" : "" }, { "dropping-particle" : "", "family" : "G\u00f3mez", "given" : "M", "non-dropping-particle" : "", "parse-names" : false, "suffix" : "" }, { "dropping-particle" : "", "family" : "Jim\u00e9nez-Mu\u00f1oz", "given" : "J C", "non-dropping-particle" : "", "parse-names" : false, "suffix" : "" }, { "dropping-particle" : "", "family" : "Olioso", "given" : "A", "non-dropping-particle" : "", "parse-names" : false, "suffix" : "" }, { "dropping-particle" : "", "family" : "Chehbouni", "given" : "Ghani", "non-dropping-particle" : "", "parse-names" : false, "suffix" : "" } ], "container-title" : "Journal of hydrology", "id" : "ITEM-1", "issue" : "1", "issued" : { "date-parts" : [ [ "2005" ] ] }, "page" : "117-125", "publisher" : "Elsevier", "title" : "A simple algorithm to estimate evapotranspiration from DAIS data: Application to the DAISEX campaigns", "type" : "article-journal", "volume" : "315" }, "uris" : [ "http://www.mendeley.com/documents/?uuid=5619774d-e815-4ee9-b835-b2e18e290215" ] } ], "mendeley" : { "manualFormatting" : "(2005)", "previouslyFormattedCitation" : "(Sobrino et al., 2005)"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using high spatial resolution airborne images from the Digital Airborne Imaging Spectrometer (DAIS) over agricultural areas in Spain. Authors reported accuracy in daily ET prediction higher than 1 mm d</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Sobrino</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"0034-4257", "author" : [ { "dropping-particle" : "", "family" : "Sobrino", "given" : "J A", "non-dropping-particle" : "", "parse-names" : false, "suffix" : "" }, { "dropping-particle" : "", "family" : "G\u00f3mez", "given" : "M", "non-dropping-particle" : "", "parse-names" : false, "suffix" : "" }, { "dropping-particle" : "", "family" : "Jim\u00e9nez-Mu\u00f1oz", "given" : "J C", "non-dropping-particle" : "", "parse-names" : false, "suffix" : "" }, { "dropping-particle" : "", "family" : "Olioso", "given" : "A", "non-dropping-particle" : "", "parse-names" : false, "suffix" : "" } ], "container-title" : "Remote Sensing of Environment", "id" : "ITEM-1", "issue" : "2", "issued" : { "date-parts" : [ [ "2007" ] ] }, "page" : "139-148", "publisher" : "Elsevier", "title" : "Application of a simple algorithm to estimate daily evapotranspiration from NOAA\u2013AVHRR images for the Iberian Peninsula", "type" : "article-journal", "volume" : "110" }, "uris" : [ "http://www.mendeley.com/documents/?uuid=b7c4202a-d661-4cac-9690-b15746aed319" ] }, { "id" : "ITEM-2", "itemData" : { "ISSN" : "0143-1161", "author" : [ { "dropping-particle" : "", "family" : "Sobrino", "given" : "Jos\u00e9 A", "non-dropping-particle" : "", "parse-names" : false, "suffix" : "" }, { "dropping-particle" : "", "family" : "Jim\u00e9nez\u2010Mu\u00f1oz", "given" : "J C", "non-dropping-particle" : "", "parse-names" : false, "suffix" : "" }, { "dropping-particle" : "", "family" : "S\u00f2ria", "given" : "G", "non-dropping-particle" : "", "parse-names" : false, "suffix" : "" }, { "dropping-particle" : "", "family" : "G\u00f3mez", "given" : "M", "non-dropping-particle" : "", "parse-names" : false, "suffix" : "" }, { "dropping-particle" : "", "family" : "Ortiz", "given" : "A Barella", "non-dropping-particle" : "", "parse-names" : false, "suffix" : "" }, { "dropping-particle" : "", "family" : "Romaguera", "given" : "M", "non-dropping-particle" : "", "parse-names" : false, "suffix" : "" }, { "dropping-particle" : "", "family" : "Zaragoza", "given" : "M", "non-dropping-particle" : "", "parse-names" : false, "suffix" : "" }, { "dropping-particle" : "", "family" : "Julien", "given" : "Y", "non-dropping-particle" : "", "parse-names" : false, "suffix" : "" }, { "dropping-particle" : "", "family" : "Cuenca", "given" : "J", "non-dropping-particle" : "", "parse-names" : false, "suffix" : "" }, { "dropping-particle" : "", "family" : "Atitar", "given" : "M", "non-dropping-particle" : "", "parse-names" : false, "suffix" : "" } ], "container-title" : "International Journal of Remote Sensing", "id" : "ITEM-2", "issue" : "17-18", "issued" : { "date-parts" : [ [ "2008" ] ] }, "page" : "4961-4991", "publisher" : "Taylor &amp; Francis", "title" : "Thermal remote sensing in the framework of the SEN2FLEX project: field measurements, airborne data and applications", "type" : "article-journal", "volume" : "29" }, "uris" : [ "http://www.mendeley.com/documents/?uuid=909843c1-3b84-4b14-82da-cebb0f65aed8" ] } ], "mendeley" : { "manualFormatting" : "(2008, 2007)", "previouslyFormattedCitation" : "(Sobrino et al., 2008,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(2008, 2007)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subsequently adapted this methodology to the low spatial resolution data provided by the AVHRR and in the framework of the SEN2FLEX (field measurements, airborne data) project for similar sites in Spain. Authors reported a mean RMSD of ~1 mm d-1 in the estimation of daily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by S-SEBI in comparison to ground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measurements from lysimeters. Garcia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"Garc\u00eda", "given" : "M\u00f3nica", "non-dropping-particle" : "", "parse-names" : false, "suffix" : "" }, { "dropping-particle" : "", "family" : "Villagarc\u00eda", "given" : "Luis", "non-dropping-particle" : "", "parse-names" : false, "suffix" : "" }, { "dropping-particle" : "", "family" : "Contreras", "given" : "Sergio", "non-dropping-particle" : "", "parse-names" : false, "suffix" : "" }, { "dropping-particle" : "", "family" : "Domingo", "given" : "Francisco", "non-dropping-particle" : "", "parse-names" : false, "suffix" : "" }, { "dropping-particle" : "", "family" : "Puigdef\u00e1bregas", "given" : "Juan", "non-dropping-particle" : "", "parse-names" : false, "suffix" : "" } ], "container-title" : "Sensors", "id" : "ITEM-1", "issue" : "6", "issued" : { "date-parts" : [ [ "2007" ] ] }, "page" : "860-883", "publisher" : "Molecular Diversity Preservation International", "title" : "Comparison of three operative models for estimating the surface water deficit using ASTER reflective and thermal data", "type" : "article-journal", "volume" : "7" }, "uris" : [ "http://www.mendeley.com/documents/?uuid=cb27060e-640b-432b-b34f-8ce621509e52" ] } ], "mendeley" : { "manualFormatting" : "(2007)", "previouslyFormattedCitation" : "(Garc\u00eda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evaluated three operative models for estimating the non-evaporative fraction (NEF) as an indicator of the surface water deficit in a semiarid area of southeast Spain. Other studies, such as by </w:t>
      </w:r>
      <w:proofErr w:type="spellStart"/>
      <w:r w:rsidRPr="00BF291E">
        <w:rPr>
          <w:rFonts w:ascii="Times New Roman" w:hAnsi="Times New Roman" w:cs="Times New Roman"/>
          <w:sz w:val="24"/>
          <w:szCs w:val="24"/>
        </w:rPr>
        <w:t>Zahira</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"Zahira", "given" : "Souidi", "non-dropping-particle" : "", "parse-names" : false, "suffix" : "" }, { "dropping-particle" : "", "family" : "Abderrahmane", "given" : "Hamimed", "non-dropping-particle" : "", "parse-names" : false, "suffix" : "" }, { "dropping-particle" : "", "family" : "Mederbal", "given" : "Khalladi", "non-dropping-particle" : "", "parse-names" : false, "suffix" : "" }, { "dropping-particle" : "", "family" : "Frederic", "given" : "Donze", "non-dropping-particle" : "", "parse-names" : false, "suffix" : "" } ], "container-title" : "Remote Sensing", "id" : "ITEM-1", "issue" : "4", "issued" : { "date-parts" : [ [ "2009" ] ] }, "page" : "795-817", "publisher" : "Molecular Diversity Preservation International", "title" : "Mapping latent heat flux in the western forest covered regions of Algeria using remote sensing data and a spatialized model", "type" : "article-journal", "volume" : "1" }, "uris" : [ "http://www.mendeley.com/documents/?uuid=b9375b66-a6b2-4022-83d5-1d1a6c4f5d00" ] } ], "mendeley" : { "manualFormatting" : "(2009)", "previouslyFormattedCitation" : "(Zahira et al., 2009)"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(2009)</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monitored the drought status in Algerian forest covered areas with the combined use of S-SEBI with the visible, near infrared and thermal infrared bands of Landsat ETM+ imagery. Comparisons performed between the instantaneous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fluxes predicted by S-SEBI and corresponding in-situ showed a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of 0.85 and a RMSD of 64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(2.4 mm/d)</w:t>
      </w:r>
      <w:ins w:id="211" w:author="Alex Messina" w:date="2014-09-11T18:25:00Z">
        <w:r w:rsidR="00955629">
          <w:rPr>
            <w:rFonts w:ascii="Times New Roman" w:hAnsi="Times New Roman" w:cs="Times New Roman"/>
            <w:sz w:val="24"/>
            <w:szCs w:val="24"/>
          </w:rPr>
          <w:t>.</w:t>
        </w:r>
      </w:ins>
      <w:r w:rsidRPr="00BF291E">
        <w:rPr>
          <w:rFonts w:ascii="Times New Roman" w:hAnsi="Times New Roman" w:cs="Times New Roman"/>
          <w:sz w:val="24"/>
          <w:szCs w:val="24"/>
        </w:rPr>
        <w:t xml:space="preserve"> Bhattacharya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"0022-1694", "abstract" : "Regular and rapid monitoring of evapotranspiration (ET) at regional scale is required to optimize hydrological resources for irrigation scheduling and water management in agricultural systems. A simplified single-source energy balance scheme was implemented to estimate regional clear sky ET using noon-midnight data acquired from Indian geostationary meteorological satellite (Kalapana-1) sensor (VHRR) (hereafter termed K1VHRR). The core inputs to ET model such as land surface temperature (Ts), surface albedo, insolation and air temperature were retrieved using data of visible (VIS), water vapour (WV) and thermal infrared (IR) bands. These were further used to estimate available energy at surface. Evaporative fraction was estimated from Ts-albedo two-dimensional (2D) space to convert available energy into latent heat fluxes ([lambda]E). The validation of coarse resolution [lambda]E flux from K1VHRR was a two-step approach comprising (1) comparison of moderate resolution (0.01\u00b0) [lambda]E flux from MODIS AQUA with in situ measurements over five different agricultural land uses, and (2) upscaling validated moderate resolution [lambda]E to compare coarser resolution (0.08\u00b0) [lambda]E fluxes. The net error in estimated daily ET from K1VHRR varied between 25% and 32% of measurements. The errors in estimates of eight-day ET sum were found to be little less (26%) as compared to daily estimates. Regional validation of K1VHRR eight-day ET from wall-to-wall comparison with aggregated moderate resolution ET estimates yielded a correlation coefficient (r) of 0.80 from 52,853 paired datasets over Indian agricultural land. In general, the error in ET estimates increased with increasing surface heterogeneity. The uncertainty in ET fluxes from K1VHRR due to inherent retrieval errors in core inputs was also assessed. The overall errors in [lambda]E and ET estimates from K1VHRR were found to be at par with globally available experimental results using data from sensors on geostationary platform.", "author" : [ { "dropping-particle" : "", "family" : "Bhattacharya", "given" : "B K", "non-dropping-particle" : "", "parse-names" : false, "suffix" : "" }, { "dropping-particle" : "", "family" : "Mallick", "given" : "K", "non-dropping-particle" : "", "parse-names" : false, "suffix" : "" }, { "dropping-particle" : "", "family" : "Patel", "given" : "N K", "non-dropping-particle" : "", "parse-names" : false, "suffix" : "" }, { "dropping-particle" : "", "family" : "Parihar", "given" : "J S", "non-dropping-particle" : "", "parse-names" : false, "suffix" : "" } ], "container-title" : "Journal of Hydrology", "id" : "ITEM-1", "issue" : "1-2", "issued" : { "date-parts" : [ [ "2010" ] ] }, "note" : "doi: DOI: 10.1016/j.jhydrol.2010.03.030", "page" : "65-80", "title" : "Regional clear sky evapotranspiration over agricultural land using remote sensing data from Indian geostationary meteorological satellite", "type" : "article-journal", "volume" : "387" }, "uris" : [ "http://www.mendeley.com/documents/?uuid=be53d665-9fcd-41e9-90f5-83e7be9c3469" ] } ], "mendeley" : { "manualFormatting" : "(2010)", "previouslyFormattedCitation" : "(Bhattacharya et al., 2010)"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suggested a technique for the estimation of regional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fluxes from remote sensing data based on the computation of the EF from the TR/albedo plot, validated over an agricultural region in India from the Indian geostationary meteorological satellite Kalapana-1.  They reported an overall </w:t>
      </w:r>
      <w:r w:rsidRPr="00BF291E">
        <w:rPr>
          <w:rFonts w:ascii="Times New Roman" w:hAnsi="Times New Roman" w:cs="Times New Roman"/>
          <w:sz w:val="24"/>
          <w:szCs w:val="24"/>
        </w:rPr>
        <w:lastRenderedPageBreak/>
        <w:t>RMSE in the predicted daily ET estimates in the range of 25–32% of measured mean. Comparisons of the 8-day ET product over agricultural land uses yielded RMSD of 26% (0.45 mm d</w:t>
      </w:r>
      <w:r w:rsidRPr="00BF291E">
        <w:rPr>
          <w:rFonts w:ascii="Times New Roman" w:hAnsi="Times New Roman" w:cs="Times New Roman"/>
          <w:sz w:val="24"/>
          <w:szCs w:val="24"/>
          <w:vertAlign w:val="superscript"/>
        </w:rPr>
        <w:t>-</w:t>
      </w:r>
      <w:r w:rsidRPr="00BF291E">
        <w:rPr>
          <w:rFonts w:ascii="Times New Roman" w:hAnsi="Times New Roman" w:cs="Times New Roman"/>
          <w:sz w:val="24"/>
          <w:szCs w:val="24"/>
        </w:rPr>
        <w:t>1) with r = 0.8 (n = 52,853) as compared to daily ET. An important advantage of the technique of Bhattacharya et al. (2010) was that it could be implemented without the need of any ground observations, making it potentially a very good choice for operational use. Also, in contrast to some other methods discussed so far their method avoided the H flux computation prior to ET flux estimation. A limitation is the assumption of uniform atmospheric conditions, and the method cannot be implemented if contrasting features (wet and dry pixels) are not present within the image.</w:t>
      </w:r>
    </w:p>
    <w:p w14:paraId="49BF7915" w14:textId="77777777" w:rsidR="00BF291E" w:rsidRPr="00BF291E" w:rsidRDefault="00BF291E" w:rsidP="00BF291E">
      <w:pPr>
        <w:keepNext/>
        <w:keepLines/>
        <w:spacing w:before="40" w:after="0"/>
        <w:outlineLvl w:val="2"/>
        <w:rPr>
          <w:rFonts w:ascii="Times New Roman" w:eastAsiaTheme="majorEastAsia" w:hAnsi="Times New Roman" w:cs="Times New Roman"/>
          <w:b/>
          <w:i/>
          <w:sz w:val="24"/>
          <w:szCs w:val="24"/>
        </w:rPr>
      </w:pPr>
      <w:bookmarkStart w:id="212" w:name="_Toc397088782"/>
      <w:r w:rsidRPr="00BF291E">
        <w:rPr>
          <w:rFonts w:ascii="Times New Roman" w:eastAsiaTheme="majorEastAsia" w:hAnsi="Times New Roman" w:cs="Times New Roman"/>
          <w:b/>
          <w:i/>
          <w:sz w:val="24"/>
          <w:szCs w:val="24"/>
        </w:rPr>
        <w:t>3.2.4.4 Day-night temperature difference and VI scatterplot methods</w:t>
      </w:r>
      <w:bookmarkEnd w:id="212"/>
    </w:p>
    <w:p w14:paraId="5194F511" w14:textId="771C967B"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Another variant of the triangle method uses the difference between the day and night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versus the VI. Chen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"0378-3774", "author" : [ { "dropping-particle" : "", "family" : "Chen", "given" : "Jen-Hwua", "non-dropping-particle" : "", "parse-names" : false, "suffix" : "" }, { "dropping-particle" : "", "family" : "Kan", "given" : "Chun-E", "non-dropping-particle" : "", "parse-names" : false, "suffix" : "" }, { "dropping-particle" : "", "family" : "Tan", "given" : "Chih-Hung", "non-dropping-particle" : "", "parse-names" : false, "suffix" : "" }, { "dropping-particle" : "", "family" : "Shih", "given" : "Sun-Fu", "non-dropping-particle" : "", "parse-names" : false, "suffix" : "" } ], "container-title" : "Agricultural Water Management", "id" : "ITEM-1", "issue" : "3", "issued" : { "date-parts" : [ [ "2002" ] ] }, "page" : "239-248", "publisher" : "Elsevier", "title" : "Use of spectral information for wetland evapotranspiration assessment", "type" : "article-journal", "volume" : "55" }, "uris" : [ "http://www.mendeley.com/documents/?uuid=4c87ee56-be78-468d-ab08-579acfbadd31", "http://www.mendeley.com/documents/?uuid=0ff6cabf-11a4-4b98-9d91-89cea587c8ef" ] } ], "mendeley" : { "manualFormatting" : "(2002)", "previouslyFormattedCitation" : "(Chen et al., 2002)"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were the first to propose the Diurnal Surface Temperature Variation (DSTV) approach.  DSTV is based on the observed relationship between the difference between the day and night time temperatures and the soil moisture and thermal inertia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"1944-7973", "author" : [ { "dropping-particle" : "", "family" : "Griend", "given" : "A A", "non-dropping-particle" : "Van de", "parse-names" : false, "suffix" : "" }, { "dropping-particle" : "", "family" : "Camillo", "given" : "P J", "non-dropping-particle" : "", "parse-names" : false, "suffix" : "" }, { "dropping-particle" : "", "family" : "Gurney", "given" : "R J", "non-dropping-particle" : "", "parse-names" : false, "suffix" : "" } ], "container-title" : "Water Resources Research", "id" : "ITEM-1", "issue" : "7", "issued" : { "date-parts" : [ [ "1985" ] ] }, "page" : "997-1009", "publisher" : "Wiley Online Library", "title" : "Discrimination of soil physical parameters, thermal inertia, and soil moisture from diurnal surface temperature fluctuations", "type" : "article-journal", "volume" : "21" }, "uris" : [ "http://www.mendeley.com/documents/?uuid=73340766-855c-498f-b799-a0e0aa20272c" ] }, { "id" : "ITEM-2", "itemData" : { "ISBN" : "9401055386", "author" : [ { "dropping-particle" : "", "family" : "Engman", "given" : "Edwin T", "non-dropping-particle" : "", "parse-names" : false, "suffix" : "" }, { "dropping-particle" : "", "family" : "Gurney", "given" : "Robert J", "non-dropping-particle" : "", "parse-names" : false, "suffix" : "" } ], "container-title" : "Recent Advances in the Modeling of Hydrologic Systems", "id" : "ITEM-2", "issued" : { "date-parts" : [ [ "1991" ] ] }, "page" : "471-495", "publisher" : "Springer", "title" : "Recent Advances and Future Implications of Remote Sensing for Hydrologic Modeling", "type" : "chapter" }, "uris" : [ "http://www.mendeley.com/documents/?uuid=bc717241-e4ee-42f9-ab95-166248879d8b" ] } ], "mendeley" : { "previouslyFormattedCitation" : "(Engman and Gurney, 1991; Van de Griend et al., 1985)"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(Engman and Gurney, 1991; Van de Griend et al., 1985)</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 The technique first implements a simple linear mixture model to determine the fractional contribution of vegetation, dry soil surfaces and wet soil surfaces to the observed values of NDVI and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The vegetation and moisture coefficient (VMC), which is the same as </w:t>
      </w:r>
      <w:proofErr w:type="spellStart"/>
      <w:r w:rsidRPr="00BF291E">
        <w:rPr>
          <w:rFonts w:ascii="Times New Roman" w:hAnsi="Times New Roman" w:cs="Times New Roman"/>
          <w:i/>
          <w:sz w:val="24"/>
          <w:szCs w:val="24"/>
        </w:rPr>
        <w:t>ET</w:t>
      </w:r>
      <w:r w:rsidRPr="00BF291E">
        <w:rPr>
          <w:rFonts w:ascii="Times New Roman" w:hAnsi="Times New Roman" w:cs="Times New Roman"/>
          <w:i/>
          <w:sz w:val="24"/>
          <w:szCs w:val="24"/>
          <w:vertAlign w:val="subscript"/>
        </w:rPr>
        <w:t>f</w:t>
      </w:r>
      <w:proofErr w:type="spellEnd"/>
      <w:r w:rsidRPr="00BF291E">
        <w:rPr>
          <w:rFonts w:ascii="Times New Roman" w:hAnsi="Times New Roman" w:cs="Times New Roman"/>
          <w:sz w:val="24"/>
          <w:szCs w:val="24"/>
        </w:rPr>
        <w:t xml:space="preserve"> in the crop coefficient methods</w:t>
      </w:r>
      <w:ins w:id="213" w:author="Alex Messina" w:date="2014-09-11T18:29:00Z">
        <w:r w:rsidR="00955629">
          <w:rPr>
            <w:rFonts w:ascii="Times New Roman" w:hAnsi="Times New Roman" w:cs="Times New Roman"/>
            <w:sz w:val="24"/>
            <w:szCs w:val="24"/>
          </w:rPr>
          <w:t xml:space="preserve"> (section 3.2.2.1)</w:t>
        </w:r>
      </w:ins>
      <w:r w:rsidRPr="00BF291E">
        <w:rPr>
          <w:rFonts w:ascii="Times New Roman" w:hAnsi="Times New Roman" w:cs="Times New Roman"/>
          <w:sz w:val="24"/>
          <w:szCs w:val="24"/>
        </w:rPr>
        <w:t>, was then expressed at each pixel as the sum of the VMC for each of the three surface types weighted by the fraction contribution at the given pixel. They implemented the algorithm with AVHRR data for a site in South Florida, USA, and showed percentage errors in the prediction of ET compared to lysimeter measurements between 2.8% to 23.9% with RMSD’s varying from 3.08 to 5.74 mm day</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An important advantage of the Chen et al. (2002) method was its requirement for only a small number of ground parameters. However, main limitations included the constraint to </w:t>
      </w:r>
      <w:r w:rsidRPr="00BF291E">
        <w:rPr>
          <w:rFonts w:ascii="Times New Roman" w:hAnsi="Times New Roman" w:cs="Times New Roman"/>
          <w:sz w:val="24"/>
          <w:szCs w:val="24"/>
        </w:rPr>
        <w:lastRenderedPageBreak/>
        <w:t>assume only three land cover types in the mixture modelling and the need for two satellite derived TR values to calculate the DSTV. Similar to Jiang and Islam (2001), this required assuming that ET was the same for all dense vegetation.  Also, the fact that the method required identification of areas of the three distinct land use/cover types that are required to be homogeneous and of sufficiently large spatial extend for the VMC to be estimated can be attributed as a limitation for its implementation.</w:t>
      </w:r>
    </w:p>
    <w:p w14:paraId="5A8A703B" w14:textId="5A2E2106"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Wang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"0034-4257", "author" : [ { "dropping-particle" : "", "family" : "Wang", "given" : "Kaicun", "non-dropping-particle" : "", "parse-names" : false, "suffix" : "" }, { "dropping-particle" : "", "family" : "Li", "given" : "Zhanqing", "non-dropping-particle" : "", "parse-names" : false, "suffix" : "" }, { "dropping-particle" : "", "family" : "Cribb", "given" : "M", "non-dropping-particle" : "", "parse-names" : false, "suffix" : "" } ], "container-title" : "Remote Sensing of Environment", "id" : "ITEM-1", "issue" : "3", "issued" : { "date-parts" : [ [ "2006" ] ] }, "page" : "293-305", "publisher" : "Elsevier", "title" : "Estimation of evaporative fraction from a combination of day and night land surface temperatures and NDVI: A new method to determine the Priestley\u2013Taylor parameter", "type" : "article-journal", "volume" : "102" }, "uris" : [ "http://www.mendeley.com/documents/?uuid=79bc40ab-df1f-4228-9ab1-cf6e2963c0b7" ] } ], "mendeley" : { "manualFormatting" : "(2006)", "previouslyFormattedCitation" : "(Wang et al., 2006)"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(2006)</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proposed a modification to the method of Jiang and Islam (2003) using the day–night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difference and NDVI (ΔT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–NDVI), in place of the daytime TR. Wang et al. (2006) determined spatial variations of the ΔT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/NDVI space using data from MODIS global 1km daily products collected by the Aqua and Terra satellites which were used to estimate </w:t>
      </w:r>
      <w:ins w:id="214" w:author="Alex Messina" w:date="2014-09-11T18:31:00Z">
        <w:r w:rsidR="00955629">
          <w:rPr>
            <w:rFonts w:ascii="Times New Roman" w:hAnsi="Times New Roman" w:cs="Times New Roman"/>
            <w:sz w:val="24"/>
            <w:szCs w:val="24"/>
          </w:rPr>
          <w:t>Ʌ</w:t>
        </w:r>
      </w:ins>
      <w:del w:id="215" w:author="Alex Messina" w:date="2014-09-11T18:31:00Z">
        <w:r w:rsidRPr="00BF291E" w:rsidDel="00955629">
          <w:rPr>
            <w:rFonts w:ascii="Times New Roman" w:hAnsi="Times New Roman" w:cs="Times New Roman"/>
            <w:sz w:val="24"/>
            <w:szCs w:val="24"/>
          </w:rPr>
          <w:delText>EF</w:delText>
        </w:r>
      </w:del>
      <w:r w:rsidRPr="00BF291E">
        <w:rPr>
          <w:rFonts w:ascii="Times New Roman" w:hAnsi="Times New Roman" w:cs="Times New Roman"/>
          <w:sz w:val="24"/>
          <w:szCs w:val="24"/>
        </w:rPr>
        <w:t xml:space="preserve"> (parameterized as a function of air temperature and the Priestley-Taylor parameter α</w:t>
      </w:r>
      <w:r w:rsidRPr="00BF291E">
        <w:rPr>
          <w:rFonts w:ascii="Times New Roman" w:hAnsi="Times New Roman" w:cs="Times New Roman"/>
          <w:sz w:val="24"/>
          <w:szCs w:val="24"/>
          <w:vertAlign w:val="subscript"/>
        </w:rPr>
        <w:t>PT</w:t>
      </w:r>
      <w:r w:rsidRPr="00BF291E">
        <w:rPr>
          <w:rFonts w:ascii="Times New Roman" w:hAnsi="Times New Roman" w:cs="Times New Roman"/>
          <w:sz w:val="24"/>
          <w:szCs w:val="24"/>
        </w:rPr>
        <w:t xml:space="preserve">), that was then compared to observations taken during 16 days in 2004, again at the SGP site, USA. The accuracy of the retrieved Λ was significantly better than that derived from </w:t>
      </w:r>
      <w:commentRangeStart w:id="216"/>
      <w:r w:rsidRPr="00BF291E">
        <w:rPr>
          <w:rFonts w:ascii="Times New Roman" w:hAnsi="Times New Roman" w:cs="Times New Roman"/>
          <w:sz w:val="24"/>
          <w:szCs w:val="24"/>
        </w:rPr>
        <w:t xml:space="preserve">the ΔTs/NDVI </w:t>
      </w:r>
      <w:commentRangeEnd w:id="216"/>
      <w:r w:rsidR="00955629">
        <w:rPr>
          <w:rStyle w:val="CommentReference"/>
        </w:rPr>
        <w:commentReference w:id="216"/>
      </w:r>
      <w:r w:rsidRPr="00BF291E">
        <w:rPr>
          <w:rFonts w:ascii="Times New Roman" w:hAnsi="Times New Roman" w:cs="Times New Roman"/>
          <w:sz w:val="24"/>
          <w:szCs w:val="24"/>
        </w:rPr>
        <w:t>measure, whilst statistical comparisons showed that the ΔTs–NDVI Λ retrievals showed marked improvement compared to those retrieved from the daytime temperature alone. The mean relative accuracy in the estimation of Λ using the new method with Aqua day/night images was reported to produce a RMSD of 0.106, a bias of -0.002 and an R</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of 0.61, which was deemed satisfactory, especially after taking into account the simplicity of the approach and the requirement for only a small number of input parameters for its implementation. However, a possible constraint for the practical implementation of the method, also reported in Wang et al. (2006), included the method requirement for spatially derived temperatures available for both day and nighttime conditions.</w:t>
      </w:r>
    </w:p>
    <w:p w14:paraId="0C006639" w14:textId="77777777" w:rsidR="00BF291E" w:rsidRPr="00BF291E" w:rsidRDefault="00BF291E" w:rsidP="00BF291E">
      <w:pPr>
        <w:keepNext/>
        <w:keepLines/>
        <w:spacing w:before="40" w:after="0"/>
        <w:outlineLvl w:val="2"/>
        <w:rPr>
          <w:rFonts w:ascii="Times New Roman" w:eastAsiaTheme="majorEastAsia" w:hAnsi="Times New Roman" w:cs="Times New Roman"/>
          <w:b/>
          <w:i/>
          <w:sz w:val="24"/>
          <w:szCs w:val="24"/>
        </w:rPr>
      </w:pPr>
      <w:bookmarkStart w:id="217" w:name="_Toc397088783"/>
      <w:r w:rsidRPr="00BF291E">
        <w:rPr>
          <w:rFonts w:ascii="Times New Roman" w:eastAsiaTheme="majorEastAsia" w:hAnsi="Times New Roman" w:cs="Times New Roman"/>
          <w:b/>
          <w:i/>
          <w:sz w:val="24"/>
          <w:szCs w:val="24"/>
        </w:rPr>
        <w:lastRenderedPageBreak/>
        <w:t>3.2.4.5 Coupling TR-VI scatterplots with SVAT models</w:t>
      </w:r>
      <w:bookmarkEnd w:id="217"/>
    </w:p>
    <w:p w14:paraId="065E4392" w14:textId="7353705C" w:rsidR="00BF291E" w:rsidRPr="00BF291E" w:rsidRDefault="00BF291E" w:rsidP="00BF291E">
      <w:pPr>
        <w:autoSpaceDE w:val="0"/>
        <w:autoSpaceDN w:val="0"/>
        <w:adjustRightInd w:val="0"/>
        <w:spacing w:after="0" w:line="480" w:lineRule="auto"/>
        <w:rPr>
          <w:rFonts w:ascii="Times New Roman" w:hAnsi="Times New Roman" w:cs="Times New Roman"/>
          <w:sz w:val="24"/>
          <w:szCs w:val="24"/>
        </w:rPr>
      </w:pPr>
      <w:r w:rsidRPr="00BF291E">
        <w:rPr>
          <w:rFonts w:ascii="Times New Roman" w:hAnsi="Times New Roman" w:cs="Times New Roman"/>
          <w:sz w:val="24"/>
          <w:szCs w:val="24"/>
          <w:lang w:eastAsia="en-GB"/>
        </w:rPr>
        <w:t xml:space="preserve"> </w:t>
      </w:r>
      <w:r w:rsidRPr="00BF291E">
        <w:rPr>
          <w:rFonts w:ascii="Times New Roman" w:hAnsi="Times New Roman" w:cs="Times New Roman"/>
          <w:sz w:val="24"/>
          <w:szCs w:val="24"/>
          <w:lang w:eastAsia="en-GB"/>
        </w:rPr>
        <w:tab/>
        <w:t>The outputs from a SVAT model can be coupled with the T</w:t>
      </w:r>
      <w:r w:rsidRPr="00955629">
        <w:rPr>
          <w:rFonts w:ascii="Times New Roman" w:hAnsi="Times New Roman" w:cs="Times New Roman"/>
          <w:sz w:val="24"/>
          <w:szCs w:val="24"/>
          <w:vertAlign w:val="subscript"/>
          <w:lang w:eastAsia="en-GB"/>
          <w:rPrChange w:id="218" w:author="Alex Messina" w:date="2014-09-11T18:34:00Z">
            <w:rPr>
              <w:rFonts w:ascii="Times New Roman" w:hAnsi="Times New Roman" w:cs="Times New Roman"/>
              <w:sz w:val="24"/>
              <w:szCs w:val="24"/>
              <w:lang w:eastAsia="en-GB"/>
            </w:rPr>
          </w:rPrChange>
        </w:rPr>
        <w:t>R</w:t>
      </w:r>
      <w:r w:rsidRPr="00BF291E">
        <w:rPr>
          <w:rFonts w:ascii="Times New Roman" w:hAnsi="Times New Roman" w:cs="Times New Roman"/>
          <w:sz w:val="24"/>
          <w:szCs w:val="24"/>
          <w:lang w:eastAsia="en-GB"/>
        </w:rPr>
        <w:t xml:space="preserve"> and VI, where VI is replaced by the fractional vegetation cover (Fr). </w:t>
      </w:r>
      <w:r w:rsidRPr="00BF291E">
        <w:rPr>
          <w:rFonts w:ascii="Times New Roman" w:hAnsi="Times New Roman" w:cs="Times New Roman"/>
          <w:sz w:val="24"/>
          <w:szCs w:val="24"/>
        </w:rPr>
        <w:t xml:space="preserve"> Overviews of this technique can be found in Carlson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"Carlson", "given" : "Toby", "non-dropping-particle" : "", "parse-names" : false, "suffix" : "" } ], "container-title" : "Sensors", "id" : "ITEM-1", "issue" : "8", "issued" : { "date-parts" : [ [ "2007" ] ] }, "page" : "1612-1629", "publisher" : "Molecular Diversity Preservation International", "title" : "An overview of the\" triangle method\" for estimating surface evapotranspiration and soil moisture from satellite imagery", "type" : "article-journal", "volume" : "7" }, "uris" : [ "http://www.mendeley.com/documents/?uuid=be13d9b5-21b5-4be3-96a9-eafd1c35d4e1" ] } ], "mendeley" : { "manualFormatting" : "(2007)", "previouslyFormattedCitation" : "(Carlson,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Petropoulos and Carlson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"1420091816", "author" : [ { "dropping-particle" : "", "family" : "Petropoulos", "given" : "George P", "non-dropping-particle" : "", "parse-names" : false, "suffix" : "" }, { "dropping-particle" : "", "family" : "Carlson", "given" : "Toby N", "non-dropping-particle" : "", "parse-names" : false, "suffix" : "" } ], "container-title" : "Advances in Environmental Remote Sensing: Sensors, Algorithms, and Applications", "id" : "ITEM-1", "issued" : { "date-parts" : [ [ "2011" ] ] }, "page" : "469", "publisher" : "CRC Press", "title" : "Retrievals of Turbulent Heat Fluxes and Surface Soil Water Content by Remote Sensing", "type" : "article-journal" }, "uris" : [ "http://www.mendeley.com/documents/?uuid=b367869c-ea05-4611-988d-714312cb6de4" ] } ], "mendeley" : { "manualFormatting" : "(2011)", "previouslyFormattedCitation" : "(Petropoulos and Carlson,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First, both NDVI and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are scaled to the maximum and minimum values in the image: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24FE6934" w14:textId="77777777" w:rsidTr="005B1C5E">
        <w:tc>
          <w:tcPr>
            <w:tcW w:w="4788" w:type="dxa"/>
          </w:tcPr>
          <w:p w14:paraId="6952E79E" w14:textId="77777777" w:rsidR="00BF291E" w:rsidRPr="00BF291E" w:rsidRDefault="00BF291E" w:rsidP="00BF291E">
            <w:pPr>
              <w:spacing w:after="200"/>
              <w:rPr>
                <w:b/>
                <w:bCs/>
                <w:color w:val="5B9BD5" w:themeColor="accent1"/>
                <w:sz w:val="24"/>
                <w:szCs w:val="24"/>
              </w:rPr>
            </w:pPr>
            <w:r w:rsidRPr="00BF291E">
              <w:rPr>
                <w:b/>
                <w:bCs/>
                <w:color w:val="5B9BD5" w:themeColor="accent1"/>
                <w:position w:val="-24"/>
                <w:sz w:val="24"/>
                <w:szCs w:val="24"/>
              </w:rPr>
              <w:object w:dxaOrig="2160" w:dyaOrig="620" w14:anchorId="4F1C6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0.75pt" o:ole="">
                  <v:imagedata r:id="rId11" o:title=""/>
                </v:shape>
                <o:OLEObject Type="Embed" ProgID="Equation.3" ShapeID="_x0000_i1025" DrawAspect="Content" ObjectID="_1471966495" r:id="rId12"/>
              </w:object>
            </w:r>
            <w:r w:rsidRPr="00BF291E">
              <w:rPr>
                <w:b/>
                <w:bCs/>
                <w:color w:val="5B9BD5" w:themeColor="accent1"/>
                <w:sz w:val="24"/>
                <w:szCs w:val="24"/>
              </w:rPr>
              <w:t xml:space="preserve">  </w:t>
            </w:r>
          </w:p>
        </w:tc>
        <w:tc>
          <w:tcPr>
            <w:tcW w:w="4788" w:type="dxa"/>
          </w:tcPr>
          <w:p w14:paraId="2C8C7F5A" w14:textId="77777777" w:rsidR="00BF291E" w:rsidRPr="00BF291E" w:rsidRDefault="00BF291E" w:rsidP="00BF291E">
            <w:pPr>
              <w:spacing w:after="200"/>
              <w:jc w:val="center"/>
              <w:rPr>
                <w:rFonts w:ascii="Times New Roman" w:hAnsi="Times New Roman" w:cs="Times New Roman"/>
                <w:bCs/>
                <w:color w:val="5B9BD5" w:themeColor="accent1"/>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28</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4F16AAA2" w14:textId="69082D94" w:rsidR="00BF291E" w:rsidRPr="00BF291E" w:rsidRDefault="00BF291E" w:rsidP="00BF291E">
      <w:pPr>
        <w:autoSpaceDE w:val="0"/>
        <w:autoSpaceDN w:val="0"/>
        <w:adjustRightInd w:val="0"/>
        <w:spacing w:after="0" w:line="480" w:lineRule="auto"/>
        <w:rPr>
          <w:rFonts w:ascii="Times New Roman" w:hAnsi="Times New Roman" w:cs="Times New Roman"/>
          <w:color w:val="000000"/>
          <w:sz w:val="24"/>
          <w:szCs w:val="24"/>
          <w:vertAlign w:val="subscript"/>
        </w:rPr>
      </w:pPr>
      <w:proofErr w:type="gramStart"/>
      <w:r w:rsidRPr="00BF291E">
        <w:rPr>
          <w:rFonts w:ascii="Times New Roman" w:hAnsi="Times New Roman" w:cs="Times New Roman"/>
          <w:color w:val="000000"/>
          <w:sz w:val="24"/>
          <w:szCs w:val="24"/>
        </w:rPr>
        <w:t>where</w:t>
      </w:r>
      <w:proofErr w:type="gramEnd"/>
      <w:r w:rsidRPr="00BF291E">
        <w:rPr>
          <w:rFonts w:ascii="Times New Roman" w:hAnsi="Times New Roman" w:cs="Times New Roman"/>
          <w:color w:val="000000"/>
          <w:sz w:val="24"/>
          <w:szCs w:val="24"/>
        </w:rPr>
        <w:t xml:space="preserve"> the subscripts s and o indicate dense vegetation and bare soil</w:t>
      </w:r>
      <w:ins w:id="219" w:author="Alex Messina" w:date="2014-09-11T18:34:00Z">
        <w:r w:rsidR="00955629">
          <w:rPr>
            <w:rFonts w:ascii="Times New Roman" w:hAnsi="Times New Roman" w:cs="Times New Roman"/>
            <w:color w:val="000000"/>
            <w:sz w:val="24"/>
            <w:szCs w:val="24"/>
          </w:rPr>
          <w:t>, respectively</w:t>
        </w:r>
      </w:ins>
      <w:r w:rsidRPr="00BF291E">
        <w:rPr>
          <w:rFonts w:ascii="Times New Roman" w:hAnsi="Times New Roman" w:cs="Times New Roman"/>
          <w:color w:val="000000"/>
          <w:sz w:val="24"/>
          <w:szCs w:val="24"/>
        </w:rPr>
        <w:t>.  Fractional vegetation cover (F</w:t>
      </w:r>
      <w:r w:rsidRPr="00BF291E">
        <w:rPr>
          <w:rFonts w:ascii="Times New Roman" w:hAnsi="Times New Roman" w:cs="Times New Roman"/>
          <w:color w:val="000000"/>
          <w:sz w:val="24"/>
          <w:szCs w:val="24"/>
          <w:vertAlign w:val="subscript"/>
        </w:rPr>
        <w:t>r</w:t>
      </w:r>
      <w:r w:rsidRPr="00BF291E">
        <w:rPr>
          <w:rFonts w:ascii="Times New Roman" w:hAnsi="Times New Roman" w:cs="Times New Roman"/>
          <w:color w:val="000000"/>
          <w:sz w:val="24"/>
          <w:szCs w:val="24"/>
        </w:rPr>
        <w:t xml:space="preserve">) is calculated as the square of </w:t>
      </w:r>
      <w:commentRangeStart w:id="220"/>
      <w:r w:rsidRPr="00BF291E">
        <w:rPr>
          <w:rFonts w:ascii="Times New Roman" w:hAnsi="Times New Roman" w:cs="Times New Roman"/>
          <w:color w:val="000000"/>
          <w:sz w:val="24"/>
          <w:szCs w:val="24"/>
        </w:rPr>
        <w:t>NDVI</w:t>
      </w:r>
      <w:r w:rsidRPr="00BF291E">
        <w:rPr>
          <w:rFonts w:ascii="Times New Roman" w:hAnsi="Times New Roman" w:cs="Times New Roman"/>
          <w:color w:val="000000"/>
          <w:sz w:val="24"/>
          <w:szCs w:val="24"/>
          <w:vertAlign w:val="superscript"/>
        </w:rPr>
        <w:t>*</w:t>
      </w:r>
      <w:r w:rsidRPr="00BF291E">
        <w:rPr>
          <w:rFonts w:ascii="Times New Roman" w:hAnsi="Times New Roman" w:cs="Times New Roman"/>
          <w:color w:val="000000"/>
          <w:sz w:val="24"/>
          <w:szCs w:val="24"/>
        </w:rPr>
        <w:t xml:space="preserve"> </w:t>
      </w:r>
      <w:commentRangeEnd w:id="220"/>
      <w:r w:rsidR="00955629">
        <w:rPr>
          <w:rStyle w:val="CommentReference"/>
        </w:rPr>
        <w:commentReference w:id="220"/>
      </w:r>
      <w:r w:rsidRPr="00BF291E">
        <w:rPr>
          <w:rFonts w:ascii="Times New Roman" w:hAnsi="Times New Roman" w:cs="Times New Roman"/>
          <w:color w:val="000000"/>
          <w:sz w:val="24"/>
          <w:szCs w:val="24"/>
        </w:rPr>
        <w:t xml:space="preserve">following the methods of </w:t>
      </w:r>
      <w:proofErr w:type="spellStart"/>
      <w:r w:rsidRPr="00BF291E">
        <w:rPr>
          <w:rFonts w:ascii="Times New Roman" w:hAnsi="Times New Roman" w:cs="Times New Roman"/>
          <w:color w:val="000000"/>
          <w:sz w:val="24"/>
          <w:szCs w:val="24"/>
        </w:rPr>
        <w:t>Gillies</w:t>
      </w:r>
      <w:proofErr w:type="spellEnd"/>
      <w:r w:rsidRPr="00BF291E">
        <w:rPr>
          <w:rFonts w:ascii="Times New Roman" w:hAnsi="Times New Roman" w:cs="Times New Roman"/>
          <w:color w:val="000000"/>
          <w:sz w:val="24"/>
          <w:szCs w:val="24"/>
        </w:rPr>
        <w:t xml:space="preserve"> &amp; Carlson </w:t>
      </w:r>
      <w:r w:rsidRPr="00BF291E">
        <w:rPr>
          <w:rFonts w:ascii="Times New Roman" w:hAnsi="Times New Roman" w:cs="Times New Roman"/>
          <w:color w:val="000000"/>
          <w:sz w:val="24"/>
          <w:szCs w:val="24"/>
        </w:rPr>
        <w:fldChar w:fldCharType="begin" w:fldLock="1"/>
      </w:r>
      <w:r w:rsidR="00F72E9E">
        <w:rPr>
          <w:rFonts w:ascii="Times New Roman" w:hAnsi="Times New Roman" w:cs="Times New Roman"/>
          <w:color w:val="000000"/>
          <w:sz w:val="24"/>
          <w:szCs w:val="24"/>
        </w:rPr>
        <w:instrText>ADDIN CSL_CITATION { "citationItems" : [ { "id" : "ITEM-1", "itemData" : { "ISSN" : "1520-0450", "author" : [ { "dropping-particle" : "", "family" : "Gillies", "given" : "Robert R", "non-dropping-particle" : "", "parse-names" : false, "suffix" : "" }, { "dropping-particle" : "", "family" : "Carlson", "given" : "Toby N", "non-dropping-particle" : "", "parse-names" : false, "suffix" : "" } ], "container-title" : "Journal of Applied Meteorology", "id" : "ITEM-1", "issue" : "4", "issued" : { "date-parts" : [ [ "1995" ] ] }, "page" : "745-756", "title" : "Thermal remote sensing of surface soil water content with partial vegetation cover for incorporation into climate models", "type" : "article-journal", "volume" : "34" }, "uris" : [ "http://www.mendeley.com/documents/?uuid=cfe8f5b5-36f5-4d69-8b39-0dd4249fb6d8" ] } ], "mendeley" : { "manualFormatting" : "(1995)", "previouslyFormattedCitation" : "(Gillies and Carlson, 1995)" }, "properties" : { "noteIndex" : 0 }, "schema" : "https://github.com/citation-style-language/schema/raw/master/csl-citation.json" }</w:instrText>
      </w:r>
      <w:r w:rsidRPr="00BF291E">
        <w:rPr>
          <w:rFonts w:ascii="Times New Roman" w:hAnsi="Times New Roman" w:cs="Times New Roman"/>
          <w:color w:val="000000"/>
          <w:sz w:val="24"/>
          <w:szCs w:val="24"/>
        </w:rPr>
        <w:fldChar w:fldCharType="separate"/>
      </w:r>
      <w:r w:rsidRPr="00BF291E">
        <w:rPr>
          <w:rFonts w:ascii="Times New Roman" w:hAnsi="Times New Roman" w:cs="Times New Roman"/>
          <w:noProof/>
          <w:color w:val="000000"/>
          <w:sz w:val="24"/>
          <w:szCs w:val="24"/>
        </w:rPr>
        <w:t>(1995)</w:t>
      </w:r>
      <w:r w:rsidRPr="00BF291E">
        <w:rPr>
          <w:rFonts w:ascii="Times New Roman" w:hAnsi="Times New Roman" w:cs="Times New Roman"/>
          <w:color w:val="000000"/>
          <w:sz w:val="24"/>
          <w:szCs w:val="24"/>
        </w:rPr>
        <w:fldChar w:fldCharType="end"/>
      </w:r>
      <w:r w:rsidRPr="00BF291E">
        <w:rPr>
          <w:rFonts w:ascii="Times New Roman" w:hAnsi="Times New Roman" w:cs="Times New Roman"/>
          <w:color w:val="000000"/>
          <w:sz w:val="24"/>
          <w:szCs w:val="24"/>
        </w:rPr>
        <w:t xml:space="preserve">  and Choudhury et al. </w:t>
      </w:r>
      <w:r w:rsidRPr="00BF291E">
        <w:rPr>
          <w:rFonts w:ascii="Times New Roman" w:hAnsi="Times New Roman" w:cs="Times New Roman"/>
          <w:color w:val="000000"/>
          <w:sz w:val="24"/>
          <w:szCs w:val="24"/>
        </w:rPr>
        <w:fldChar w:fldCharType="begin" w:fldLock="1"/>
      </w:r>
      <w:r w:rsidR="00F72E9E">
        <w:rPr>
          <w:rFonts w:ascii="Times New Roman" w:hAnsi="Times New Roman" w:cs="Times New Roman"/>
          <w:color w:val="000000"/>
          <w:sz w:val="24"/>
          <w:szCs w:val="24"/>
        </w:rPr>
        <w:instrText>ADDIN CSL_CITATION { "citationItems" : [ { "id" : "ITEM-1", "itemData" : { "author" : [ { "dropping-particle" : "", "family" : "Choudhury", "given" : "B J", "non-dropping-particle" : "", "parse-names" : false, "suffix" : "" }, { "dropping-particle" : "", "family" : "Ahmed", "given" : "N U", "non-dropping-particle" : "", "parse-names" : false, "suffix" : "" }, { "dropping-particle" : "", "family" : "Idso", "given" : "S B", "non-dropping-particle" : "", "parse-names" : false, "suffix" : "" }, { "dropping-particle" : "", "family" : "Reginato", "given" : "R J", "non-dropping-particle" : "", "parse-names" : false, "suffix" : "" }, { "dropping-particle" : "", "family" : "Daughtry", "given" : "C S T", "non-dropping-particle" : "", "parse-names" : false, "suffix" : "" } ], "container-title" : "Remote Sensing of Environment", "id" : "ITEM-1", "issued" : { "date-parts" : [ [ "1994" ] ] }, "page" : "1-17", "title" : "Relations between evaporation coefficients and vegetation indices studied by model simulations", "type" : "article-journal", "volume" : "50" }, "uris" : [ "http://www.mendeley.com/documents/?uuid=96e9573a-3a01-41f2-b955-0dd68bca3657" ] } ], "mendeley" : { "manualFormatting" : "(1994)", "previouslyFormattedCitation" : "(Choudhury et al., 1994)" }, "properties" : { "noteIndex" : 0 }, "schema" : "https://github.com/citation-style-language/schema/raw/master/csl-citation.json" }</w:instrText>
      </w:r>
      <w:r w:rsidRPr="00BF291E">
        <w:rPr>
          <w:rFonts w:ascii="Times New Roman" w:hAnsi="Times New Roman" w:cs="Times New Roman"/>
          <w:color w:val="000000"/>
          <w:sz w:val="24"/>
          <w:szCs w:val="24"/>
        </w:rPr>
        <w:fldChar w:fldCharType="separate"/>
      </w:r>
      <w:r w:rsidRPr="00BF291E">
        <w:rPr>
          <w:rFonts w:ascii="Times New Roman" w:hAnsi="Times New Roman" w:cs="Times New Roman"/>
          <w:noProof/>
          <w:color w:val="000000"/>
          <w:sz w:val="24"/>
          <w:szCs w:val="24"/>
        </w:rPr>
        <w:t>(1994)</w:t>
      </w:r>
      <w:r w:rsidRPr="00BF291E">
        <w:rPr>
          <w:rFonts w:ascii="Times New Roman" w:hAnsi="Times New Roman" w:cs="Times New Roman"/>
          <w:color w:val="000000"/>
          <w:sz w:val="24"/>
          <w:szCs w:val="24"/>
        </w:rPr>
        <w:fldChar w:fldCharType="end"/>
      </w:r>
      <w:r w:rsidRPr="00BF291E">
        <w:rPr>
          <w:rFonts w:ascii="Times New Roman" w:hAnsi="Times New Roman" w:cs="Times New Roman"/>
          <w:color w:val="000000"/>
          <w:sz w:val="24"/>
          <w:szCs w:val="24"/>
        </w:rPr>
        <w:t>.  In an image with a full range of vegetation cover, N* and Fr will range from zero to one.  Fr allows us to plot both the SVAT-simulated and the measured surface radiant temperatures</w:t>
      </w:r>
      <w:ins w:id="221" w:author="Alex Messina" w:date="2014-09-11T18:35:00Z">
        <w:r w:rsidR="007D7294">
          <w:rPr>
            <w:rFonts w:ascii="Times New Roman" w:hAnsi="Times New Roman" w:cs="Times New Roman"/>
            <w:color w:val="000000"/>
            <w:sz w:val="24"/>
            <w:szCs w:val="24"/>
          </w:rPr>
          <w:t xml:space="preserve"> (T</w:t>
        </w:r>
        <w:r w:rsidR="007D7294" w:rsidRPr="007D7294">
          <w:rPr>
            <w:rFonts w:ascii="Times New Roman" w:hAnsi="Times New Roman" w:cs="Times New Roman"/>
            <w:color w:val="000000"/>
            <w:sz w:val="24"/>
            <w:szCs w:val="24"/>
            <w:vertAlign w:val="subscript"/>
            <w:rPrChange w:id="222" w:author="Alex Messina" w:date="2014-09-11T18:35:00Z">
              <w:rPr>
                <w:rFonts w:ascii="Times New Roman" w:hAnsi="Times New Roman" w:cs="Times New Roman"/>
                <w:color w:val="000000"/>
                <w:sz w:val="24"/>
                <w:szCs w:val="24"/>
              </w:rPr>
            </w:rPrChange>
          </w:rPr>
          <w:t>R</w:t>
        </w:r>
        <w:r w:rsidR="007D7294">
          <w:rPr>
            <w:rFonts w:ascii="Times New Roman" w:hAnsi="Times New Roman" w:cs="Times New Roman"/>
            <w:color w:val="000000"/>
            <w:sz w:val="24"/>
            <w:szCs w:val="24"/>
          </w:rPr>
          <w:t>)?</w:t>
        </w:r>
      </w:ins>
      <w:r w:rsidRPr="00BF291E">
        <w:rPr>
          <w:rFonts w:ascii="Times New Roman" w:hAnsi="Times New Roman" w:cs="Times New Roman"/>
          <w:color w:val="000000"/>
          <w:sz w:val="24"/>
          <w:szCs w:val="24"/>
        </w:rPr>
        <w:t xml:space="preserve"> </w:t>
      </w:r>
      <w:proofErr w:type="gramStart"/>
      <w:r w:rsidRPr="00BF291E">
        <w:rPr>
          <w:rFonts w:ascii="Times New Roman" w:hAnsi="Times New Roman" w:cs="Times New Roman"/>
          <w:color w:val="000000"/>
          <w:sz w:val="24"/>
          <w:szCs w:val="24"/>
        </w:rPr>
        <w:t>from</w:t>
      </w:r>
      <w:proofErr w:type="gramEnd"/>
      <w:r w:rsidRPr="00BF291E">
        <w:rPr>
          <w:rFonts w:ascii="Times New Roman" w:hAnsi="Times New Roman" w:cs="Times New Roman"/>
          <w:color w:val="000000"/>
          <w:sz w:val="24"/>
          <w:szCs w:val="24"/>
        </w:rPr>
        <w:t xml:space="preserve"> the satellite sensor on the same scale.  Scaled temperature is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5FA4401A" w14:textId="77777777" w:rsidTr="005B1C5E">
        <w:tc>
          <w:tcPr>
            <w:tcW w:w="4788" w:type="dxa"/>
          </w:tcPr>
          <w:p w14:paraId="339CF247" w14:textId="77777777" w:rsidR="00BF291E" w:rsidRPr="00BF291E" w:rsidRDefault="00BF291E" w:rsidP="00BF291E">
            <w:pPr>
              <w:spacing w:after="200"/>
              <w:rPr>
                <w:rFonts w:ascii="Times New Roman" w:hAnsi="Times New Roman" w:cs="Times New Roman"/>
                <w:b/>
                <w:bCs/>
                <w:color w:val="5B9BD5" w:themeColor="accent1"/>
                <w:sz w:val="24"/>
                <w:szCs w:val="24"/>
              </w:rPr>
            </w:pPr>
            <w:r w:rsidRPr="00BF291E">
              <w:rPr>
                <w:rFonts w:ascii="Times New Roman" w:hAnsi="Times New Roman" w:cs="Times New Roman"/>
                <w:b/>
                <w:bCs/>
                <w:color w:val="5B9BD5" w:themeColor="accent1"/>
                <w:position w:val="-24"/>
                <w:sz w:val="24"/>
                <w:szCs w:val="24"/>
              </w:rPr>
              <w:object w:dxaOrig="2020" w:dyaOrig="620" w14:anchorId="0F52EB3B">
                <v:shape id="_x0000_i1026" type="#_x0000_t75" style="width:112.5pt;height:35.25pt" o:ole="">
                  <v:imagedata r:id="rId13" o:title=""/>
                </v:shape>
                <o:OLEObject Type="Embed" ProgID="Equation.3" ShapeID="_x0000_i1026" DrawAspect="Content" ObjectID="_1471966496" r:id="rId14"/>
              </w:object>
            </w:r>
            <w:r w:rsidRPr="00BF291E">
              <w:rPr>
                <w:rFonts w:ascii="Times New Roman" w:hAnsi="Times New Roman" w:cs="Times New Roman"/>
                <w:b/>
                <w:bCs/>
                <w:color w:val="5B9BD5" w:themeColor="accent1"/>
                <w:sz w:val="24"/>
                <w:szCs w:val="24"/>
              </w:rPr>
              <w:t xml:space="preserve">   </w:t>
            </w:r>
          </w:p>
        </w:tc>
        <w:tc>
          <w:tcPr>
            <w:tcW w:w="4788" w:type="dxa"/>
          </w:tcPr>
          <w:p w14:paraId="27075713" w14:textId="77777777" w:rsidR="00BF291E" w:rsidRPr="00BF291E" w:rsidRDefault="00BF291E" w:rsidP="00BF291E">
            <w:pPr>
              <w:spacing w:after="200"/>
              <w:jc w:val="center"/>
              <w:rPr>
                <w:rFonts w:ascii="Times New Roman" w:hAnsi="Times New Roman" w:cs="Times New Roman"/>
                <w:bCs/>
                <w:color w:val="5B9BD5" w:themeColor="accent1"/>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29</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w:t>
            </w:r>
          </w:p>
        </w:tc>
      </w:tr>
    </w:tbl>
    <w:p w14:paraId="3B3C1B3C" w14:textId="77777777" w:rsidR="00BF291E" w:rsidRPr="00BF291E" w:rsidRDefault="00BF291E" w:rsidP="00BF291E">
      <w:pPr>
        <w:autoSpaceDE w:val="0"/>
        <w:autoSpaceDN w:val="0"/>
        <w:adjustRightInd w:val="0"/>
        <w:spacing w:after="0" w:line="480" w:lineRule="auto"/>
        <w:rPr>
          <w:rFonts w:ascii="Times New Roman" w:hAnsi="Times New Roman" w:cs="Times New Roman"/>
          <w:color w:val="000000"/>
          <w:sz w:val="24"/>
          <w:szCs w:val="24"/>
          <w:vertAlign w:val="subscript"/>
        </w:rPr>
      </w:pPr>
      <w:proofErr w:type="gramStart"/>
      <w:r w:rsidRPr="00BF291E">
        <w:rPr>
          <w:rFonts w:ascii="Times New Roman" w:hAnsi="Times New Roman" w:cs="Times New Roman"/>
          <w:color w:val="000000"/>
          <w:sz w:val="24"/>
          <w:szCs w:val="24"/>
        </w:rPr>
        <w:t>where</w:t>
      </w:r>
      <w:proofErr w:type="gramEnd"/>
      <w:r w:rsidRPr="00BF291E">
        <w:rPr>
          <w:rFonts w:ascii="Times New Roman" w:hAnsi="Times New Roman" w:cs="Times New Roman"/>
          <w:color w:val="000000"/>
          <w:sz w:val="24"/>
          <w:szCs w:val="24"/>
        </w:rPr>
        <w:t xml:space="preserve"> </w:t>
      </w:r>
      <w:proofErr w:type="spellStart"/>
      <w:r w:rsidRPr="00BF291E">
        <w:rPr>
          <w:rFonts w:ascii="Times New Roman" w:hAnsi="Times New Roman" w:cs="Times New Roman"/>
          <w:color w:val="000000"/>
          <w:sz w:val="24"/>
          <w:szCs w:val="24"/>
        </w:rPr>
        <w:t>T</w:t>
      </w:r>
      <w:r w:rsidRPr="00BF291E">
        <w:rPr>
          <w:rFonts w:ascii="Times New Roman" w:hAnsi="Times New Roman" w:cs="Times New Roman"/>
          <w:color w:val="000000"/>
          <w:sz w:val="24"/>
          <w:szCs w:val="24"/>
          <w:vertAlign w:val="subscript"/>
        </w:rPr>
        <w:t>Rmax</w:t>
      </w:r>
      <w:proofErr w:type="spellEnd"/>
      <w:r w:rsidRPr="00BF291E">
        <w:rPr>
          <w:rFonts w:ascii="Times New Roman" w:hAnsi="Times New Roman" w:cs="Times New Roman"/>
          <w:color w:val="000000"/>
          <w:sz w:val="24"/>
          <w:szCs w:val="24"/>
        </w:rPr>
        <w:t xml:space="preserve"> and </w:t>
      </w:r>
      <w:proofErr w:type="spellStart"/>
      <w:r w:rsidRPr="00BF291E">
        <w:rPr>
          <w:rFonts w:ascii="Times New Roman" w:hAnsi="Times New Roman" w:cs="Times New Roman"/>
          <w:color w:val="000000"/>
          <w:sz w:val="24"/>
          <w:szCs w:val="24"/>
        </w:rPr>
        <w:t>T</w:t>
      </w:r>
      <w:r w:rsidRPr="00BF291E">
        <w:rPr>
          <w:rFonts w:ascii="Times New Roman" w:hAnsi="Times New Roman" w:cs="Times New Roman"/>
          <w:color w:val="000000"/>
          <w:sz w:val="24"/>
          <w:szCs w:val="24"/>
          <w:vertAlign w:val="subscript"/>
        </w:rPr>
        <w:t>Rmin</w:t>
      </w:r>
      <w:proofErr w:type="spellEnd"/>
      <w:r w:rsidRPr="00BF291E">
        <w:rPr>
          <w:rFonts w:ascii="Times New Roman" w:hAnsi="Times New Roman" w:cs="Times New Roman"/>
          <w:color w:val="000000"/>
          <w:sz w:val="24"/>
          <w:szCs w:val="24"/>
        </w:rPr>
        <w:t xml:space="preserve"> are the maximum and minimum T</w:t>
      </w:r>
      <w:r w:rsidRPr="00BF291E">
        <w:rPr>
          <w:rFonts w:ascii="Times New Roman" w:hAnsi="Times New Roman" w:cs="Times New Roman"/>
          <w:color w:val="000000"/>
          <w:sz w:val="24"/>
          <w:szCs w:val="24"/>
          <w:vertAlign w:val="subscript"/>
        </w:rPr>
        <w:t>R</w:t>
      </w:r>
      <w:r w:rsidRPr="00BF291E">
        <w:rPr>
          <w:rFonts w:ascii="Times New Roman" w:hAnsi="Times New Roman" w:cs="Times New Roman"/>
          <w:color w:val="000000"/>
          <w:sz w:val="24"/>
          <w:szCs w:val="24"/>
        </w:rPr>
        <w:t xml:space="preserve"> for wet vegetated pixels and for the dry, bare soil respectively interpolated from the scatterplot bounds. </w:t>
      </w:r>
    </w:p>
    <w:p w14:paraId="0BED94F5" w14:textId="77777777" w:rsidR="00BF291E" w:rsidRPr="00BF291E" w:rsidRDefault="00BF291E" w:rsidP="00BF291E">
      <w:pPr>
        <w:spacing w:after="0" w:line="480" w:lineRule="auto"/>
        <w:rPr>
          <w:rFonts w:ascii="Times New Roman" w:hAnsi="Times New Roman" w:cs="Times New Roman"/>
          <w:color w:val="000000"/>
          <w:sz w:val="24"/>
          <w:szCs w:val="24"/>
        </w:rPr>
      </w:pPr>
      <w:r w:rsidRPr="00BF291E">
        <w:rPr>
          <w:rFonts w:ascii="Times New Roman" w:hAnsi="Times New Roman" w:cs="Times New Roman"/>
          <w:color w:val="000000"/>
          <w:sz w:val="24"/>
          <w:szCs w:val="24"/>
        </w:rPr>
        <w:tab/>
        <w:t xml:space="preserve">In the next step, the SVAT model is combined with </w:t>
      </w:r>
      <w:proofErr w:type="spellStart"/>
      <w:r w:rsidRPr="00BF291E">
        <w:rPr>
          <w:rFonts w:ascii="Times New Roman" w:hAnsi="Times New Roman" w:cs="Times New Roman"/>
          <w:color w:val="000000"/>
          <w:sz w:val="24"/>
          <w:szCs w:val="24"/>
        </w:rPr>
        <w:t>Tscaled</w:t>
      </w:r>
      <w:proofErr w:type="spellEnd"/>
      <w:r w:rsidRPr="00BF291E">
        <w:rPr>
          <w:rFonts w:ascii="Times New Roman" w:hAnsi="Times New Roman" w:cs="Times New Roman"/>
          <w:color w:val="000000"/>
          <w:sz w:val="24"/>
          <w:szCs w:val="24"/>
        </w:rPr>
        <w:t xml:space="preserve"> and Fr in order to derive the inversion equations that will provide the spatially explicit maps of ET. Initially, the SVAT model is parameterized using the time and geographic location and the site-specific atmospheric, biophysical and geophysical characteristics. Subsequently, the SVAT model is iterated until the simulated and observed extreme values of Fr and </w:t>
      </w:r>
      <w:proofErr w:type="spellStart"/>
      <w:r w:rsidRPr="00BF291E">
        <w:rPr>
          <w:rFonts w:ascii="Times New Roman" w:hAnsi="Times New Roman" w:cs="Times New Roman"/>
          <w:color w:val="000000"/>
          <w:sz w:val="24"/>
          <w:szCs w:val="24"/>
        </w:rPr>
        <w:t>Tscaled</w:t>
      </w:r>
      <w:proofErr w:type="spellEnd"/>
      <w:r w:rsidRPr="00BF291E">
        <w:rPr>
          <w:rFonts w:ascii="Times New Roman" w:hAnsi="Times New Roman" w:cs="Times New Roman"/>
          <w:color w:val="000000"/>
          <w:sz w:val="24"/>
          <w:szCs w:val="24"/>
        </w:rPr>
        <w:t xml:space="preserve"> in the </w:t>
      </w:r>
      <w:proofErr w:type="spellStart"/>
      <w:r w:rsidRPr="00BF291E">
        <w:rPr>
          <w:rFonts w:ascii="Times New Roman" w:hAnsi="Times New Roman" w:cs="Times New Roman"/>
          <w:color w:val="000000"/>
          <w:sz w:val="24"/>
          <w:szCs w:val="24"/>
        </w:rPr>
        <w:t>Tscaled</w:t>
      </w:r>
      <w:proofErr w:type="spellEnd"/>
      <w:r w:rsidRPr="00BF291E">
        <w:rPr>
          <w:rFonts w:ascii="Times New Roman" w:hAnsi="Times New Roman" w:cs="Times New Roman"/>
          <w:color w:val="000000"/>
          <w:sz w:val="24"/>
          <w:szCs w:val="24"/>
        </w:rPr>
        <w:t xml:space="preserve">/Fr scatterplot are matched. Initial model simulations aim to align observed </w:t>
      </w:r>
      <w:proofErr w:type="spellStart"/>
      <w:r w:rsidRPr="00BF291E">
        <w:rPr>
          <w:rFonts w:ascii="Times New Roman" w:hAnsi="Times New Roman" w:cs="Times New Roman"/>
          <w:color w:val="000000"/>
          <w:sz w:val="24"/>
          <w:szCs w:val="24"/>
        </w:rPr>
        <w:t>Tscaled</w:t>
      </w:r>
      <w:proofErr w:type="spellEnd"/>
      <w:r w:rsidRPr="00BF291E">
        <w:rPr>
          <w:rFonts w:ascii="Times New Roman" w:hAnsi="Times New Roman" w:cs="Times New Roman"/>
          <w:color w:val="000000"/>
          <w:sz w:val="24"/>
          <w:szCs w:val="24"/>
        </w:rPr>
        <w:t xml:space="preserve"> with two end points (</w:t>
      </w:r>
      <w:proofErr w:type="spellStart"/>
      <w:r w:rsidRPr="00BF291E">
        <w:rPr>
          <w:rFonts w:ascii="Times New Roman" w:hAnsi="Times New Roman" w:cs="Times New Roman"/>
          <w:color w:val="000000"/>
          <w:sz w:val="24"/>
          <w:szCs w:val="24"/>
        </w:rPr>
        <w:t>NDVIo</w:t>
      </w:r>
      <w:proofErr w:type="spellEnd"/>
      <w:r w:rsidRPr="00BF291E">
        <w:rPr>
          <w:rFonts w:ascii="Times New Roman" w:hAnsi="Times New Roman" w:cs="Times New Roman"/>
          <w:color w:val="000000"/>
          <w:sz w:val="24"/>
          <w:szCs w:val="24"/>
        </w:rPr>
        <w:t xml:space="preserve">, NDVIs) where they intersect the “dry” edge. This extrapolation to </w:t>
      </w:r>
      <w:proofErr w:type="spellStart"/>
      <w:r w:rsidRPr="00BF291E">
        <w:rPr>
          <w:rFonts w:ascii="Times New Roman" w:hAnsi="Times New Roman" w:cs="Times New Roman"/>
          <w:color w:val="000000"/>
          <w:sz w:val="24"/>
          <w:szCs w:val="24"/>
        </w:rPr>
        <w:t>NDVIo</w:t>
      </w:r>
      <w:proofErr w:type="spellEnd"/>
      <w:r w:rsidRPr="00BF291E">
        <w:rPr>
          <w:rFonts w:ascii="Times New Roman" w:hAnsi="Times New Roman" w:cs="Times New Roman"/>
          <w:color w:val="000000"/>
          <w:sz w:val="24"/>
          <w:szCs w:val="24"/>
        </w:rPr>
        <w:t xml:space="preserve"> and NDVIs guarantees that the implied temperatures along the “dry” edge for bare soil and full vegetation </w:t>
      </w:r>
      <w:r w:rsidRPr="00BF291E">
        <w:rPr>
          <w:rFonts w:ascii="Times New Roman" w:hAnsi="Times New Roman" w:cs="Times New Roman"/>
          <w:color w:val="000000"/>
          <w:sz w:val="24"/>
          <w:szCs w:val="24"/>
        </w:rPr>
        <w:lastRenderedPageBreak/>
        <w:t xml:space="preserve">cover are consistent with simulations for soil moisture (Mo) of zero. Once the model tuning is completed, the simulation time corresponding to the satellite overpass is kept the same as the SVAT model is ran repeatedly, varying Fr and Mo over all possible values (0-100 % and 0-1 respectively), for all possible theoretical combinations of Mo and Fr. The result is a matrix of model outputs for a number of simulated parameters: Mo, Fr, </w:t>
      </w:r>
      <w:proofErr w:type="spellStart"/>
      <w:r w:rsidRPr="00BF291E">
        <w:rPr>
          <w:rFonts w:ascii="Times New Roman" w:hAnsi="Times New Roman" w:cs="Times New Roman"/>
          <w:color w:val="000000"/>
          <w:sz w:val="24"/>
          <w:szCs w:val="24"/>
        </w:rPr>
        <w:t>Tscaled</w:t>
      </w:r>
      <w:proofErr w:type="spellEnd"/>
      <w:r w:rsidRPr="00BF291E">
        <w:rPr>
          <w:rFonts w:ascii="Times New Roman" w:hAnsi="Times New Roman" w:cs="Times New Roman"/>
          <w:color w:val="000000"/>
          <w:sz w:val="24"/>
          <w:szCs w:val="24"/>
        </w:rPr>
        <w:t xml:space="preserve">, </w:t>
      </w:r>
      <w:proofErr w:type="spellStart"/>
      <w:r w:rsidRPr="00BF291E">
        <w:rPr>
          <w:rFonts w:ascii="Times New Roman" w:hAnsi="Times New Roman" w:cs="Times New Roman"/>
          <w:color w:val="000000"/>
          <w:sz w:val="24"/>
          <w:szCs w:val="24"/>
        </w:rPr>
        <w:t>λET</w:t>
      </w:r>
      <w:proofErr w:type="spellEnd"/>
      <w:r w:rsidRPr="00BF291E">
        <w:rPr>
          <w:rFonts w:ascii="Times New Roman" w:hAnsi="Times New Roman" w:cs="Times New Roman"/>
          <w:color w:val="000000"/>
          <w:sz w:val="24"/>
          <w:szCs w:val="24"/>
        </w:rPr>
        <w:t xml:space="preserve"> and H.  Finally, this output matrix is used to derive a series of linear or quadratic equations, relating Fr and </w:t>
      </w:r>
      <w:proofErr w:type="spellStart"/>
      <w:r w:rsidRPr="00BF291E">
        <w:rPr>
          <w:rFonts w:ascii="Times New Roman" w:hAnsi="Times New Roman" w:cs="Times New Roman"/>
          <w:color w:val="000000"/>
          <w:sz w:val="24"/>
          <w:szCs w:val="24"/>
        </w:rPr>
        <w:t>Tscaled</w:t>
      </w:r>
      <w:proofErr w:type="spellEnd"/>
      <w:r w:rsidRPr="00BF291E">
        <w:rPr>
          <w:rFonts w:ascii="Times New Roman" w:hAnsi="Times New Roman" w:cs="Times New Roman"/>
          <w:color w:val="000000"/>
          <w:sz w:val="24"/>
          <w:szCs w:val="24"/>
        </w:rPr>
        <w:t xml:space="preserve"> to each of the other variables of interest: H, </w:t>
      </w:r>
      <w:proofErr w:type="spellStart"/>
      <w:r w:rsidRPr="00BF291E">
        <w:rPr>
          <w:rFonts w:ascii="Times New Roman" w:hAnsi="Times New Roman" w:cs="Times New Roman"/>
          <w:color w:val="000000"/>
          <w:sz w:val="24"/>
          <w:szCs w:val="24"/>
        </w:rPr>
        <w:t>λET</w:t>
      </w:r>
      <w:proofErr w:type="spellEnd"/>
      <w:r w:rsidRPr="00BF291E">
        <w:rPr>
          <w:rFonts w:ascii="Times New Roman" w:hAnsi="Times New Roman" w:cs="Times New Roman"/>
          <w:color w:val="000000"/>
          <w:sz w:val="24"/>
          <w:szCs w:val="24"/>
        </w:rPr>
        <w:t xml:space="preserve">, and Λ. The SVAT model outputs are then used to derive a series of simple, empirical relations relating each of these parameters to Fr and </w:t>
      </w:r>
      <w:proofErr w:type="spellStart"/>
      <w:r w:rsidRPr="00BF291E">
        <w:rPr>
          <w:rFonts w:ascii="Times New Roman" w:hAnsi="Times New Roman" w:cs="Times New Roman"/>
          <w:color w:val="000000"/>
          <w:sz w:val="24"/>
          <w:szCs w:val="24"/>
        </w:rPr>
        <w:t>Tscaled</w:t>
      </w:r>
      <w:proofErr w:type="spellEnd"/>
      <w:r w:rsidRPr="00BF291E">
        <w:rPr>
          <w:rFonts w:ascii="Times New Roman" w:hAnsi="Times New Roman" w:cs="Times New Roman"/>
          <w:color w:val="000000"/>
          <w:sz w:val="24"/>
          <w:szCs w:val="24"/>
        </w:rPr>
        <w:t xml:space="preserve"> recorded at that location as quadratic polynomial equations:</w:t>
      </w:r>
    </w:p>
    <w:p w14:paraId="34782B69" w14:textId="77777777" w:rsidR="00BF291E" w:rsidRPr="00BF291E" w:rsidRDefault="00BF291E" w:rsidP="00BF291E">
      <w:pPr>
        <w:spacing w:after="200" w:line="240" w:lineRule="auto"/>
        <w:rPr>
          <w:rFonts w:ascii="Times New Roman" w:hAnsi="Times New Roman" w:cs="Times New Roman"/>
          <w:b/>
          <w:bCs/>
          <w:sz w:val="24"/>
          <w:szCs w:val="24"/>
        </w:rPr>
      </w:pPr>
      <w:r w:rsidRPr="00BF291E">
        <w:rPr>
          <w:rFonts w:ascii="Times New Roman" w:hAnsi="Times New Roman" w:cs="Times New Roman"/>
          <w:b/>
          <w:bCs/>
          <w:color w:val="000000"/>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4CFE63B1" w14:textId="77777777" w:rsidTr="005B1C5E">
        <w:tc>
          <w:tcPr>
            <w:tcW w:w="4788" w:type="dxa"/>
          </w:tcPr>
          <w:p w14:paraId="01261BA9" w14:textId="77777777" w:rsidR="00BF291E" w:rsidRPr="00BF291E" w:rsidRDefault="00BF291E" w:rsidP="00BF291E">
            <w:pPr>
              <w:spacing w:after="200"/>
              <w:rPr>
                <w:rFonts w:ascii="Times New Roman" w:hAnsi="Times New Roman" w:cs="Times New Roman"/>
                <w:b/>
                <w:bCs/>
                <w:color w:val="000000"/>
                <w:sz w:val="24"/>
                <w:szCs w:val="24"/>
              </w:rPr>
            </w:pPr>
            <w:r w:rsidRPr="00BF291E">
              <w:rPr>
                <w:rFonts w:ascii="Times New Roman" w:hAnsi="Times New Roman" w:cs="Times New Roman"/>
                <w:b/>
                <w:bCs/>
                <w:position w:val="-30"/>
                <w:sz w:val="24"/>
                <w:szCs w:val="24"/>
              </w:rPr>
              <w:object w:dxaOrig="3140" w:dyaOrig="700" w14:anchorId="7B16EE1A">
                <v:shape id="_x0000_i1027" type="#_x0000_t75" style="width:168pt;height:37.5pt" o:ole="">
                  <v:imagedata r:id="rId15" o:title=""/>
                </v:shape>
                <o:OLEObject Type="Embed" ProgID="Equation.DSMT4" ShapeID="_x0000_i1027" DrawAspect="Content" ObjectID="_1471966497" r:id="rId16"/>
              </w:object>
            </w:r>
            <w:r w:rsidRPr="00BF291E">
              <w:rPr>
                <w:rFonts w:ascii="Times New Roman" w:hAnsi="Times New Roman" w:cs="Times New Roman"/>
                <w:b/>
                <w:bCs/>
                <w:sz w:val="24"/>
                <w:szCs w:val="24"/>
              </w:rPr>
              <w:t xml:space="preserve">  </w:t>
            </w:r>
          </w:p>
        </w:tc>
        <w:tc>
          <w:tcPr>
            <w:tcW w:w="4788" w:type="dxa"/>
          </w:tcPr>
          <w:p w14:paraId="2DFFE4EF" w14:textId="77777777" w:rsidR="00BF291E" w:rsidRPr="00BF291E" w:rsidRDefault="00BF291E" w:rsidP="00BF291E">
            <w:pPr>
              <w:spacing w:after="200"/>
              <w:jc w:val="center"/>
              <w:rPr>
                <w:rFonts w:ascii="Times New Roman" w:hAnsi="Times New Roman" w:cs="Times New Roman"/>
                <w:bCs/>
                <w:color w:val="000000"/>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30</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w:t>
            </w:r>
          </w:p>
        </w:tc>
      </w:tr>
    </w:tbl>
    <w:p w14:paraId="56434B7D" w14:textId="77777777" w:rsidR="00BF291E" w:rsidRPr="00BF291E" w:rsidRDefault="00BF291E" w:rsidP="00BF291E">
      <w:pPr>
        <w:spacing w:after="200" w:line="240" w:lineRule="auto"/>
        <w:rPr>
          <w:rFonts w:ascii="Times New Roman" w:hAnsi="Times New Roman" w:cs="Times New Roman"/>
          <w:b/>
          <w:bCs/>
          <w:color w:val="000000"/>
          <w:sz w:val="24"/>
          <w:szCs w:val="24"/>
        </w:rPr>
      </w:pPr>
    </w:p>
    <w:p w14:paraId="6EB3D5D2" w14:textId="45EDE19A" w:rsidR="00BF291E" w:rsidRPr="00BF291E" w:rsidRDefault="00BF291E" w:rsidP="00BF291E">
      <w:pPr>
        <w:spacing w:after="0" w:line="480" w:lineRule="auto"/>
        <w:rPr>
          <w:rFonts w:ascii="Times New Roman" w:hAnsi="Times New Roman" w:cs="Times New Roman"/>
          <w:color w:val="000000"/>
          <w:sz w:val="24"/>
          <w:szCs w:val="24"/>
        </w:rPr>
      </w:pPr>
      <w:proofErr w:type="gramStart"/>
      <w:r w:rsidRPr="00BF291E">
        <w:rPr>
          <w:rFonts w:ascii="Times New Roman" w:hAnsi="Times New Roman" w:cs="Times New Roman"/>
          <w:color w:val="000000"/>
          <w:sz w:val="24"/>
          <w:szCs w:val="24"/>
        </w:rPr>
        <w:t>where</w:t>
      </w:r>
      <w:proofErr w:type="gramEnd"/>
      <w:r w:rsidRPr="00BF291E">
        <w:rPr>
          <w:rFonts w:ascii="Times New Roman" w:hAnsi="Times New Roman" w:cs="Times New Roman"/>
          <w:color w:val="000000"/>
          <w:sz w:val="24"/>
          <w:szCs w:val="24"/>
        </w:rPr>
        <w:t xml:space="preserve"> the coefficients </w:t>
      </w:r>
      <w:proofErr w:type="spellStart"/>
      <w:r w:rsidRPr="00BF291E">
        <w:rPr>
          <w:rFonts w:ascii="Times New Roman" w:hAnsi="Times New Roman" w:cs="Times New Roman"/>
          <w:color w:val="000000"/>
          <w:sz w:val="24"/>
          <w:szCs w:val="24"/>
        </w:rPr>
        <w:t>a</w:t>
      </w:r>
      <w:r w:rsidRPr="00BF291E">
        <w:rPr>
          <w:rFonts w:ascii="Times New Roman" w:hAnsi="Times New Roman" w:cs="Times New Roman"/>
          <w:color w:val="000000"/>
          <w:sz w:val="24"/>
          <w:szCs w:val="24"/>
          <w:vertAlign w:val="subscript"/>
        </w:rPr>
        <w:t>p,q</w:t>
      </w:r>
      <w:proofErr w:type="spellEnd"/>
      <w:r w:rsidRPr="00BF291E">
        <w:rPr>
          <w:rFonts w:ascii="Times New Roman" w:hAnsi="Times New Roman" w:cs="Times New Roman"/>
          <w:color w:val="000000"/>
          <w:sz w:val="24"/>
          <w:szCs w:val="24"/>
        </w:rPr>
        <w:t xml:space="preserve"> are derived from non-linear regression between the matrix values of  Fr, </w:t>
      </w:r>
      <w:proofErr w:type="spellStart"/>
      <w:r w:rsidRPr="00BF291E">
        <w:rPr>
          <w:rFonts w:ascii="Times New Roman" w:hAnsi="Times New Roman" w:cs="Times New Roman"/>
          <w:color w:val="000000"/>
          <w:sz w:val="24"/>
          <w:szCs w:val="24"/>
        </w:rPr>
        <w:t>Tscaled</w:t>
      </w:r>
      <w:proofErr w:type="spellEnd"/>
      <w:r w:rsidRPr="00BF291E">
        <w:rPr>
          <w:rFonts w:ascii="Times New Roman" w:hAnsi="Times New Roman" w:cs="Times New Roman"/>
          <w:color w:val="000000"/>
          <w:sz w:val="24"/>
          <w:szCs w:val="24"/>
        </w:rPr>
        <w:t xml:space="preserve"> and ET, and p and q vary from 0 to 3.  Since these variables of Fr and </w:t>
      </w:r>
      <w:proofErr w:type="spellStart"/>
      <w:r w:rsidRPr="00BF291E">
        <w:rPr>
          <w:rFonts w:ascii="Times New Roman" w:hAnsi="Times New Roman" w:cs="Times New Roman"/>
          <w:color w:val="000000"/>
          <w:sz w:val="24"/>
          <w:szCs w:val="24"/>
        </w:rPr>
        <w:t>T</w:t>
      </w:r>
      <w:r w:rsidRPr="00BF291E">
        <w:rPr>
          <w:rFonts w:ascii="Times New Roman" w:hAnsi="Times New Roman" w:cs="Times New Roman"/>
          <w:color w:val="000000"/>
          <w:sz w:val="24"/>
          <w:szCs w:val="24"/>
          <w:vertAlign w:val="subscript"/>
        </w:rPr>
        <w:t>scaled</w:t>
      </w:r>
      <w:proofErr w:type="spellEnd"/>
      <w:r w:rsidRPr="00BF291E">
        <w:rPr>
          <w:rFonts w:ascii="Times New Roman" w:hAnsi="Times New Roman" w:cs="Times New Roman"/>
          <w:color w:val="000000"/>
          <w:sz w:val="24"/>
          <w:szCs w:val="24"/>
          <w:vertAlign w:val="subscript"/>
        </w:rPr>
        <w:t xml:space="preserve"> </w:t>
      </w:r>
      <w:r w:rsidRPr="00BF291E">
        <w:rPr>
          <w:rFonts w:ascii="Times New Roman" w:hAnsi="Times New Roman" w:cs="Times New Roman"/>
          <w:color w:val="000000"/>
          <w:sz w:val="24"/>
          <w:szCs w:val="24"/>
        </w:rPr>
        <w:t xml:space="preserve">are derivable from EO data, empirical equations such as these can then be used to obtain the required spatially explicit maps of the </w:t>
      </w:r>
      <w:proofErr w:type="spellStart"/>
      <w:ins w:id="223" w:author="Alex Messina" w:date="2014-09-11T18:37:00Z">
        <w:r w:rsidR="007D7294">
          <w:rPr>
            <w:rFonts w:ascii="Cambria Math" w:hAnsi="Cambria Math" w:cs="Times New Roman"/>
            <w:color w:val="000000"/>
            <w:sz w:val="24"/>
            <w:szCs w:val="24"/>
          </w:rPr>
          <w:t>λ</w:t>
        </w:r>
        <w:r w:rsidR="007D7294">
          <w:rPr>
            <w:rFonts w:ascii="Times New Roman" w:hAnsi="Times New Roman" w:cs="Times New Roman"/>
            <w:color w:val="000000"/>
            <w:sz w:val="24"/>
            <w:szCs w:val="24"/>
          </w:rPr>
          <w:t>ET?</w:t>
        </w:r>
      </w:ins>
      <w:del w:id="224" w:author="Alex Messina" w:date="2014-09-11T18:37:00Z">
        <w:r w:rsidRPr="00BF291E" w:rsidDel="007D7294">
          <w:rPr>
            <w:rFonts w:ascii="Times New Roman" w:hAnsi="Times New Roman" w:cs="Times New Roman"/>
            <w:color w:val="000000"/>
            <w:sz w:val="24"/>
            <w:szCs w:val="24"/>
          </w:rPr>
          <w:delText xml:space="preserve">LE </w:delText>
        </w:r>
      </w:del>
      <w:proofErr w:type="gramStart"/>
      <w:r w:rsidRPr="00BF291E">
        <w:rPr>
          <w:rFonts w:ascii="Times New Roman" w:hAnsi="Times New Roman" w:cs="Times New Roman"/>
          <w:color w:val="000000"/>
          <w:sz w:val="24"/>
          <w:szCs w:val="24"/>
        </w:rPr>
        <w:t>and</w:t>
      </w:r>
      <w:proofErr w:type="spellEnd"/>
      <w:proofErr w:type="gramEnd"/>
      <w:r w:rsidRPr="00BF291E">
        <w:rPr>
          <w:rFonts w:ascii="Times New Roman" w:hAnsi="Times New Roman" w:cs="Times New Roman"/>
          <w:color w:val="000000"/>
          <w:sz w:val="24"/>
          <w:szCs w:val="24"/>
        </w:rPr>
        <w:t xml:space="preserve"> H fluxes as well as of Mo from the satellite observations.  </w:t>
      </w:r>
    </w:p>
    <w:p w14:paraId="041ECA36" w14:textId="22A93D20"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proofErr w:type="spellStart"/>
      <w:r w:rsidRPr="00BF291E">
        <w:rPr>
          <w:rFonts w:ascii="Times New Roman" w:hAnsi="Times New Roman" w:cs="Times New Roman"/>
          <w:sz w:val="24"/>
          <w:szCs w:val="24"/>
        </w:rPr>
        <w:t>Gillies</w:t>
      </w:r>
      <w:proofErr w:type="spellEnd"/>
      <w:r w:rsidRPr="00BF291E">
        <w:rPr>
          <w:rFonts w:ascii="Times New Roman" w:hAnsi="Times New Roman" w:cs="Times New Roman"/>
          <w:sz w:val="24"/>
          <w:szCs w:val="24"/>
        </w:rPr>
        <w:t xml:space="preserve"> and Carlson (1995) first applied the technique using AVHRR images for a region in the United Kingdom. Carlson et al. (1995b) then utilized the technique to derive daily estimates of ET for a site in Pennsylvania, USA, and validated the results using ground-based measurements from the Push Broom Microwave Radiometer (PBMR) and the NS001 instrument (30 m spatial resolution). </w:t>
      </w:r>
      <w:proofErr w:type="spellStart"/>
      <w:r w:rsidRPr="00BF291E">
        <w:rPr>
          <w:rFonts w:ascii="Times New Roman" w:hAnsi="Times New Roman" w:cs="Times New Roman"/>
          <w:sz w:val="24"/>
          <w:szCs w:val="24"/>
        </w:rPr>
        <w:t>Gillies</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"0143-1161", "author" : [ { "dropping-particle" : "", "family" : "Gillies", "given" : "R R", "non-dropping-particle" : "", "parse-names" : false, "suffix" : "" }, { "dropping-particle" : "", "family" : "Kustas", "given" : "W P", "non-dropping-particle" : "", "parse-names" : false, "suffix" : "" }, { "dropping-particle" : "", "family" : "Humes", "given" : "K S", "non-dropping-particle" : "", "parse-names" : false, "suffix" : "" } ], "container-title" : "International Journal of Remote Sensing", "id" : "ITEM-1", "issue" : "15", "issued" : { "date-parts" : [ [ "1997" ] ] }, "page" : "3145-3166", "publisher" : "Taylor &amp; Francis", "title" : "A verification of the'triangle'method for obtaining surface soil water content and energy fluxes from remote measurements of the Normalized Difference Vegetation Index (NDVI) and surface e", "type" : "article-journal", "volume" : "18" }, "uris" : [ "http://www.mendeley.com/documents/?uuid=123f8816-2807-44aa-a96f-7c03bb3d854e" ] } ], "mendeley" : { "manualFormatting" : "(1997)", "previouslyFormattedCitation" : "(Gillies et al., 1997)"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(1997)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validated their method using high resolution airborne data from the NS001 instrument and observations collected from the FIFE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"Vernekar", "given" : "K G", "non-dropping-particle" : "", "parse-names" : false, "suffix" : "" }, { "dropping-particle" : "", "family" : "Sinha", "given" : "S", "non-dropping-particle" : "", "parse-names" : false, "suffix" : "" }, { "dropping-particle" : "", "family" : "Sadani", "given" : "L K", "non-dropping-particle" : "", "parse-names" : false, "suffix" : "" }, { "dropping-particle" : "", "family" : "Sivaramakrishnan", "given" : "S", "non-dropping-particle" : "", "parse-names" : false, "suffix" : "" }, { "dropping-particle" : "", "family" : "Parasnis", "given" : "S S", "non-dropping-particle" : "", "parse-names" : false, "suffix" : "" }, { "dropping-particle" : "", "family" : "Mohan", "given" : "Brij", "non-dropping-particle" : "", "parse-names" : false, "suffix" : "" }, { "dropping-particle" : "", "family" : "Dharmaraj", "given" : "S", "non-dropping-particle" : "", "parse-names" : false, "suffix" : "" }, { "dropping-particle" : "", "family" : "Patil", "given" : "M N", "non-dropping-particle" : "", "parse-names" : false, "suffix" : "" }, { "dropping-particle" : "", "family" : "Pillai", "given" : "J S", "non-dropping-particle" : "", "parse-names" : false, "suffix" : "" }, { "dropping-particle" : "", "family" : "Murthy", "given" : "B S", "non-dropping-particle" : "", "parse-names" : false, "suffix" : "" }, { "dropping-particle" : "", "family" : "Debaje", "given" : "S B", "non-dropping-particle" : "", "parse-names" : false, "suffix" : "" }, { "dropping-particle" : "", "family" : "Bagavathsingh", "given" : "A", "non-dropping-particle" : "", "parse-names" : false, "suffix" : "" } ], "container-title" : "Boundary-Layer Meteorology", "id" : "ITEM-1", "issue" : "3", "issued" : { "date-parts" : [ [ "2003" ] ] }, "note" : "electronic", "page" : "561-572", "title" : "An Overview of the Land Surface Processes Experiment (Laspex) over a Semi-Arid Region of India", "type" : "article-journal", "volume" : "106" }, "uris" : [ "http://www.mendeley.com/documents/?uuid=aa504dd7-b75c-41a4-abb8-36eee2452700" ] } ], "mendeley" : { "previouslyFormattedCitation" : "(Vernekar et al., 2003)"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 xml:space="preserve">(Vernekar et </w:t>
      </w:r>
      <w:r w:rsidRPr="00BF291E">
        <w:rPr>
          <w:rFonts w:ascii="Times New Roman" w:hAnsi="Times New Roman" w:cs="Times New Roman"/>
          <w:noProof/>
          <w:sz w:val="24"/>
          <w:szCs w:val="24"/>
        </w:rPr>
        <w:lastRenderedPageBreak/>
        <w:t>al., 2003)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MONSOON 90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"1520-0477", "author" : [ { "dropping-particle" : "", "family" : "Kustas", "given" : "W P", "non-dropping-particle" : "", "parse-names" : false, "suffix" : "" }, { "dropping-particle" : "", "family" : "Jackson", "given" : "T J", "non-dropping-particle" : "", "parse-names" : false, "suffix" : "" }, { "dropping-particle" : "", "family" : "Schmugge", "given" : "T J", "non-dropping-particle" : "", "parse-names" : false, "suffix" : "" }, { "dropping-particle" : "", "family" : "Parry", "given" : "R", "non-dropping-particle" : "", "parse-names" : false, "suffix" : "" }, { "dropping-particle" : "", "family" : "Goodrich", "given" : "D C", "non-dropping-particle" : "", "parse-names" : false, "suffix" : "" }, { "dropping-particle" : "", "family" : "Amer", "given" : "S A", "non-dropping-particle" : "", "parse-names" : false, "suffix" : "" }, { "dropping-particle" : "", "family" : "Bach", "given" : "L B", "non-dropping-particle" : "", "parse-names" : false, "suffix" : "" }, { "dropping-particle" : "", "family" : "Keefer", "given" : "T O", "non-dropping-particle" : "", "parse-names" : false, "suffix" : "" }, { "dropping-particle" : "", "family" : "Weltz", "given" : "M A", "non-dropping-particle" : "", "parse-names" : false, "suffix" : "" }, { "dropping-particle" : "", "family" : "Moran", "given" : "M S", "non-dropping-particle" : "", "parse-names" : false, "suffix" : "" } ], "container-title" : "Bulletin of the American Meteorological Society", "id" : "ITEM-1", "issue" : "11", "issued" : { "date-parts" : [ [ "1991" ] ] }, "page" : "1683-1705", "title" : "An Interdisciplinary Field Study of the Energy and Water Fluxes in the Atmospheric-Biosphere System over Semiarid Rangelands: Description and Some Preliminary Results", "type" : "article-journal", "volume" : "72" }, "uris" : [ "http://www.mendeley.com/documents/?uuid=543c9519-31b0-4e02-a3d5-193647411007" ] } ], "mendeley" : { "previouslyFormattedCitation" : "(Kustas et al., 1991)"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(Kustas et al., 1991)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field campaigns. The RMSD was ±10% for ET. </w:t>
      </w:r>
      <w:proofErr w:type="spellStart"/>
      <w:r w:rsidRPr="00BF291E">
        <w:rPr>
          <w:rFonts w:ascii="Times New Roman" w:hAnsi="Times New Roman" w:cs="Times New Roman"/>
          <w:sz w:val="24"/>
          <w:szCs w:val="24"/>
        </w:rPr>
        <w:t>Brunsell</w:t>
      </w:r>
      <w:proofErr w:type="spellEnd"/>
      <w:r w:rsidRPr="00BF291E">
        <w:rPr>
          <w:rFonts w:ascii="Times New Roman" w:hAnsi="Times New Roman" w:cs="Times New Roman"/>
          <w:sz w:val="24"/>
          <w:szCs w:val="24"/>
        </w:rPr>
        <w:t xml:space="preserve"> and </w:t>
      </w:r>
      <w:proofErr w:type="spellStart"/>
      <w:r w:rsidRPr="00BF291E">
        <w:rPr>
          <w:rFonts w:ascii="Times New Roman" w:hAnsi="Times New Roman" w:cs="Times New Roman"/>
          <w:sz w:val="24"/>
          <w:szCs w:val="24"/>
        </w:rPr>
        <w:t>Gillies</w:t>
      </w:r>
      <w:proofErr w:type="spellEnd"/>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"0168-1923", "author" : [ { "dropping-particle" : "", "family" : "Brunsell", "given" : "Nathaniel A", "non-dropping-particle" : "", "parse-names" : false, "suffix" : "" }, { "dropping-particle" : "", "family" : "Gillies", "given" : "Robert R", "non-dropping-particle" : "", "parse-names" : false, "suffix" : "" } ], "container-title" : "Agricultural and Forest Meteorology", "id" : "ITEM-1", "issue" : "3", "issued" : { "date-parts" : [ [ "2003" ] ] }, "page" : "203-221", "publisher" : "Elsevier", "title" : "Scale issues in land\u2013atmosphere interactions: implications for remote sensing of the surface energy balance", "type" : "article-journal", "volume" : "117" }, "uris" : [ "http://www.mendeley.com/documents/?uuid=6f9b6cfc-55e3-41ad-8d59-aeaf6c0389ea" ] } ], "mendeley" : { "manualFormatting" : "(2003)", "previouslyFormattedCitation" : "(Brunsell and Gillies, 2003)"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implemented the method using satellite data from the TMS/TIMS airborne (12 m) and coarse AVHRR (1 km) radiometers. Predicted fluxes from the implementation of the triangle method using the different remote sensing data were compared versus in-situ observations from the SGP test site (USA). A close agreement for the high-resolution airborne data, within ~ 15% for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was reported, but results from the satellite data were in poor agreement with both the observations and the airborne data (50% difference for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Recently, Petropoulos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"Petropoulos", "given" : "George", "non-dropping-particle" : "", "parse-names" : false, "suffix" : "" }, { "dropping-particle" : "", "family" : "Wooster", "given" : "Martin J", "non-dropping-particle" : "", "parse-names" : false, "suffix" : "" }, { "dropping-particle" : "", "family" : "Carlson", "given" : "Toby N", "non-dropping-particle" : "", "parse-names" : false, "suffix" : "" }, { "dropping-particle" : "", "family" : "Drake", "given" : "Nick", "non-dropping-particle" : "", "parse-names" : false, "suffix" : "" } ], "container-title" : "EGU General Assembly Conference Abstracts", "id" : "ITEM-1", "issued" : { "date-parts" : [ [ "2010" ] ] }, "page" : "906", "title" : "Synergy of the SimSphere land surface process model with ASTER imagery for the retrieval of spatially distributed estimates of surface turbulent heat fluxes and soil moisture content", "type" : "paper-conference", "volume" : "12" }, "uris" : [ "http://www.mendeley.com/documents/?uuid=5046f6d2-250a-434c-b9c9-1f58599b97db" ] } ], "mendeley" : { "manualFormatting" : "(2010)", "previouslyFormattedCitation" : "(Petropoulos et al., 2010)"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Petropoulos and Carlson (2011) evaluated the triangle-SVAT method at several </w:t>
      </w:r>
      <w:proofErr w:type="spellStart"/>
      <w:r w:rsidRPr="00BF291E">
        <w:rPr>
          <w:rFonts w:ascii="Times New Roman" w:hAnsi="Times New Roman" w:cs="Times New Roman"/>
          <w:sz w:val="24"/>
          <w:szCs w:val="24"/>
        </w:rPr>
        <w:t>CarboEurope</w:t>
      </w:r>
      <w:proofErr w:type="spellEnd"/>
      <w:r w:rsidRPr="00BF291E">
        <w:rPr>
          <w:rFonts w:ascii="Times New Roman" w:hAnsi="Times New Roman" w:cs="Times New Roman"/>
          <w:sz w:val="24"/>
          <w:szCs w:val="24"/>
        </w:rPr>
        <w:t xml:space="preserve"> sites using ASTER data. Closer agreements with the ground observations were generally found when comparisons were limited to cloud-free days at flat terrain sites. Under such conditions the triangle-SVAT method estimated instantaneous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with a mean RMSD of 27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w:t>
      </w:r>
    </w:p>
    <w:p w14:paraId="2C4022E7" w14:textId="77777777"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The triangle-SVAT method has several advantages over the other scatterplot methods. First, it provides a non-linear interpretation of the TR/VI space, which can be a more realistic assumption than the linear assumption in the empirical triangle methods. The triangle-SVAT method offers the potential for relatively easy transformation of the instantaneous-derived ET fluxes to daytime averages, and allows regional estimates of the H flux and the surface soil moisture content together with the ET fluxes, potentially very useful parameters to have information for many practical applications. In addition, it offers the possibility to extrapolate the instantaneous measurements of the computed energy fluxes from one time of day to another (see </w:t>
      </w:r>
      <w:proofErr w:type="spellStart"/>
      <w:r w:rsidRPr="00BF291E">
        <w:rPr>
          <w:rFonts w:ascii="Times New Roman" w:hAnsi="Times New Roman" w:cs="Times New Roman"/>
          <w:sz w:val="24"/>
          <w:szCs w:val="24"/>
        </w:rPr>
        <w:t>Brunsell</w:t>
      </w:r>
      <w:proofErr w:type="spellEnd"/>
      <w:r w:rsidRPr="00BF291E">
        <w:rPr>
          <w:rFonts w:ascii="Times New Roman" w:hAnsi="Times New Roman" w:cs="Times New Roman"/>
          <w:sz w:val="24"/>
          <w:szCs w:val="24"/>
        </w:rPr>
        <w:t xml:space="preserve"> and </w:t>
      </w:r>
      <w:proofErr w:type="spellStart"/>
      <w:r w:rsidRPr="00BF291E">
        <w:rPr>
          <w:rFonts w:ascii="Times New Roman" w:hAnsi="Times New Roman" w:cs="Times New Roman"/>
          <w:sz w:val="24"/>
          <w:szCs w:val="24"/>
        </w:rPr>
        <w:t>Gillies</w:t>
      </w:r>
      <w:proofErr w:type="spellEnd"/>
      <w:r w:rsidRPr="00BF291E">
        <w:rPr>
          <w:rFonts w:ascii="Times New Roman" w:hAnsi="Times New Roman" w:cs="Times New Roman"/>
          <w:sz w:val="24"/>
          <w:szCs w:val="24"/>
        </w:rPr>
        <w:t xml:space="preserve">, 2003) and to times with clouds. A disadvantage is that the SVAT requires a large number of input parameters and its parameterization also requires user expertise, complicating its implementation over large geographic areas. </w:t>
      </w:r>
    </w:p>
    <w:p w14:paraId="3387D4FB" w14:textId="77777777" w:rsidR="00BF291E" w:rsidRPr="00BF291E" w:rsidRDefault="00BF291E" w:rsidP="00BF291E">
      <w:pPr>
        <w:keepNext/>
        <w:keepLines/>
        <w:spacing w:before="40" w:after="0"/>
        <w:outlineLvl w:val="1"/>
        <w:rPr>
          <w:rFonts w:ascii="Times New Roman" w:eastAsiaTheme="majorEastAsia" w:hAnsi="Times New Roman" w:cstheme="majorBidi"/>
          <w:b/>
          <w:sz w:val="24"/>
          <w:szCs w:val="26"/>
        </w:rPr>
      </w:pPr>
      <w:bookmarkStart w:id="225" w:name="_Toc397088784"/>
      <w:r w:rsidRPr="00BF291E">
        <w:rPr>
          <w:rFonts w:ascii="Times New Roman" w:eastAsiaTheme="majorEastAsia" w:hAnsi="Times New Roman" w:cstheme="majorBidi"/>
          <w:b/>
          <w:sz w:val="24"/>
          <w:szCs w:val="26"/>
        </w:rPr>
        <w:lastRenderedPageBreak/>
        <w:t>3.2.5</w:t>
      </w:r>
      <w:proofErr w:type="gramStart"/>
      <w:r w:rsidRPr="00BF291E">
        <w:rPr>
          <w:rFonts w:ascii="Times New Roman" w:eastAsiaTheme="majorEastAsia" w:hAnsi="Times New Roman" w:cstheme="majorBidi"/>
          <w:b/>
          <w:sz w:val="24"/>
          <w:szCs w:val="26"/>
        </w:rPr>
        <w:t>.  Seasonal</w:t>
      </w:r>
      <w:proofErr w:type="gramEnd"/>
      <w:r w:rsidRPr="00BF291E">
        <w:rPr>
          <w:rFonts w:ascii="Times New Roman" w:eastAsiaTheme="majorEastAsia" w:hAnsi="Times New Roman" w:cstheme="majorBidi"/>
          <w:b/>
          <w:sz w:val="24"/>
          <w:szCs w:val="26"/>
        </w:rPr>
        <w:t xml:space="preserve"> ET estimates and cloud cover issues</w:t>
      </w:r>
      <w:bookmarkEnd w:id="225"/>
    </w:p>
    <w:p w14:paraId="7D026B96" w14:textId="6010807C" w:rsidR="00BF291E" w:rsidRPr="00BF291E" w:rsidRDefault="00BF291E" w:rsidP="00BF291E">
      <w:pPr>
        <w:spacing w:after="0" w:line="480" w:lineRule="auto"/>
        <w:rPr>
          <w:rFonts w:ascii="Times New Roman" w:hAnsi="Times New Roman" w:cs="Times New Roman"/>
          <w:sz w:val="24"/>
          <w:szCs w:val="24"/>
        </w:rPr>
      </w:pPr>
      <w:r w:rsidRPr="00BF291E">
        <w:rPr>
          <w:rFonts w:ascii="Times New Roman" w:hAnsi="Times New Roman" w:cs="Times New Roman"/>
          <w:sz w:val="24"/>
          <w:szCs w:val="24"/>
        </w:rPr>
        <w:t xml:space="preserve">All three families of satellite methods for estimating ET reviewed in this Chapter (vegetation-based, temperature- or energy-based, and scatterplot-based) produce daily maps of ET that can be temporally interpolated to estimate seasonal ET, which is often the main output of concern to water managers and agriculturalists.  Interpolation is necessary because the satellite platforms that generate high-resolution imagery often have long overpass return periods (e.g. Landsat at 2 weeks), and because of clouds, which compromise the generation of daily ET maps even when daily imagery are potentially available (MODIS).  Cloud cover may be less of a problem in arid and some semi-arid climates, but is a significant obstacle for determining season-total ET in semi-humid and humid climates.  In regions with Mediterranean climates, the main growing season in summer corresponds to cloud-free conditions and satellite methods work well for determining seasonal ET from daily values.  In other locations, where the growing season coincides with the wet season, such as monsoon-dominated areas, cloud-free imagery is often not available during the main crop growing season and EO-based methods for ET estimation may need to be supplemented with other modeling approaches like the FAO-56 method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"Allen", "given" : "Richard G", "non-dropping-particle" : "", "parse-names" : false, "suffix" : "" }, { "dropping-particle" : "", "family" : "Pereira", "given" : "Luis S", "non-dropping-particle" : "", "parse-names" : false, "suffix" : "" }, { "dropping-particle" : "", "family" : "Raes", "given" : "Dirk", "non-dropping-particle" : "", "parse-names" : false, "suffix" : "" }, { "dropping-particle" : "", "family" : "Smith", "given" : "Martin", "non-dropping-particle" : "", "parse-names" : false, "suffix" : "" } ], "container-title" : "FAO, Rome", "id" : "ITEM-1", "issued" : { "date-parts" : [ [ "1998" ] ] }, "publisher-place" : "Rome", "title" : "Crop evapotranspiration-Guidelines for computing crop water requirements-FAO Irrigation and drainage paper 56", "type" : "report", "volume" : "300" }, "uris" : [ "http://www.mendeley.com/documents/?uuid=01208811-2c6a-4243-8c6b-cbb0c77cda0b" ] } ], "mendeley" : { "previouslyFormattedCitation" : "(Allen et al., 1998)"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et al., 1998)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p w14:paraId="60E6417E" w14:textId="72309694"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Three methods to interpolate ET maps for days without cloud-free imagery are 1) the evaporative fraction (EF) method, 2) the crop coefficient method</w:t>
      </w:r>
      <w:ins w:id="226" w:author="Alex Messina" w:date="2014-09-11T18:41:00Z">
        <w:r w:rsidR="007D7294">
          <w:rPr>
            <w:rFonts w:ascii="Times New Roman" w:hAnsi="Times New Roman" w:cs="Times New Roman"/>
            <w:sz w:val="24"/>
            <w:szCs w:val="24"/>
          </w:rPr>
          <w:t xml:space="preserve"> (</w:t>
        </w:r>
        <w:proofErr w:type="spellStart"/>
        <w:r w:rsidR="007D7294">
          <w:rPr>
            <w:rFonts w:ascii="Times New Roman" w:hAnsi="Times New Roman" w:cs="Times New Roman"/>
            <w:sz w:val="24"/>
            <w:szCs w:val="24"/>
          </w:rPr>
          <w:t>ETf</w:t>
        </w:r>
        <w:proofErr w:type="spellEnd"/>
        <w:r w:rsidR="007D7294">
          <w:rPr>
            <w:rFonts w:ascii="Times New Roman" w:hAnsi="Times New Roman" w:cs="Times New Roman"/>
            <w:sz w:val="24"/>
            <w:szCs w:val="24"/>
          </w:rPr>
          <w:t xml:space="preserve"> </w:t>
        </w:r>
      </w:ins>
      <w:ins w:id="227" w:author="Alex Messina" w:date="2014-09-11T18:42:00Z">
        <w:r w:rsidR="007D7294">
          <w:rPr>
            <w:rFonts w:ascii="Times New Roman" w:hAnsi="Times New Roman" w:cs="Times New Roman"/>
            <w:sz w:val="24"/>
            <w:szCs w:val="24"/>
          </w:rPr>
          <w:t>or Kc?)</w:t>
        </w:r>
      </w:ins>
      <w:r w:rsidRPr="00BF291E">
        <w:rPr>
          <w:rFonts w:ascii="Times New Roman" w:hAnsi="Times New Roman" w:cs="Times New Roman"/>
          <w:sz w:val="24"/>
          <w:szCs w:val="24"/>
        </w:rPr>
        <w:t xml:space="preserve">, and 3) the simulation model method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"10.1029/2010jd014092", "ISBN" : "0148-0227", "abstract" : "Lack of good quality satellite images because of cloud contamination or long revisit time severely degrades predictions of evapotranspiration (ET) time series at watershed/regional scales from satellite-based surface flux models. We integrate the feedback model developed by Granger and Gray (the GG model) with the Surface Energy Balance Algorithm for Land (SEBAL), with the objective to generate ET time series of high spatial resolution and reliable temporal distribution at watershed scales. First, SEBAL is employed to yield estimates of ET for the Baiyangdian watershed in a semihumid climatic zone in north China on cloud-free days, where there exists the complementary relationship (CR) between actual ET and pan ET. These estimates constitute input to the GG model to inversely derive the relationship between the relative evaporation and the relative drying power of the air. Second, the modified GG model is used to yield ET time series on a daily basis simply by using routine meteorological data and Moderate Resolution Imaging Spectroradiometer (MODIS) albedo and leaf area index products. Results suggest that the modified GG model that has incorporated remotely sensed ET can effectively extend remote sensing based ET to days without images and improve spatial representation of ET at watershed scales. Utility of the evaporative fraction method and the crop coefficients approaches to extrapolate ET time series depends largely on the number and interval of good quality satellite images. Comparison of ET time series from the two techniques and the proposed integration method for days with daily net radiation larger than 100 W m&amp;#8722;2 and corresponding pan ET clearly shows that only the integration method can exhibit an asymmetric CR at the watershed scale and daily time scale. Validation performed using hydrologic budget calculations indicate that the proposed method has the highest accuracy in terms of annual estimates of ET for both watersheds in north China.", "author" : [ { "dropping-particle" : "", "family" : "Long", "given" : "Di", "non-dropping-particle" : "", "parse-names" : false, "suffix" : "" }, { "dropping-particle" : "", "family" : "Singh", "given" : "Vijay P", "non-dropping-particle" : "", "parse-names" : false, "suffix" : "" } ], "container-title" : "J. Geophys. Res.", "id" : "ITEM-1", "issue" : "D21", "issued" : { "date-parts" : [ [ "2010" ] ] }, "note" : "messina", "page" : "D21128", "publisher" : "AGU", "title" : "Integration of the GG model with SEBAL to produce time series of evapotranspiration of high spatial resolution at watershed scales", "type" : "article-journal", "volume" : "115" }, "uris" : [ "http://www.mendeley.com/documents/?uuid=e9d91bee-53cc-4d98-a419-8bb5544027a7" ] } ], "mendeley" : { "previouslyFormattedCitation" : "(Long and Singh, 2010)"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(Long and Singh, 2010)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EF and crop coefficient methods for estimating seasonal ET are very similar to the methods for generating daily estimates from instantaneous estimates, but there are special problems with cloud cover when interpolating over longer time scales that are discussed further in this section.</w:t>
      </w:r>
    </w:p>
    <w:p w14:paraId="7C6B5D1B" w14:textId="2BDADC79"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The EF method, which is also used to calculate daily ET from instantaneous values of the evaporative fraction (</w:t>
      </w:r>
      <w:proofErr w:type="spellStart"/>
      <w:r w:rsidRPr="00BF291E">
        <w:rPr>
          <w:rFonts w:ascii="Times New Roman" w:hAnsi="Times New Roman" w:cs="Times New Roman"/>
          <w:sz w:val="24"/>
          <w:szCs w:val="24"/>
        </w:rPr>
        <w:t>Λ</w:t>
      </w:r>
      <w:r w:rsidRPr="00BF291E">
        <w:rPr>
          <w:rFonts w:ascii="Times New Roman" w:hAnsi="Times New Roman" w:cs="Times New Roman"/>
          <w:sz w:val="24"/>
          <w:szCs w:val="24"/>
          <w:vertAlign w:val="subscript"/>
        </w:rPr>
        <w:t>op</w:t>
      </w:r>
      <w:proofErr w:type="spellEnd"/>
      <w:r w:rsidRPr="00BF291E">
        <w:rPr>
          <w:rFonts w:ascii="Times New Roman" w:hAnsi="Times New Roman" w:cs="Times New Roman"/>
          <w:sz w:val="24"/>
          <w:szCs w:val="24"/>
        </w:rPr>
        <w:t xml:space="preserve">) (Section 3.2.3.5), calculates ET for a date without cloud-free imagery </w:t>
      </w:r>
      <w:r w:rsidRPr="00BF291E">
        <w:rPr>
          <w:rFonts w:ascii="Times New Roman" w:hAnsi="Times New Roman" w:cs="Times New Roman"/>
          <w:sz w:val="24"/>
          <w:szCs w:val="24"/>
        </w:rPr>
        <w:lastRenderedPageBreak/>
        <w:t>as the product of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for the day without cloud-free imagery and </w:t>
      </w:r>
      <w:proofErr w:type="spellStart"/>
      <w:r w:rsidRPr="00BF291E">
        <w:rPr>
          <w:rFonts w:ascii="Times New Roman" w:hAnsi="Times New Roman" w:cs="Times New Roman"/>
          <w:sz w:val="24"/>
          <w:szCs w:val="24"/>
        </w:rPr>
        <w:t>Λ</w:t>
      </w:r>
      <w:r w:rsidRPr="00BF291E">
        <w:rPr>
          <w:rFonts w:ascii="Times New Roman" w:hAnsi="Times New Roman" w:cs="Times New Roman"/>
          <w:sz w:val="24"/>
          <w:szCs w:val="24"/>
          <w:vertAlign w:val="subscript"/>
        </w:rPr>
        <w:t>op</w:t>
      </w:r>
      <w:proofErr w:type="spellEnd"/>
      <w:r w:rsidRPr="00BF291E">
        <w:rPr>
          <w:rFonts w:ascii="Times New Roman" w:hAnsi="Times New Roman" w:cs="Times New Roman"/>
          <w:sz w:val="24"/>
          <w:szCs w:val="24"/>
        </w:rPr>
        <w:t xml:space="preserve"> from the date with cloud-free imagery.  The EF method assumes that </w:t>
      </w:r>
      <w:proofErr w:type="spellStart"/>
      <w:r w:rsidRPr="00BF291E">
        <w:rPr>
          <w:rFonts w:ascii="Times New Roman" w:hAnsi="Times New Roman" w:cs="Times New Roman"/>
          <w:sz w:val="24"/>
          <w:szCs w:val="24"/>
        </w:rPr>
        <w:t>Λ</w:t>
      </w:r>
      <w:r w:rsidRPr="00BF291E">
        <w:rPr>
          <w:rFonts w:ascii="Times New Roman" w:hAnsi="Times New Roman" w:cs="Times New Roman"/>
          <w:sz w:val="24"/>
          <w:szCs w:val="24"/>
          <w:vertAlign w:val="subscript"/>
        </w:rPr>
        <w:t>op</w:t>
      </w:r>
      <w:proofErr w:type="spellEnd"/>
      <w:r w:rsidRPr="00BF291E">
        <w:rPr>
          <w:rFonts w:ascii="Times New Roman" w:hAnsi="Times New Roman" w:cs="Times New Roman"/>
          <w:sz w:val="24"/>
          <w:szCs w:val="24"/>
        </w:rPr>
        <w:t xml:space="preserve"> is constant between the dates of cloud-free imagery which is more likely to be violated over several days than for a single day, especially if cloud cover changes significantly.  Farah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"0303-2434", "author" : [ { "dropping-particle" : "", "family" : "Farah", "given" : "H O", "non-dropping-particle" : "", "parse-names" : false, "suffix" : "" }, { "dropping-particle" : "", "family" : "Bastiaanssen", "given" : "W G M", "non-dropping-particle" : "", "parse-names" : false, "suffix" : "" }, { "dropping-particle" : "", "family" : "Feddes", "given" : "R A", "non-dropping-particle" : "", "parse-names" : false, "suffix" : "" } ], "container-title" : "International Journal of Applied Earth Observation and Geoinformation", "id" : "ITEM-1", "issue" : "2", "issued" : { "date-parts" : [ [ "2004" ] ] }, "page" : "129-140", "publisher" : "Elsevier", "title" : "Evaluation of the temporal variability of the evaporative fraction in a tropical watershed", "type" : "article-journal", "volume" : "5" }, "uris" : [ "http://www.mendeley.com/documents/?uuid=6dd8b7f0-3a80-4e36-8cc1-f4820c411a84" ] } ], "mendeley" : { "manualFormatting" : "(2004)", "previouslyFormattedCitation" : "(Farah et al., 2004)"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(2004)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found that Λ does not vary with cloud cover over short (weekly) time intervals over woodland and grassland in central Kenya, which encourages the use of the evaporative fraction method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"0303-2434", "author" : [ { "dropping-particle" : "", "family" : "Farah", "given" : "H O", "non-dropping-particle" : "", "parse-names" : false, "suffix" : "" }, { "dropping-particle" : "", "family" : "Bastiaanssen", "given" : "W G M", "non-dropping-particle" : "", "parse-names" : false, "suffix" : "" }, { "dropping-particle" : "", "family" : "Feddes", "given" : "R A", "non-dropping-particle" : "", "parse-names" : false, "suffix" : "" } ], "container-title" : "International Journal of Applied Earth Observation and Geoinformation", "id" : "ITEM-1", "issue" : "2", "issued" : { "date-parts" : [ [ "2004" ] ] }, "page" : "129-140", "publisher" : "Elsevier", "title" : "Evaluation of the temporal variability of the evaporative fraction in a tropical watershed", "type" : "article-journal", "volume" : "5" }, "uris" : [ "http://www.mendeley.com/documents/?uuid=6dd8b7f0-3a80-4e36-8cc1-f4820c411a84" ] } ], "mendeley" : { "previouslyFormattedCitation" : "(Farah et al., 2004)"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(Farah et al., 2004)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The method may produce accurate ET values over periods of 5-10 days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"0303-2434", "author" : [ { "dropping-particle" : "", "family" : "Farah", "given" : "H O", "non-dropping-particle" : "", "parse-names" : false, "suffix" : "" }, { "dropping-particle" : "", "family" : "Bastiaanssen", "given" : "W G M", "non-dropping-particle" : "", "parse-names" : false, "suffix" : "" }, { "dropping-particle" : "", "family" : "Feddes", "given" : "R A", "non-dropping-particle" : "", "parse-names" : false, "suffix" : "" } ], "container-title" : "International Journal of Applied Earth Observation and Geoinformation", "id" : "ITEM-1", "issue" : "2", "issued" : { "date-parts" : [ [ "2004" ] ] }, "page" : "129-140", "publisher" : "Elsevier", "title" : "Evaluation of the temporal variability of the evaporative fraction in a tropical watershed", "type" : "article-journal", "volume" : "5" }, "uris" : [ "http://www.mendeley.com/documents/?uuid=6dd8b7f0-3a80-4e36-8cc1-f4820c411a84" ] } ], "mendeley" : { "previouslyFormattedCitation" : "(Farah et al., 2004)"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(Farah et al., 2004)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but over many areas, cloudy conditions persist much longer.  Others have found that Λ increases during cloudy periods due to a larger proportionate reduction in available energy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-G) than in latent heat flux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"http://dx.doi.org/10.1016/j.jhydrol.2011.08.011", "ISSN" : "0022-1694", "author" : [ { "dropping-particle" : "", "family" : "Niel", "given" : "Thomas G", "non-dropping-particle" : "Van", "parse-names" : false, "suffix" : "" }, { "dropping-particle" : "", "family" : "McVicar", "given" : "Tim R", "non-dropping-particle" : "", "parse-names" : false, "suffix" : "" }, { "dropping-particle" : "", "family" : "Roderick", "given" : "Michael L", "non-dropping-particle" : "", "parse-names" : false, "suffix" : "" }, { "dropping-particle" : "", "family" : "Dijk", "given" : "Albert I J M", "non-dropping-particle" : "van", "parse-names" : false, "suffix" : "" }, { "dropping-particle" : "", "family" : "Renzullo", "given" : "Luigi J", "non-dropping-particle" : "", "parse-names" : false, "suffix" : "" }, { "dropping-particle" : "", "family" : "Gorsel", "given" : "Eva", "non-dropping-particle" : "van", "parse-names" : false, "suffix" : "" } ], "container-title" : "Journal of Hydrology", "id" : "ITEM-1", "issue" : "1\u20132", "issued" : { "date-parts" : [ [ "2011", "10", "28" ] ] }, "page" : "140-148", "title" : "Correcting for systematic error in satellite-derived latent heat flux due to assumptions in temporal scaling: Assessment from flux tower observations", "type" : "article-journal", "volume" : "409" }, "uris" : [ "http://www.mendeley.com/documents/?uuid=c15b05cc-7f8d-416e-83bf-6f347fa7f213" ] } ], "mendeley" : { "previouslyFormattedCitation" : "(Van Niel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(Van Niel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p w14:paraId="3DDFC8F3" w14:textId="63F90E3F"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eastAsiaTheme="minorEastAsia" w:hAnsi="Times New Roman" w:cs="Times New Roman"/>
          <w:sz w:val="24"/>
          <w:szCs w:val="24"/>
        </w:rPr>
        <w:t xml:space="preserve">The crop coefficient approach </w:t>
      </w:r>
      <w:r w:rsidRPr="00BF291E">
        <w:rPr>
          <w:rFonts w:ascii="Times New Roman" w:hAnsi="Times New Roman" w:cs="Times New Roman"/>
          <w:sz w:val="24"/>
          <w:szCs w:val="24"/>
        </w:rPr>
        <w:t xml:space="preserve">calculates the ratio of actual to reference ET on the day of satellite imagery, then multiplies that fraction by reference ET for each day without imagery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"10.1029/2010jd014092", "ISBN" : "0148-0227", "abstract" : "Lack of good quality satellite images because of cloud contamination or long revisit time severely degrades predictions of evapotranspiration (ET) time series at watershed/regional scales from satellite-based surface flux models. We integrate the feedback model developed by Granger and Gray (the GG model) with the Surface Energy Balance Algorithm for Land (SEBAL), with the objective to generate ET time series of high spatial resolution and reliable temporal distribution at watershed scales. First, SEBAL is employed to yield estimates of ET for the Baiyangdian watershed in a semihumid climatic zone in north China on cloud-free days, where there exists the complementary relationship (CR) between actual ET and pan ET. These estimates constitute input to the GG model to inversely derive the relationship between the relative evaporation and the relative drying power of the air. Second, the modified GG model is used to yield ET time series on a daily basis simply by using routine meteorological data and Moderate Resolution Imaging Spectroradiometer (MODIS) albedo and leaf area index products. Results suggest that the modified GG model that has incorporated remotely sensed ET can effectively extend remote sensing based ET to days without images and improve spatial representation of ET at watershed scales. Utility of the evaporative fraction method and the crop coefficients approaches to extrapolate ET time series depends largely on the number and interval of good quality satellite images. Comparison of ET time series from the two techniques and the proposed integration method for days with daily net radiation larger than 100 W m&amp;#8722;2 and corresponding pan ET clearly shows that only the integration method can exhibit an asymmetric CR at the watershed scale and daily time scale. Validation performed using hydrologic budget calculations indicate that the proposed method has the highest accuracy in terms of annual estimates of ET for both watersheds in north China.", "author" : [ { "dropping-particle" : "", "family" : "Long", "given" : "Di", "non-dropping-particle" : "", "parse-names" : false, "suffix" : "" }, { "dropping-particle" : "", "family" : "Singh", "given" : "Vijay P", "non-dropping-particle" : "", "parse-names" : false, "suffix" : "" } ], "container-title" : "J. Geophys. Res.", "id" : "ITEM-1", "issue" : "D21", "issued" : { "date-parts" : [ [ "2010" ] ] }, "note" : "messina", "page" : "D21128", "publisher" : "AGU", "title" : "Integration of the GG model with SEBAL to produce time series of evapotranspiration of high spatial resolution at watershed scales", "type" : "article-journal", "volume" : "115" }, "uris" : [ "http://www.mendeley.com/documents/?uuid=e9d91bee-53cc-4d98-a419-8bb5544027a7" ] } ], "mendeley" : { "previouslyFormattedCitation" : "(Long and Singh, 2010)"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(Long and Singh, 2010)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F291E" w:rsidRPr="00BF291E" w14:paraId="68FE1FCB" w14:textId="77777777" w:rsidTr="005B1C5E">
        <w:tc>
          <w:tcPr>
            <w:tcW w:w="4788" w:type="dxa"/>
          </w:tcPr>
          <w:p w14:paraId="4D2CDABC" w14:textId="77777777" w:rsidR="00BF291E" w:rsidRPr="00BF291E" w:rsidRDefault="00937B66" w:rsidP="00BF291E">
            <w:pPr>
              <w:spacing w:after="200"/>
              <w:rPr>
                <w:rFonts w:ascii="Times New Roman" w:eastAsiaTheme="minorEastAsia" w:hAnsi="Times New Roman" w:cs="Times New Roman"/>
                <w:bCs/>
                <w:sz w:val="24"/>
                <w:szCs w:val="24"/>
              </w:rPr>
            </w:pPr>
            <m:oMathPara>
              <m:oMath>
                <m:sSub>
                  <m:sSubPr>
                    <m:ctrlPr>
                      <w:rPr>
                        <w:rFonts w:ascii="Cambria Math" w:hAnsi="Cambria Math" w:cs="Times New Roman"/>
                        <w:i/>
                        <w:sz w:val="24"/>
                        <w:szCs w:val="24"/>
                      </w:rPr>
                    </m:ctrlPr>
                  </m:sSubPr>
                  <m:e>
                    <m:r>
                      <m:rPr>
                        <m:sty m:val="bi"/>
                      </m:rPr>
                      <w:rPr>
                        <w:rFonts w:ascii="Cambria Math" w:hAnsi="Cambria Math" w:cs="Times New Roman"/>
                        <w:sz w:val="24"/>
                        <w:szCs w:val="24"/>
                      </w:rPr>
                      <m:t>ET</m:t>
                    </m:r>
                  </m:e>
                  <m:sub>
                    <m:r>
                      <m:rPr>
                        <m:sty m:val="bi"/>
                      </m:rPr>
                      <w:rPr>
                        <w:rFonts w:ascii="Cambria Math" w:hAnsi="Cambria Math" w:cs="Times New Roman"/>
                        <w:sz w:val="24"/>
                        <w:szCs w:val="24"/>
                      </w:rPr>
                      <m:t>period</m:t>
                    </m:r>
                  </m:sub>
                </m:sSub>
                <m:r>
                  <m:rPr>
                    <m:sty m:val="bi"/>
                  </m:rP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m:rPr>
                        <m:sty m:val="bi"/>
                      </m:rPr>
                      <w:rPr>
                        <w:rFonts w:ascii="Cambria Math" w:hAnsi="Cambria Math" w:cs="Times New Roman"/>
                        <w:sz w:val="24"/>
                        <w:szCs w:val="24"/>
                      </w:rPr>
                      <m:t>i=d</m:t>
                    </m:r>
                    <m:r>
                      <m:rPr>
                        <m:sty m:val="bi"/>
                      </m:rPr>
                      <w:rPr>
                        <w:rFonts w:ascii="Cambria Math" w:hAnsi="Cambria Math" w:cs="Times New Roman"/>
                        <w:sz w:val="24"/>
                        <w:szCs w:val="24"/>
                      </w:rPr>
                      <m:t>1</m:t>
                    </m:r>
                  </m:sub>
                  <m:sup>
                    <m:r>
                      <m:rPr>
                        <m:sty m:val="bi"/>
                      </m:rPr>
                      <w:rPr>
                        <w:rFonts w:ascii="Cambria Math" w:hAnsi="Cambria Math" w:cs="Times New Roman"/>
                        <w:sz w:val="24"/>
                        <w:szCs w:val="24"/>
                      </w:rPr>
                      <m:t>n</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sty m:val="bi"/>
                              </m:rPr>
                              <w:rPr>
                                <w:rFonts w:ascii="Cambria Math" w:hAnsi="Cambria Math" w:cs="Times New Roman"/>
                                <w:sz w:val="24"/>
                                <w:szCs w:val="24"/>
                              </w:rPr>
                              <m:t>ET</m:t>
                            </m:r>
                          </m:e>
                          <m:sub>
                            <m:r>
                              <m:rPr>
                                <m:sty m:val="bi"/>
                              </m:rPr>
                              <w:rPr>
                                <w:rFonts w:ascii="Cambria Math" w:hAnsi="Cambria Math" w:cs="Times New Roman"/>
                                <w:sz w:val="24"/>
                                <w:szCs w:val="24"/>
                              </w:rPr>
                              <m:t>24</m:t>
                            </m:r>
                            <m:r>
                              <m:rPr>
                                <m:sty m:val="bi"/>
                              </m:rPr>
                              <w:rPr>
                                <w:rFonts w:ascii="Cambria Math" w:hAnsi="Cambria Math" w:cs="Times New Roman"/>
                                <w:sz w:val="24"/>
                                <w:szCs w:val="24"/>
                              </w:rPr>
                              <m:t>d</m:t>
                            </m:r>
                          </m:sub>
                        </m:sSub>
                      </m:num>
                      <m:den>
                        <m:sSub>
                          <m:sSubPr>
                            <m:ctrlPr>
                              <w:rPr>
                                <w:rFonts w:ascii="Cambria Math" w:hAnsi="Cambria Math" w:cs="Times New Roman"/>
                                <w:i/>
                                <w:sz w:val="24"/>
                                <w:szCs w:val="24"/>
                              </w:rPr>
                            </m:ctrlPr>
                          </m:sSubPr>
                          <m:e>
                            <m:r>
                              <m:rPr>
                                <m:sty m:val="bi"/>
                              </m:rPr>
                              <w:rPr>
                                <w:rFonts w:ascii="Cambria Math" w:hAnsi="Cambria Math" w:cs="Times New Roman"/>
                                <w:sz w:val="24"/>
                                <w:szCs w:val="24"/>
                              </w:rPr>
                              <m:t>ET</m:t>
                            </m:r>
                          </m:e>
                          <m:sub>
                            <m:r>
                              <m:rPr>
                                <m:sty m:val="bi"/>
                              </m:rPr>
                              <w:rPr>
                                <w:rFonts w:ascii="Cambria Math" w:hAnsi="Cambria Math" w:cs="Times New Roman"/>
                                <w:sz w:val="24"/>
                                <w:szCs w:val="24"/>
                              </w:rPr>
                              <m:t>od</m:t>
                            </m:r>
                          </m:sub>
                        </m:sSub>
                      </m:den>
                    </m:f>
                    <m:sSub>
                      <m:sSubPr>
                        <m:ctrlPr>
                          <w:rPr>
                            <w:rFonts w:ascii="Cambria Math" w:hAnsi="Cambria Math" w:cs="Times New Roman"/>
                            <w:i/>
                            <w:sz w:val="24"/>
                            <w:szCs w:val="24"/>
                          </w:rPr>
                        </m:ctrlPr>
                      </m:sSubPr>
                      <m:e>
                        <m:r>
                          <m:rPr>
                            <m:sty m:val="bi"/>
                          </m:rPr>
                          <w:rPr>
                            <w:rFonts w:ascii="Cambria Math" w:hAnsi="Cambria Math" w:cs="Times New Roman"/>
                            <w:sz w:val="24"/>
                            <w:szCs w:val="24"/>
                          </w:rPr>
                          <m:t>ET</m:t>
                        </m:r>
                      </m:e>
                      <m:sub>
                        <m:r>
                          <m:rPr>
                            <m:sty m:val="bi"/>
                          </m:rPr>
                          <w:rPr>
                            <w:rFonts w:ascii="Cambria Math" w:hAnsi="Cambria Math" w:cs="Times New Roman"/>
                            <w:sz w:val="24"/>
                            <w:szCs w:val="24"/>
                          </w:rPr>
                          <m:t>oi</m:t>
                        </m:r>
                      </m:sub>
                    </m:sSub>
                  </m:e>
                </m:nary>
              </m:oMath>
            </m:oMathPara>
          </w:p>
        </w:tc>
        <w:tc>
          <w:tcPr>
            <w:tcW w:w="4788" w:type="dxa"/>
          </w:tcPr>
          <w:p w14:paraId="4CD02A93"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31</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78169924" w14:textId="4E39EB11"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sz w:val="24"/>
          <w:szCs w:val="24"/>
        </w:rPr>
        <w:t>where ET</w:t>
      </w:r>
      <w:r w:rsidRPr="00BF291E">
        <w:rPr>
          <w:rFonts w:ascii="Times New Roman" w:hAnsi="Times New Roman" w:cs="Times New Roman"/>
          <w:sz w:val="24"/>
          <w:szCs w:val="24"/>
          <w:vertAlign w:val="subscript"/>
        </w:rPr>
        <w:t>24d</w:t>
      </w:r>
      <w:r w:rsidRPr="00BF291E">
        <w:rPr>
          <w:rFonts w:ascii="Times New Roman" w:hAnsi="Times New Roman" w:cs="Times New Roman"/>
          <w:sz w:val="24"/>
          <w:szCs w:val="24"/>
        </w:rPr>
        <w:t xml:space="preserve"> is 24-hour total ET on the date with satellite-derived ET, </w:t>
      </w:r>
      <w:proofErr w:type="spellStart"/>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od</w:t>
      </w:r>
      <w:proofErr w:type="spellEnd"/>
      <w:r w:rsidRPr="00BF291E">
        <w:rPr>
          <w:rFonts w:ascii="Times New Roman" w:hAnsi="Times New Roman" w:cs="Times New Roman"/>
          <w:sz w:val="24"/>
          <w:szCs w:val="24"/>
        </w:rPr>
        <w:t xml:space="preserve"> is reference ET on the day with satellite-derived ET, and </w:t>
      </w:r>
      <w:proofErr w:type="spellStart"/>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oi</w:t>
      </w:r>
      <w:proofErr w:type="spellEnd"/>
      <w:r w:rsidRPr="00BF291E">
        <w:rPr>
          <w:rFonts w:ascii="Times New Roman" w:hAnsi="Times New Roman" w:cs="Times New Roman"/>
          <w:sz w:val="24"/>
          <w:szCs w:val="24"/>
        </w:rPr>
        <w:t xml:space="preserve"> is reference ET on day i, which does not have imagery, d1 is the beginning day without ET data, and n is the end day without ET data.  The ET</w:t>
      </w:r>
      <w:r w:rsidRPr="00BF291E">
        <w:rPr>
          <w:rFonts w:ascii="Times New Roman" w:hAnsi="Times New Roman" w:cs="Times New Roman"/>
          <w:sz w:val="24"/>
          <w:szCs w:val="24"/>
          <w:vertAlign w:val="subscript"/>
        </w:rPr>
        <w:t>24d</w:t>
      </w:r>
      <w:r w:rsidRPr="00BF291E">
        <w:rPr>
          <w:rFonts w:ascii="Times New Roman" w:hAnsi="Times New Roman" w:cs="Times New Roman"/>
          <w:sz w:val="24"/>
          <w:szCs w:val="24"/>
        </w:rPr>
        <w:t>/ET</w:t>
      </w:r>
      <w:r w:rsidRPr="00BF291E">
        <w:rPr>
          <w:rFonts w:ascii="Times New Roman" w:hAnsi="Times New Roman" w:cs="Times New Roman"/>
          <w:sz w:val="24"/>
          <w:szCs w:val="24"/>
          <w:vertAlign w:val="subscript"/>
        </w:rPr>
        <w:t>0d</w:t>
      </w:r>
      <w:r w:rsidRPr="00BF291E">
        <w:rPr>
          <w:rFonts w:ascii="Times New Roman" w:hAnsi="Times New Roman" w:cs="Times New Roman"/>
          <w:sz w:val="24"/>
          <w:szCs w:val="24"/>
        </w:rPr>
        <w:t xml:space="preserve"> fraction can be assumed constant between images, or could be linearly varied between available ET images.  Allen et al. (2007) suggest that one ET image per month is sufficient to estimate seasonal total ET, though this may not be the case under conditions of rapidly varying soil moisture conditions or surface saturation, as might be expected in irrigated </w:t>
      </w:r>
      <w:r w:rsidRPr="00BF291E">
        <w:rPr>
          <w:rFonts w:ascii="Times New Roman" w:hAnsi="Times New Roman" w:cs="Times New Roman"/>
          <w:sz w:val="24"/>
          <w:szCs w:val="24"/>
        </w:rPr>
        <w:lastRenderedPageBreak/>
        <w:t xml:space="preserve">areas. The crop coefficient method has been applied using the METRIC model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"10.1061/(ASCE)0733-9437(2007)133:4(380)", "ISSN" : "0733-9437", "author" : [ { "dropping-particle" : "", "family" : "Allen", "given" : "Richard G.", "non-dropping-particle" : "", "parse-names" : false, "suffix" : "" }, { "dropping-particle" : "", "family" : "Tasumi", "given" : "Masahiro", "non-dropping-particle" : "", "parse-names" : false, "suffix" : "" }, { "dropping-particle" : "", "family" : "Trezza", "given" : "Ricardo", "non-dropping-particle" : "", "parse-names" : false, "suffix" : "" } ], "container-title" : "Journal of Irrigation and Drainage Engineering", "id" : "ITEM-1", "issue" : "4", "issued" : { "date-parts" : [ [ "2007", "8", "1" ] ] }, "note" : "doi: 10.1061/(ASCE)0733-9437(2007)133:4(380)", "page" : "380-394", "publisher" : "American Society of Civil Engineers", "title" : "Satellite-Based Energy Balance for Mapping Evapotranspiration with Internalized Calibration (METRIC)\u2014Model", "type" : "article-journal", "volume" : "133" }, "uris" : [ "http://www.mendeley.com/documents/?uuid=011411a1-ac45-4cfe-856d-5ffba6798fc3" ] } ], "mendeley" : { "previouslyFormattedCitation" : "(Allen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(Allen et al.,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in northern China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"abstract" : "The North China Plain (NCP) is one of the most water stressed areas in the world. The water consumption of winter wheat accounts for more than 50% of the total water consumption in this region. An accurate estimate of the evapotranspiration (ET) and crop water productivity (CWP) at regional scale is therefore key to the practice of water-saving agriculture in NCP. In this research, the ET and CWP of winter wheat in 83 counties during October 2003 to June 2004 in NCP were estimated using the remote sensing data. The daily ET was calculated using SEBAL model with NOAA remote sensing data in 17 non-cloud days whereas the reference daily crop ET was estimated using meteorological data based on Hargreaves approach. The daily ET and the total ET over the entire growing season of winter wheat were obtained using crop coefficient interpolation approach. The calculated average and maximum water consumption of winter wheat in these 83 counties were 424 and 475\u00a0mm, respectively. The calculated daily ET from SEBAL model showed good match with the observed data collected in a Lysimeter. The error of ET estimation over the entire growing stage of winter wheat was approximately 4.3%. The highest CWP across this region was 1.67\u00a0kg\u00a0m-3, and the lowest was less than 0.5\u00a0kg\u00a0m-3. We observed a close linear relationship between CWP and yield. We also observed that the continuing increase of ET leads to a peaking and subsequent decline of CWP, which suggests that the higher water consumption does not necessarily lead to a higher yield.", "author" : [ { "dropping-particle" : "", "family" : "Li", "given" : "Hongjun", "non-dropping-particle" : "", "parse-names" : false, "suffix" : "" }, { "dropping-particle" : "", "family" : "Zheng", "given" : "Li", "non-dropping-particle" : "", "parse-names" : false, "suffix" : "" }, { "dropping-particle" : "", "family" : "Lei", "given" : "Yuping", "non-dropping-particle" : "", "parse-names" : false, "suffix" : "" }, { "dropping-particle" : "", "family" : "Li", "given" : "Chunqiang", "non-dropping-particle" : "", "parse-names" : false, "suffix" : "" }, { "dropping-particle" : "", "family" : "Liu", "given" : "Zhijun", "non-dropping-particle" : "", "parse-names" : false, "suffix" : "" }, { "dropping-particle" : "", "family" : "Zhang", "given" : "Shengwei", "non-dropping-particle" : "", "parse-names" : false, "suffix" : "" } ], "container-title" : "Agricultural Water Management", "id" : "ITEM-1", "issue" : "11", "issued" : { "date-parts" : [ [ "2008" ] ] }, "page" : "1271-1278", "title" : "Estimation of water consumption and crop water productivity of winter wheat in North China Plain using remote sensing technology", "type" : "article-journal", "volume" : "95" }, "uris" : [ "http://www.mendeley.com/documents/?uuid=4ba4bbed-b9cb-4361-b1e7-158fd902f77a" ] } ], "mendeley" : { "previouslyFormattedCitation" : "(Li et al., 2008)"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(Li et al., 2008)</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p>
    <w:p w14:paraId="15FDF796" w14:textId="67701FA7"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sz w:val="24"/>
          <w:szCs w:val="24"/>
        </w:rPr>
        <w:tab/>
        <w:t xml:space="preserve">The third approach to estimating ET on days without cloud-free imagery, the simulation model method, uses satellite-based ET on clear days to calibrate a soil-vegetation-atmosphere transfer (SVAT) model or some simplified version of a SVAT model, which is then run for all days including cloudy days.  Simplified models of the relationship between meteorological conditions and ET, such as the Granger and Gray (GG) model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"Granger", "given" : "R J", "non-dropping-particle" : "", "parse-names" : false, "suffix" : "" }, { "dropping-particle" : "", "family" : "Gray", "given" : "D M", "non-dropping-particle" : "", "parse-names" : false, "suffix" : "" } ], "container-title" : "Journal of Hydrology", "id" : "ITEM-1", "issued" : { "date-parts" : [ [ "1989" ] ] }, "page" : "21-29", "title" : "Evaporation from natural nonsaturated surfaces", "type" : "article-journal", "volume" : "111" }, "uris" : [ "http://www.mendeley.com/documents/?uuid=dfb60b91-893c-400a-9b80-62ea7dce1d6d" ] } ], "mendeley" : { "previouslyFormattedCitation" : "(Granger and Gray, 1989)"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(Granger and Gray, 1989)</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have been used in combination with SEBAL to estimate ET during cloudy periods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"10.1029/2010jd014092", "ISBN" : "0148-0227", "abstract" : "Lack of good quality satellite images because of cloud contamination or long revisit time severely degrades predictions of evapotranspiration (ET) time series at watershed/regional scales from satellite-based surface flux models. We integrate the feedback model developed by Granger and Gray (the GG model) with the Surface Energy Balance Algorithm for Land (SEBAL), with the objective to generate ET time series of high spatial resolution and reliable temporal distribution at watershed scales. First, SEBAL is employed to yield estimates of ET for the Baiyangdian watershed in a semihumid climatic zone in north China on cloud-free days, where there exists the complementary relationship (CR) between actual ET and pan ET. These estimates constitute input to the GG model to inversely derive the relationship between the relative evaporation and the relative drying power of the air. Second, the modified GG model is used to yield ET time series on a daily basis simply by using routine meteorological data and Moderate Resolution Imaging Spectroradiometer (MODIS) albedo and leaf area index products. Results suggest that the modified GG model that has incorporated remotely sensed ET can effectively extend remote sensing based ET to days without images and improve spatial representation of ET at watershed scales. Utility of the evaporative fraction method and the crop coefficients approaches to extrapolate ET time series depends largely on the number and interval of good quality satellite images. Comparison of ET time series from the two techniques and the proposed integration method for days with daily net radiation larger than 100 W m&amp;#8722;2 and corresponding pan ET clearly shows that only the integration method can exhibit an asymmetric CR at the watershed scale and daily time scale. Validation performed using hydrologic budget calculations indicate that the proposed method has the highest accuracy in terms of annual estimates of ET for both watersheds in north China.", "author" : [ { "dropping-particle" : "", "family" : "Long", "given" : "Di", "non-dropping-particle" : "", "parse-names" : false, "suffix" : "" }, { "dropping-particle" : "", "family" : "Singh", "given" : "Vijay P", "non-dropping-particle" : "", "parse-names" : false, "suffix" : "" } ], "container-title" : "J. Geophys. Res.", "id" : "ITEM-1", "issue" : "D21", "issued" : { "date-parts" : [ [ "2010" ] ] }, "note" : "messina", "page" : "D21128", "publisher" : "AGU", "title" : "Integration of the GG model with SEBAL to produce time series of evapotranspiration of high spatial resolution at watershed scales", "type" : "article-journal", "volume" : "115" }, "uris" : [ "http://www.mendeley.com/documents/?uuid=e9d91bee-53cc-4d98-a419-8bb5544027a7" ] } ], "mendeley" : { "previouslyFormattedCitation" : "(Long and Singh, 2010)"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(Long and Singh, 2010)</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The GG model uses the complimentary relationship between actual and potential ET to estimate actual ET when imagery are not available.  One major limitation of the GG model as currently applied is that the spatial resolution and accuracy of the ET estimates depend on the availability of meteorological data at a comparable resolution to the observed heterogeneity in ET.  Other simple models of soil moisture stress have been developed that use ET derived from remote sensing to estimate model states on clear days, and extrapolate those state variable values to dates with clouds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"10.1029/2006JD007506", "ISSN" : "2156-2202", "abstract" : "Due to the influence of evaporation on land-surface temperature, thermal remote sensing data provide valuable information regarding the surface moisture status. The Atmosphere-Land Exchange Inverse (ALEXI) model uses the morning surface temperature rise, as measured from a geostationary satellite platform, to deduce surface energy and water fluxes at 5\u201310 km resolution over the continental United States. Recent improvements to the ALEXI model are described. Like most thermal remote sensing models, ALEXI is constrained to work under clear-sky conditions when the surface is visible to the satellite sensor, often leaving large gaps in the model output record. An algorithm for estimating fluxes during cloudy intervals is presented, defining a moisture stress function relating the fraction of potential evapotranspiration obtained from the model on clear days to estimates of the available water fraction in the soil surface layer and root zone. On cloudy days, this stress function is inverted to predict the soil and canopy fluxes. The method is evaluated using flux measurements representative at the watershed scale acquired in central Iowa with a dense flux tower network during the Soil Moisture Experiment of 2002 (SMEX02). The gap-filling algorithm reproduces observed fluxes with reasonable accuracy, yielding \u223c20% errors in ET at the hourly timescale, and 15% errors at daily timesteps. In addition, modeled soil moisture shows reasonable response to major precipitation events. This algorithm is generic enough that it can easily be applied to other thermal energy balance models. With gap-filling, the ALEXI model can estimate hourly surface fluxes at every grid cell in the U.S. modeling domain in near real-time. A companion paper presents a climatological evaluation of ALEXI-derived evapotranspiration and moisture stress fields for the years 2002\u20132004.", "author" : [ { "dropping-particle" : "", "family" : "Anderson", "given" : "Martha C", "non-dropping-particle" : "", "parse-names" : false, "suffix" : "" }, { "dropping-particle" : "", "family" : "Norman", "given" : "John M", "non-dropping-particle" : "", "parse-names" : false, "suffix" : "" }, { "dropping-particle" : "", "family" : "Mecikalski", "given" : "John R", "non-dropping-particle" : "", "parse-names" : false, "suffix" : "" }, { "dropping-particle" : "", "family" : "Otkin", "given" : "Jason A", "non-dropping-particle" : "", "parse-names" : false, "suffix" : "" }, { "dropping-particle" : "", "family" : "Kustas", "given" : "William P", "non-dropping-particle" : "", "parse-names" : false, "suffix" : "" } ], "container-title" : "Journal of Geophysical Research: Atmospheres", "id" : "ITEM-1", "issue" : "D10", "issued" : { "date-parts" : [ [ "2007", "5", "27" ] ] }, "page" : "D10117", "title" : "A climatological study of evapotranspiration and moisture stress across the continental United States based on thermal remote sensing: 1. Model formulation", "type" : "article-journal", "volume" : "112" }, "uris" : [ "http://www.mendeley.com/documents/?uuid=556efc26-ccec-4656-afb4-d3d199a6fcb3", "http://www.mendeley.com/documents/?uuid=1d175cd0-ff40-4398-a252-33dbeee5cf52" ] } ], "mendeley" : { "previouslyFormattedCitation" : "(Anderson et al., 2007)"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(Anderson et al., 2007)</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w:t>
      </w:r>
    </w:p>
    <w:p w14:paraId="4B0FF28F" w14:textId="77777777" w:rsidR="00BF291E" w:rsidRPr="00BF291E" w:rsidRDefault="00BF291E" w:rsidP="00BF291E">
      <w:pPr>
        <w:keepNext/>
        <w:keepLines/>
        <w:numPr>
          <w:ilvl w:val="1"/>
          <w:numId w:val="19"/>
        </w:numPr>
        <w:spacing w:after="0" w:line="480" w:lineRule="auto"/>
        <w:outlineLvl w:val="0"/>
        <w:rPr>
          <w:rFonts w:ascii="Times New Roman" w:eastAsiaTheme="majorEastAsia" w:hAnsi="Times New Roman" w:cs="Times New Roman"/>
          <w:b/>
          <w:sz w:val="24"/>
          <w:szCs w:val="24"/>
        </w:rPr>
      </w:pPr>
      <w:bookmarkStart w:id="228" w:name="_Toc397088785"/>
      <w:r w:rsidRPr="00BF291E">
        <w:rPr>
          <w:rFonts w:ascii="Times New Roman" w:eastAsiaTheme="majorEastAsia" w:hAnsi="Times New Roman" w:cs="Times New Roman"/>
          <w:b/>
          <w:sz w:val="24"/>
          <w:szCs w:val="24"/>
        </w:rPr>
        <w:t xml:space="preserve">ET methods </w:t>
      </w:r>
      <w:proofErr w:type="spellStart"/>
      <w:r w:rsidRPr="00BF291E">
        <w:rPr>
          <w:rFonts w:ascii="Times New Roman" w:eastAsiaTheme="majorEastAsia" w:hAnsi="Times New Roman" w:cs="Times New Roman"/>
          <w:b/>
          <w:sz w:val="24"/>
          <w:szCs w:val="24"/>
        </w:rPr>
        <w:t>intercomparison</w:t>
      </w:r>
      <w:proofErr w:type="spellEnd"/>
      <w:r w:rsidRPr="00BF291E">
        <w:rPr>
          <w:rFonts w:ascii="Times New Roman" w:eastAsiaTheme="majorEastAsia" w:hAnsi="Times New Roman" w:cs="Times New Roman"/>
          <w:b/>
          <w:sz w:val="24"/>
          <w:szCs w:val="24"/>
        </w:rPr>
        <w:t xml:space="preserve"> studies</w:t>
      </w:r>
      <w:bookmarkEnd w:id="228"/>
    </w:p>
    <w:p w14:paraId="3DD93336" w14:textId="577AC982"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Each of the three families of </w:t>
      </w:r>
      <w:r w:rsidR="00C40321">
        <w:rPr>
          <w:rFonts w:ascii="Times New Roman" w:hAnsi="Times New Roman" w:cs="Times New Roman"/>
          <w:sz w:val="24"/>
          <w:szCs w:val="24"/>
        </w:rPr>
        <w:t>methods used to estimate ET has</w:t>
      </w:r>
      <w:r w:rsidRPr="00BF291E">
        <w:rPr>
          <w:rFonts w:ascii="Times New Roman" w:hAnsi="Times New Roman" w:cs="Times New Roman"/>
          <w:sz w:val="24"/>
          <w:szCs w:val="24"/>
        </w:rPr>
        <w:t xml:space="preserve"> different strengths and weaknesses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_Ref388601361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i/>
          <w:sz w:val="24"/>
          <w:szCs w:val="24"/>
        </w:rPr>
        <w:t xml:space="preserve">Table </w:t>
      </w:r>
      <w:r w:rsidRPr="00BF291E">
        <w:rPr>
          <w:rFonts w:ascii="Times New Roman" w:hAnsi="Times New Roman" w:cs="Times New Roman"/>
          <w:i/>
          <w:noProof/>
          <w:sz w:val="24"/>
          <w:szCs w:val="24"/>
        </w:rPr>
        <w:t>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Temperature- and energy based methods were developed to estimate ET from irrigated agriculture, and therefore are more likely to perform best there, but are often sensitive to how they are calibrated, and sometimes depend on the existence of extreme values of ET in the image.  Vegetation-based methods were developed for global application, with a focus on rainfed systems, and may have lower accuracy in irrigated systems w</w:t>
      </w:r>
      <w:r w:rsidR="00C40321">
        <w:rPr>
          <w:rFonts w:ascii="Times New Roman" w:hAnsi="Times New Roman" w:cs="Times New Roman"/>
          <w:sz w:val="24"/>
          <w:szCs w:val="24"/>
        </w:rPr>
        <w:t>h</w:t>
      </w:r>
      <w:r w:rsidRPr="00BF291E">
        <w:rPr>
          <w:rFonts w:ascii="Times New Roman" w:hAnsi="Times New Roman" w:cs="Times New Roman"/>
          <w:sz w:val="24"/>
          <w:szCs w:val="24"/>
        </w:rPr>
        <w:t xml:space="preserve">ere ET may be decoupled from a vegetation index, particularly on the shoulders of the growing season.  </w:t>
      </w:r>
      <w:r w:rsidRPr="00BF291E">
        <w:rPr>
          <w:rFonts w:ascii="Times New Roman" w:hAnsi="Times New Roman" w:cs="Times New Roman"/>
          <w:sz w:val="24"/>
          <w:szCs w:val="24"/>
        </w:rPr>
        <w:lastRenderedPageBreak/>
        <w:t xml:space="preserve">Scatterplot methods incorporate both temperature and vegetation, but usually require internal calibration and like temperature-based methods often depend on extremes of ET to be present in the image.  Studies that compare vegetation-, temperature-, and scatterplot based methods together are not common, and here we review some recent examples.  Such </w:t>
      </w:r>
      <w:proofErr w:type="spellStart"/>
      <w:r w:rsidRPr="00BF291E">
        <w:rPr>
          <w:rFonts w:ascii="Times New Roman" w:hAnsi="Times New Roman" w:cs="Times New Roman"/>
          <w:sz w:val="24"/>
          <w:szCs w:val="24"/>
        </w:rPr>
        <w:t>intercomparisons</w:t>
      </w:r>
      <w:proofErr w:type="spellEnd"/>
      <w:r w:rsidRPr="00BF291E">
        <w:rPr>
          <w:rFonts w:ascii="Times New Roman" w:hAnsi="Times New Roman" w:cs="Times New Roman"/>
          <w:sz w:val="24"/>
          <w:szCs w:val="24"/>
        </w:rPr>
        <w:t xml:space="preserve"> are important, because vegetation and temperature-based methods have strengths in different environments, and quantitative information on which does better under what climate and land use conditions can guide the user in method selection.</w:t>
      </w:r>
    </w:p>
    <w:p w14:paraId="508E8199" w14:textId="4CA066EE"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Vinukollu</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"0034-4257", "abstract" : "Three process based models are used to estimate terrestrial heat fluxes and evapotranspiration (ET) at the global scale: a single source energy budget model, a Penman-Monteith based approach, and a Priestley-Taylor based approach. All models adjust the surface resistances or provide ecophysiological constraints to account for changing environmental factors. Evaporation (or sublimation) over snow-covered regions is calculated consistently for all models using a modified Penman equation. Instantaneous fluxes of latent heat computed at the time of satellite overpass are linearly scaled to the equivalent daily evapotranspiration using the computed evaporative fraction and the day-time net radiation. A constant fraction (10% of daytime evaporation) is used to account for the night time evaporation. Interception losses are computed using a simple water budget model. We produce daily evapotranspiration and sensible heat flux for the global land surface at 5\u00a0km spatial resolution for the period 2003-2006. With the exception of wind and surface pressure, all model inputs and forcings are obtained from satellite remote sensing. Satellite-based inputs and model outputs were first carefully evaluated at the site scale on a monthly-mean basis, then as a four-year mean against a climatological estimate of ET over 26 major basins, and finally in terms of a latitudinal profile on an annual basis. Intercomparison of the monthly model estimates of latent and sensible heat fluxes with 12 eddy-covariance towers across the U.S. yielded mean correlation of 0.57 and 0.54, respectively. Satellite-based meteorological datasets of 2\u00a0m temperature (0.83), humidity (0.70), incident shortwave radiation (0.64), incident longwave radiation (0.67) were found to agree well at the tower scale, while estimates of wind speed correlated poorly (0.17). Comparisons of the four year mean annual ET for 26 global river basins and global latitudinal profiles with a climatologically estimated ET resulted in a Kendall's [tau]\u00a0&gt;\u00a00.70. The seasonal cycle over the continents is well represented in the Hovm\u00f6eller plots and the suppression of ET during major droughts in Europe, Australia and the Amazon are well picked up. This study provides the first ever moderate resolution estimates of ET on a global scale using only remote sensing based inputs and forcings, and furthermore the first ever multi-model comparison of process-based remote sensing estimates using the same inputs.", "author" : [ { "dropping-particle" : "", "family" : "Vinukollu", "given" : "Raghuveer K", "non-dropping-particle" : "", "parse-names" : false, "suffix" : "" }, { "dropping-particle" : "", "family" : "Wood", "given" : "Eric F", "non-dropping-particle" : "", "parse-names" : false, "suffix" : "" }, { "dropping-particle" : "", "family" : "Ferguson", "given" : "Craig R", "non-dropping-particle" : "", "parse-names" : false, "suffix" : "" }, { "dropping-particle" : "", "family" : "Fisher", "given" : "Joshua B", "non-dropping-particle" : "", "parse-names" : false, "suffix" : "" } ], "container-title" : "Remote Sensing of Environment", "id" : "ITEM-1", "issue" : "3", "issued" : { "date-parts" : [ [ "2011" ] ] }, "note" : "doi: DOI: 10.1016/j.rse.2010.11.006\nmessina", "page" : "801-823", "title" : "Global estimates of evapotranspiration for climate studies using multi-sensor remote sensing data: Evaluation of three process-based approaches", "type" : "article-journal", "volume" : "115" }, "uris" : [ "http://www.mendeley.com/documents/?uuid=d34d2ded-29b3-4305-8e19-c0516a03015d" ] } ], "mendeley" : { "manualFormatting" : "(2011b)", "previouslyFormattedCitation" : "(Vinukollu et al., 2011b)"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(2011b)</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compared three different models: Surface Energy Balance System (SEBS; Su, 2002</w:t>
      </w:r>
      <w:r w:rsidR="00C40321">
        <w:rPr>
          <w:rFonts w:ascii="Times New Roman" w:hAnsi="Times New Roman" w:cs="Times New Roman"/>
          <w:sz w:val="24"/>
          <w:szCs w:val="24"/>
        </w:rPr>
        <w:t xml:space="preserve">), MOD16 (Mu et al., 2007), and </w:t>
      </w:r>
      <w:r w:rsidRPr="00BF291E">
        <w:rPr>
          <w:rFonts w:ascii="Times New Roman" w:hAnsi="Times New Roman" w:cs="Times New Roman"/>
          <w:sz w:val="24"/>
          <w:szCs w:val="24"/>
        </w:rPr>
        <w:t>PT-JPL (Fisher et al., 2008). The focus of their study was to compare the instantaneous (W/m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xml:space="preserve">) and daily </w:t>
      </w:r>
      <w:del w:id="229" w:author="Alex Messina" w:date="2014-09-11T18:42:00Z">
        <w:r w:rsidRPr="00BF291E" w:rsidDel="007D7294">
          <w:rPr>
            <w:rFonts w:ascii="Times New Roman" w:hAnsi="Times New Roman" w:cs="Times New Roman"/>
            <w:sz w:val="24"/>
            <w:szCs w:val="24"/>
          </w:rPr>
          <w:delText xml:space="preserve">(mm) </w:delText>
        </w:r>
      </w:del>
      <w:r w:rsidRPr="00BF291E">
        <w:rPr>
          <w:rFonts w:ascii="Times New Roman" w:hAnsi="Times New Roman" w:cs="Times New Roman"/>
          <w:sz w:val="24"/>
          <w:szCs w:val="24"/>
        </w:rPr>
        <w:t>ET</w:t>
      </w:r>
      <w:ins w:id="230" w:author="Alex Messina" w:date="2014-09-11T18:42:00Z">
        <w:r w:rsidR="007D7294">
          <w:rPr>
            <w:rFonts w:ascii="Times New Roman" w:hAnsi="Times New Roman" w:cs="Times New Roman"/>
            <w:sz w:val="24"/>
            <w:szCs w:val="24"/>
          </w:rPr>
          <w:t xml:space="preserve"> </w:t>
        </w:r>
        <w:r w:rsidR="007D7294" w:rsidRPr="00BF291E">
          <w:rPr>
            <w:rFonts w:ascii="Times New Roman" w:hAnsi="Times New Roman" w:cs="Times New Roman"/>
            <w:sz w:val="24"/>
            <w:szCs w:val="24"/>
          </w:rPr>
          <w:t xml:space="preserve">(mm) </w:t>
        </w:r>
      </w:ins>
      <w:del w:id="231" w:author="Alex Messina" w:date="2014-09-11T18:42:00Z">
        <w:r w:rsidRPr="00BF291E" w:rsidDel="007D7294">
          <w:rPr>
            <w:rFonts w:ascii="Times New Roman" w:hAnsi="Times New Roman" w:cs="Times New Roman"/>
            <w:sz w:val="24"/>
            <w:szCs w:val="24"/>
          </w:rPr>
          <w:delText xml:space="preserve"> </w:delText>
        </w:r>
      </w:del>
      <w:r w:rsidRPr="00BF291E">
        <w:rPr>
          <w:rFonts w:ascii="Times New Roman" w:hAnsi="Times New Roman" w:cs="Times New Roman"/>
          <w:sz w:val="24"/>
          <w:szCs w:val="24"/>
        </w:rPr>
        <w:t xml:space="preserve">fluxes predicted by the three models implemented with data from sensors on the MODIS-Aqua satellite augmented by AVHRR data for vegetation characterization. </w:t>
      </w:r>
      <w:proofErr w:type="spellStart"/>
      <w:r w:rsidRPr="00BF291E">
        <w:rPr>
          <w:rFonts w:ascii="Times New Roman" w:hAnsi="Times New Roman" w:cs="Times New Roman"/>
          <w:sz w:val="24"/>
          <w:szCs w:val="24"/>
        </w:rPr>
        <w:t>Vinukollu</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"0034-4257", "abstract" : "Three process based models are used to estimate terrestrial heat fluxes and evapotranspiration (ET) at the global scale: a single source energy budget model, a Penman-Monteith based approach, and a Priestley-Taylor based approach. All models adjust the surface resistances or provide ecophysiological constraints to account for changing environmental factors. Evaporation (or sublimation) over snow-covered regions is calculated consistently for all models using a modified Penman equation. Instantaneous fluxes of latent heat computed at the time of satellite overpass are linearly scaled to the equivalent daily evapotranspiration using the computed evaporative fraction and the day-time net radiation. A constant fraction (10% of daytime evaporation) is used to account for the night time evaporation. Interception losses are computed using a simple water budget model. We produce daily evapotranspiration and sensible heat flux for the global land surface at 5\u00a0km spatial resolution for the period 2003-2006. With the exception of wind and surface pressure, all model inputs and forcings are obtained from satellite remote sensing. Satellite-based inputs and model outputs were first carefully evaluated at the site scale on a monthly-mean basis, then as a four-year mean against a climatological estimate of ET over 26 major basins, and finally in terms of a latitudinal profile on an annual basis. Intercomparison of the monthly model estimates of latent and sensible heat fluxes with 12 eddy-covariance towers across the U.S. yielded mean correlation of 0.57 and 0.54, respectively. Satellite-based meteorological datasets of 2\u00a0m temperature (0.83), humidity (0.70), incident shortwave radiation (0.64), incident longwave radiation (0.67) were found to agree well at the tower scale, while estimates of wind speed correlated poorly (0.17). Comparisons of the four year mean annual ET for 26 global river basins and global latitudinal profiles with a climatologically estimated ET resulted in a Kendall's [tau]\u00a0&gt;\u00a00.70. The seasonal cycle over the continents is well represented in the Hovm\u00f6eller plots and the suppression of ET during major droughts in Europe, Australia and the Amazon are well picked up. This study provides the first ever moderate resolution estimates of ET on a global scale using only remote sensing based inputs and forcings, and furthermore the first ever multi-model comparison of process-based remote sensing estimates using the same inputs.", "author" : [ { "dropping-particle" : "", "family" : "Vinukollu", "given" : "Raghuveer K", "non-dropping-particle" : "", "parse-names" : false, "suffix" : "" }, { "dropping-particle" : "", "family" : "Wood", "given" : "Eric F", "non-dropping-particle" : "", "parse-names" : false, "suffix" : "" }, { "dropping-particle" : "", "family" : "Ferguson", "given" : "Craig R", "non-dropping-particle" : "", "parse-names" : false, "suffix" : "" }, { "dropping-particle" : "", "family" : "Fisher", "given" : "Joshua B", "non-dropping-particle" : "", "parse-names" : false, "suffix" : "" } ], "container-title" : "Remote Sensing of Environment", "id" : "ITEM-1", "issue" : "3", "issued" : { "date-parts" : [ [ "2011" ] ] }, "note" : "doi: DOI: 10.1016/j.rse.2010.11.006\nmessina", "page" : "801-823", "title" : "Global estimates of evapotranspiration for climate studies using multi-sensor remote sensing data: Evaluation of three process-based approaches", "type" : "article-journal", "volume" : "115" }, "uris" : [ "http://www.mendeley.com/documents/?uuid=d34d2ded-29b3-4305-8e19-c0516a03015d" ] } ], "mendeley" : { "manualFormatting" : "(2011b)", "previouslyFormattedCitation" : "(Vinukollu et al., 2011b)"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(2011b)</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compared the three models at three spatial scales.  At the first spatial scale,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from the three models was compared to and parameterized by eddy covariance flux tower data.  At the second scale, a basin-scale water balance validation was performed using the models parameterized by remote sensing data.  Finally, the models were compared against a hydrologic model driven by surface climate reanalysis at a global scale and on a latitudinal basis. For towers where soil evaporation plays an important role following precipitation events, SEBS and PT-JPL showed the highest and similar correlations, though large differences occurred during the primary growing season.  Correlations between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measured at towers in densely vegetated areas, such as evergreen and deciduous broadleaf forests, were highes</w:t>
      </w:r>
      <w:r w:rsidR="00C40321">
        <w:rPr>
          <w:rFonts w:ascii="Times New Roman" w:hAnsi="Times New Roman" w:cs="Times New Roman"/>
          <w:sz w:val="24"/>
          <w:szCs w:val="24"/>
        </w:rPr>
        <w:t xml:space="preserve">t for </w:t>
      </w:r>
      <w:r w:rsidRPr="00BF291E">
        <w:rPr>
          <w:rFonts w:ascii="Times New Roman" w:hAnsi="Times New Roman" w:cs="Times New Roman"/>
          <w:sz w:val="24"/>
          <w:szCs w:val="24"/>
        </w:rPr>
        <w:t>PT-JPL, reflecting again the importance of R</w:t>
      </w:r>
      <w:r w:rsidRPr="00BF291E">
        <w:rPr>
          <w:rFonts w:ascii="Times New Roman" w:hAnsi="Times New Roman" w:cs="Times New Roman"/>
          <w:sz w:val="24"/>
          <w:szCs w:val="24"/>
          <w:vertAlign w:val="subscript"/>
        </w:rPr>
        <w:t>n</w:t>
      </w:r>
      <w:r w:rsidRPr="00BF291E">
        <w:rPr>
          <w:rFonts w:ascii="Times New Roman" w:hAnsi="Times New Roman" w:cs="Times New Roman"/>
          <w:sz w:val="24"/>
          <w:szCs w:val="24"/>
        </w:rPr>
        <w:t xml:space="preserve"> in modulating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in these areas.  At the basin scale, however, the performance of each model was comparable. At the global scale, the vegetation and energy-based ET methods tended to </w:t>
      </w:r>
      <w:r w:rsidRPr="00BF291E">
        <w:rPr>
          <w:rFonts w:ascii="Times New Roman" w:hAnsi="Times New Roman" w:cs="Times New Roman"/>
          <w:sz w:val="24"/>
          <w:szCs w:val="24"/>
        </w:rPr>
        <w:lastRenderedPageBreak/>
        <w:t xml:space="preserve">underestimate simulated soil moisture storage in water-limited (arid) regions of the world.  In conclusion, the PT-JPL was deemed the most accurate of the competing methods.  </w:t>
      </w:r>
    </w:p>
    <w:p w14:paraId="060EA267" w14:textId="2E35A5C9"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proofErr w:type="spellStart"/>
      <w:r w:rsidRPr="00BF291E">
        <w:rPr>
          <w:rFonts w:ascii="Times New Roman" w:hAnsi="Times New Roman" w:cs="Times New Roman"/>
          <w:sz w:val="24"/>
          <w:szCs w:val="24"/>
        </w:rPr>
        <w:t>Ershadi</w:t>
      </w:r>
      <w:proofErr w:type="spellEnd"/>
      <w:r w:rsidRPr="00BF291E">
        <w:rPr>
          <w:rFonts w:ascii="Times New Roman" w:hAnsi="Times New Roman" w:cs="Times New Roman"/>
          <w:sz w:val="24"/>
          <w:szCs w:val="24"/>
        </w:rPr>
        <w:t xml:space="preserve">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"http://dx.doi.org/10.1016/j.agrformet.2013.11.008", "ISSN" : "0168-1923", "author" : [ { "dropping-particle" : "", "family" : "Ershadi", "given" : "A", "non-dropping-particle" : "", "parse-names" : false, "suffix" : "" }, { "dropping-particle" : "", "family" : "McCabe", "given" : "M F", "non-dropping-particle" : "", "parse-names" : false, "suffix" : "" }, { "dropping-particle" : "", "family" : "Evans", "given" : "J P", "non-dropping-particle" : "", "parse-names" : false, "suffix" : "" }, { "dropping-particle" : "", "family" : "Chaney", "given" : "N W", "non-dropping-particle" : "", "parse-names" : false, "suffix" : "" }, { "dropping-particle" : "", "family" : "Wood", "given" : "E F", "non-dropping-particle" : "", "parse-names" : false, "suffix" : "" } ], "container-title" : "Agricultural and Forest Meteorology", "id" : "ITEM-1", "issue" : "0", "issued" : { "date-parts" : [ [ "2014", "4", "15" ] ] }, "page" : "46-61", "title" : "Multi-site evaluation of terrestrial evaporation models using FLUXNET data", "type" : "article-journal", "volume" : "187" }, "uris" : [ "http://www.mendeley.com/documents/?uuid=dc279113-2a31-4222-bf8c-52b0b2d2b78a" ] } ], "mendeley" : { "manualFormatting" : "(2014)", "previouslyFormattedCitation" : "(Ershadi et al., 2014)"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evaluated the PT-JPL model against SEBS, the 2011 updated MOD16 (Mu et al, 2011), and a complementary approach (Advection-Aridity model) against ET </w:t>
      </w:r>
      <w:r w:rsidR="00C40321">
        <w:rPr>
          <w:rFonts w:ascii="Times New Roman" w:hAnsi="Times New Roman" w:cs="Times New Roman"/>
          <w:sz w:val="24"/>
          <w:szCs w:val="24"/>
        </w:rPr>
        <w:t>observed at</w:t>
      </w:r>
      <w:r w:rsidRPr="00BF291E">
        <w:rPr>
          <w:rFonts w:ascii="Times New Roman" w:hAnsi="Times New Roman" w:cs="Times New Roman"/>
          <w:sz w:val="24"/>
          <w:szCs w:val="24"/>
        </w:rPr>
        <w:t xml:space="preserve"> FLUXNET towers.  The PT-JPL model had the closest correlation with the FLUXNET-estimated ET, but compared closely with SEBS.   The PT-JPL model did particularly well in densely vegetated areas and was comparable to SEBS over croplands and grasslands.  On a seasonal basis, all of the models, except the PT-JPL model, exhibited strong seasonality.  The poor performance of MOD16 and SEBS in densely vegetated areas was attributed to the uncertainties that arise from a large number of model input requirements and complexity, including the sensitivity of their ET estimates to resistance parameters.  All of the models did poorly over </w:t>
      </w:r>
      <w:proofErr w:type="spellStart"/>
      <w:r w:rsidRPr="00BF291E">
        <w:rPr>
          <w:rFonts w:ascii="Times New Roman" w:hAnsi="Times New Roman" w:cs="Times New Roman"/>
          <w:sz w:val="24"/>
          <w:szCs w:val="24"/>
        </w:rPr>
        <w:t>shrublands</w:t>
      </w:r>
      <w:proofErr w:type="spellEnd"/>
      <w:r w:rsidRPr="00BF291E">
        <w:rPr>
          <w:rFonts w:ascii="Times New Roman" w:hAnsi="Times New Roman" w:cs="Times New Roman"/>
          <w:sz w:val="24"/>
          <w:szCs w:val="24"/>
        </w:rPr>
        <w:t xml:space="preserve"> and evergreen needle leaf forests, reflecting the difficulty of NDVI in capturing vegetation dynamics for these land cover types.  In conclusion, the authors suggested that, for regional to global studies, an ensemble of models, weighted by the success of contributing models for each land cover type be employed, given that no one single model performs consistently well across all land cover types.   </w:t>
      </w:r>
    </w:p>
    <w:p w14:paraId="7A78F865" w14:textId="59D996A8" w:rsidR="00BF291E" w:rsidRPr="00BF291E" w:rsidRDefault="00BF291E" w:rsidP="00BF291E">
      <w:pPr>
        <w:spacing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Velpuri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"http://dx.doi.org/10.1016/j.rse.2013.07.013", "ISSN" : "0034-4257", "abstract" : "Abstract Remote sensing datasets are increasingly being used to provide spatially explicit large scale evapotranspiration (ET) estimates. Extensive evaluation of such large scale estimates is necessary before they can be used in various applications. In this study, two monthly MODIS 1 km ET products, MODIS global ET (MOD16) and Operational Simplified Surface Energy Balance (SSEBop) ET, are validated over the conterminous United States at both point and basin scales. Point scale validation was performed using eddy covariance FLUXNET ET (FLET) data (2001\u20132007) aggregated by year, land cover, elevation and climate zone. Basin scale validation was performed using annual gridded FLUXNET ET (GFET) and annual basin water balance ET (WBET) data aggregated by various hydrologic unit code (HUC) levels. Point scale validation using monthly data aggregated by years revealed that the MOD16 ET and SSEBop ET products showed overall comparable annual accuracies. For most land cover types, both ET products showed comparable results. However, SSEBop showed higher performance for Grassland and Forest classes; MOD16 showed improved performance in the Woody Savanna class. Accuracy of both the ET products was also found to be comparable over different climate zones. However, SSEBop data showed higher skill score across the climate zones covering the western United States. Validation results at different HUC levels over 2000\u20132011 using GFET as a reference indicate higher accuracies for MOD16 ET data. MOD16, SSEBop and GFET data were validated against WBET (2000\u20132009), and results indicate that both MOD16 and SSEBop ET matched the accuracies of the global GFET dataset at different HUC levels. Our results indicate that both MODIS ET products effectively reproduced basin scale ET response (up to 25% uncertainty) compared to CONUS-wide point-based ET response (up to 50\u201360% uncertainty) illustrating the reliability of MODIS ET products for basin-scale ET estimation. Results from this research would guide the additional parameter refinement required for the MOD16 and SSEBop algorithms in order to further improve their accuracy and performance for agro-hydrologic applications.", "author" : [ { "dropping-particle" : "", "family" : "Velpuri", "given" : "N M", "non-dropping-particle" : "", "parse-names" : false, "suffix" : "" }, { "dropping-particle" : "", "family" : "Senay", "given" : "G B", "non-dropping-particle" : "", "parse-names" : false, "suffix" : "" }, { "dropping-particle" : "", "family" : "Singh", "given" : "R K", "non-dropping-particle" : "", "parse-names" : false, "suffix" : "" }, { "dropping-particle" : "", "family" : "Bohms", "given" : "S", "non-dropping-particle" : "", "parse-names" : false, "suffix" : "" }, { "dropping-particle" : "", "family" : "Verdin", "given" : "J P", "non-dropping-particle" : "", "parse-names" : false, "suffix" : "" } ], "container-title" : "Remote Sensing of Environment", "id" : "ITEM-1", "issue" : "0", "issued" : { "date-parts" : [ [ "2013", "12" ] ] }, "page" : "35-49", "title" : "A comprehensive evaluation of two MODIS evapotranspiration products over the conterminous United States: Using point and gridded FLUXNET and water balance ET", "type" : "article-journal", "volume" : "139" }, "uris" : [ "http://www.mendeley.com/documents/?uuid=f0bab704-b52d-4a87-b2a7-a355367bad0c" ] } ], "mendeley" : { "manualFormatting" : "(2013)", "previouslyFormattedCitation" : "(Velpuri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compared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ET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"10.1111/jawr.12057", "ISSN" : "1752-1688", "abstract" : "The increasing availability of multi-scale remotely sensed data and global weather datasets is allowing the estimation of evapotranspiration (ET) at multiple scales. We present a simple but robust method that uses remotely sensed thermal data and model-assimilated weather fields to produce ET for the contiguous United States (CONUS) at monthly and seasonal time scales. The method is based on the Simplified Surface Energy Balance (SSEB) model, which is now parameterized for operational applications, renamed as SSEBop. The innovative aspect of the SSEBop is that it uses predefined boundary conditions that are unique to each pixel for the \u201chot\u201d and \u201ccold\u201d reference conditions. The SSEBop model was used for computing ET for 12\u00a0years (2000-2011) using the MODIS and Global Data Assimilation System (GDAS) data streams. SSEBop ET results compared reasonably well with monthly eddy covariance ET data explaining 64% of the observed variability across diverse ecosystems in the CONUS during 2005. Twelve annual ET anomalies (2000-2011) depicted the spatial extent and severity of the commonly known drought years in the CONUS. More research is required to improve the representation of the predefined boundary conditions in complex terrain at small spatial scales. SSEBop model was found to be a promising approach to conduct water use studies in the CONUS, with a similar opportunity in other parts of the world. The approach can also be applied with other thermal sensors such as Landsat.", "author" : [ { "dropping-particle" : "", "family" : "Senay", "given" : "Gabriel B", "non-dropping-particle" : "", "parse-names" : false, "suffix" : "" }, { "dropping-particle" : "", "family" : "Bohms", "given" : "Stefanie", "non-dropping-particle" : "", "parse-names" : false, "suffix" : "" }, { "dropping-particle" : "", "family" : "Singh", "given" : "Ramesh K", "non-dropping-particle" : "", "parse-names" : false, "suffix" : "" }, { "dropping-particle" : "", "family" : "Gowda", "given" : "Prasanna H", "non-dropping-particle" : "", "parse-names" : false, "suffix" : "" }, { "dropping-particle" : "", "family" : "Velpuri", "given" : "Naga M", "non-dropping-particle" : "", "parse-names" : false, "suffix" : "" }, { "dropping-particle" : "", "family" : "Alemu", "given" : "Henok", "non-dropping-particle" : "", "parse-names" : false, "suffix" : "" }, { "dropping-particle" : "", "family" : "Verdin", "given" : "James P", "non-dropping-particle" : "", "parse-names" : false, "suffix" : "" } ], "container-title" : "JAWRA Journal of the American Water Resources Association", "id" : "ITEM-1", "issue" : "3", "issued" : { "date-parts" : [ [ "2013", "6" ] ] }, "page" : "577-591", "title" : "Operational Evapotranspiration Mapping Using Remote Sensing and Weather Datasets: A New Parameterization for the SSEB Approach", "type" : "article-journal", "volume" : "49" }, "uris" : [ "http://www.mendeley.com/documents/?uuid=45996daa-9659-4675-814e-60183944ce61" ] } ], "mendeley" : { "previouslyFormattedCitation" : "(Senay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(Senay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with point and gridded flux tower observations and water balance ET, gridded FLUXNET ET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"2156-2202", "author" : [ { "dropping-particle" : "", "family" : "Jung", "given" : "Martin", "non-dropping-particle" : "", "parse-names" : false, "suffix" : "" }, { "dropping-particle" : "", "family" : "Reichstein", "given" : "Markus", "non-dropping-particle" : "", "parse-names" : false, "suffix" : "" }, { "dropping-particle" : "", "family" : "Margolis", "given" : "Hank A", "non-dropping-particle" : "", "parse-names" : false, "suffix" : "" }, { "dropping-particle" : "", "family" : "Cescatti", "given" : "Alessandro", "non-dropping-particle" : "", "parse-names" : false, "suffix" : "" }, { "dropping-particle" : "", "family" : "Richardson", "given" : "Andrew D", "non-dropping-particle" : "", "parse-names" : false, "suffix" : "" }, { "dropping-particle" : "", "family" : "Arain", "given" : "M Altaf", "non-dropping-particle" : "", "parse-names" : false, "suffix" : "" }, { "dropping-particle" : "", "family" : "Arneth", "given" : "Almut", "non-dropping-particle" : "", "parse-names" : false, "suffix" : "" }, { "dropping-particle" : "", "family" : "Bernhofer", "given" : "Christian", "non-dropping-particle" : "", "parse-names" : false, "suffix" : "" }, { "dropping-particle" : "", "family" : "Bonal", "given" : "Damien", "non-dropping-particle" : "", "parse-names" : false, "suffix" : "" }, { "dropping-particle" : "", "family" : "Chen", "given" : "Jiquan", "non-dropping-particle" : "", "parse-names" : false, "suffix" : "" } ], "container-title" : "Journal of Geophysical Research: Biogeosciences (2005\u20132012)", "id" : "ITEM-1", "issue" : "G3", "issued" : { "date-parts" : [ [ "2011" ] ] }, "publisher" : "Wiley Online Library", "title" : "Global patterns of land\u2010atmosphere fluxes of carbon dioxide, latent heat, and sensible heat derived from eddy covariance, satellite, and meteorological observations", "type" : "article-journal", "volume" : "116" }, "uris" : [ "http://www.mendeley.com/documents/?uuid=de8ee7c9-07be-4d6e-935a-e1ca8439de10", "http://www.mendeley.com/documents/?uuid=be6bc899-6083-452d-9027-bd45a5c8765a" ] } ], "mendeley" : { "previouslyFormattedCitation" : "(Jung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(Jung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and MOD16 ET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"ISBN" : "0034-4257", "abstract" : "MODIS global evapotranspiration (ET) products by Mu et al. [Mu, Q., Heinsch, F. A., Zhao, M., Running, S. W. (2007). Development of a global evapotranspiration algorithm based on MODIS and global meteorology data. Remote Sensing of Environment, 111, 519\u00e2\u20ac\u201c536. doi: 10.1016/j.rse.2007.04.015] are the first regular 1-km2 land surface ET dataset for the 109.03&amp;#xa0;Million&amp;#xa0;km2 global vegetated land areas at an 8-day interval. In this study, we have further improved the ET algorithm in Mu et al. (2007a, hereafter called old algorithm) by 1) simplifying the calculation of vegetation cover fraction; 2) calculating ET as the sum of daytime and nighttime components; 3) adding soil heat flux calculation; 4) improving estimates of stomatal conductance, aerodynamic resistance and boundary layer resistance; 5) separating dry canopy surface from the wet; and 6) dividing soil surface into saturated wet surface and moist surface. We compared the improved algorithm with the old one both globally and locally at 46 eddy flux towers. The global annual total ET over the vegetated land surface is 62.8&amp;#xa0;\u00c3\u2014&amp;#xa0;103&amp;#xa0;km3, agrees very well with other reported estimates of 65.5&amp;#xa0;\u00c3\u2014&amp;#xa0;103&amp;#xa0;km3 over the terrestrial land surface, which is much higher than 45.8&amp;#xa0;\u00c3\u2014&amp;#xa0;103&amp;#xa0;km3 estimated with the old algorithm. For ET evaluation at eddy flux towers, the improved algorithm reduces mean absolute bias (MAE) of daily ET from 0.39&amp;#xa0;mm day\u00e2\u02c6\u20191 to 0.33&amp;#xa0;mm&amp;#xa0;day\u00e2\u02c6\u20191 driven by tower meteorological data, and from 0.40&amp;#xa0;mm&amp;#xa0;day\u00e2\u02c6\u20191 to 0.31&amp;#xa0;mm&amp;#xa0;day\u00e2\u02c6\u20191 driven by GMAO data, a global meteorological reanalysis dataset. MAE values by the improved ET algorithm are 24.6% and 24.1% of the ET measured from towers, within the range (10\u00e2\u20ac\u201c30%) of the reported uncertainties in ET measurements, implying an enhanced accuracy of the improved algorithm. Compared to the old algorithm, the improved algorithm increases the skill score with tower-driven ET estimates from 0.50 to 0.55, and from 0.46 to 0.53 with GMAO-driven ET. Based on these results, the improved ET algorithm has a better performance in generating global ET data products, providing critical information on global terrestrial water and energy cycles and environmental changes.", "author" : [ { "dropping-particle" : "", "family" : "Mu", "given" : "Qiaozhen",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"ITEM-1", "issue" : "8", "issued" : { "date-parts" : [ [ "2011" ] ] }, "note" : "doi: 10.1016/j.rse.2011.02.019", "page" : "1781-1800", "title" : "Improvements to a MODIS global terrestrial evapotranspiration algorithm", "type" : "article-journal", "volume" : "115" }, "uris" : [ "http://www.mendeley.com/documents/?uuid=bfdb8e0e-a8bf-4620-a35d-458e31d41dd7" ] } ], "mendeley" : { "previouslyFormattedCitation" : "(Mu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(Mu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over the conterminous United States (CONUS). Point scale validation using data from 60 FLUXNET tower locations against monthly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and MOD16 ET data aggregated by years revealed that both ET products showed overall comparable annual accuracies with mean errors in the order of 30-60%. Although both ET products showed comparable results for most land cover types,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showed lower RMSE than MOD16 for </w:t>
      </w:r>
      <w:r w:rsidRPr="00BF291E">
        <w:rPr>
          <w:rFonts w:ascii="Times New Roman" w:hAnsi="Times New Roman" w:cs="Times New Roman"/>
          <w:sz w:val="24"/>
          <w:szCs w:val="24"/>
        </w:rPr>
        <w:lastRenderedPageBreak/>
        <w:t xml:space="preserve">grassland, irrigated cropland and forest classes, while MOD16 performed better than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in rainfed croplands, </w:t>
      </w:r>
      <w:proofErr w:type="spellStart"/>
      <w:r w:rsidRPr="00BF291E">
        <w:rPr>
          <w:rFonts w:ascii="Times New Roman" w:hAnsi="Times New Roman" w:cs="Times New Roman"/>
          <w:sz w:val="24"/>
          <w:szCs w:val="24"/>
        </w:rPr>
        <w:t>shrublands</w:t>
      </w:r>
      <w:proofErr w:type="spellEnd"/>
      <w:r w:rsidRPr="00BF291E">
        <w:rPr>
          <w:rFonts w:ascii="Times New Roman" w:hAnsi="Times New Roman" w:cs="Times New Roman"/>
          <w:sz w:val="24"/>
          <w:szCs w:val="24"/>
        </w:rPr>
        <w:t xml:space="preserve"> and woody savanna classes. Basin scale validation of MOD16,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and gridded FLUXNET ET data against water balance ET indicated that both MOD16 and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ET matched the accuracies of the global gridded FLUXNET ET dataset at different scales. Both MODIS ET products effectively reproduced basin scale ET response (up to 25% uncertainty) compared to CONUS-wide point-based ET response (up to 50–60% uncertainty) illustrating the potential for MODIS ET products for basin scale ET estimation. The apparent CONUS-wide uncertainties (up to 50–60%) for monthly MODIS ET represented an overall error using data from several FLUXNET stations. The uncertainty for individual stations over time is much lower as shown from previous studies, including Mu et al. (2011) and </w:t>
      </w:r>
      <w:proofErr w:type="spellStart"/>
      <w:r w:rsidRPr="00BF291E">
        <w:rPr>
          <w:rFonts w:ascii="Times New Roman" w:hAnsi="Times New Roman" w:cs="Times New Roman"/>
          <w:sz w:val="24"/>
          <w:szCs w:val="24"/>
        </w:rPr>
        <w:t>Senay</w:t>
      </w:r>
      <w:proofErr w:type="spellEnd"/>
      <w:r w:rsidRPr="00BF291E">
        <w:rPr>
          <w:rFonts w:ascii="Times New Roman" w:hAnsi="Times New Roman" w:cs="Times New Roman"/>
          <w:sz w:val="24"/>
          <w:szCs w:val="24"/>
        </w:rPr>
        <w:t xml:space="preserve"> et al. (2013) who reported uncertainties up to 20% (MOD16) and 30%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on individual station-based FLUXNET validation, and Singh et al.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"Singh", "given" : "Ramesh K", "non-dropping-particle" : "", "parse-names" : false, "suffix" : "" }, { "dropping-particle" : "", "family" : "Senay", "given" : "Gabriel B", "non-dropping-particle" : "", "parse-names" : false, "suffix" : "" }, { "dropping-particle" : "", "family" : "Velpuri", "given" : "Naga M", "non-dropping-particle" : "", "parse-names" : false, "suffix" : "" }, { "dropping-particle" : "", "family" : "Bohms", "given" : "Stefanie", "non-dropping-particle" : "", "parse-names" : false, "suffix" : "" }, { "dropping-particle" : "", "family" : "Scott", "given" : "Russell L", "non-dropping-particle" : "", "parse-names" : false, "suffix" : "" }, { "dropping-particle" : "", "family" : "Verdin", "given" : "James P", "non-dropping-particle" : "", "parse-names" : false, "suffix" : "" } ], "container-title" : "Remote Sensing", "id" : "ITEM-1", "issue" : "1", "issued" : { "date-parts" : [ [ "2013" ] ] }, "page" : "233-256", "publisher" : "Multidisciplinary Digital Publishing Institute", "title" : "Actual Evapotranspiration (Water Use) Assessment of the Colorado River Basin at the Landsat Resolution Using the Operational Simplified Surface Energy Balance Model", "type" : "article-journal", "volume" : "6" }, "uris" : [ "http://www.mendeley.com/documents/?uuid=c777478c-d2a9-4aa9-a927-a15255d4166b" ] } ], "mendeley" : { "manualFormatting" : "(2013)", "previouslyFormattedCitation" : "(Singh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reported uncertainties as low as 10% for individual stations in the Colorado River basin. Thus, despite an apparent high level of uncertainty at the CONUS-scale, the spatially explicit monthly </w:t>
      </w:r>
      <w:proofErr w:type="spellStart"/>
      <w:r w:rsidRPr="00BF291E">
        <w:rPr>
          <w:rFonts w:ascii="Times New Roman" w:hAnsi="Times New Roman" w:cs="Times New Roman"/>
          <w:sz w:val="24"/>
          <w:szCs w:val="24"/>
        </w:rPr>
        <w:t>SSEBop</w:t>
      </w:r>
      <w:proofErr w:type="spellEnd"/>
      <w:r w:rsidRPr="00BF291E">
        <w:rPr>
          <w:rFonts w:ascii="Times New Roman" w:hAnsi="Times New Roman" w:cs="Times New Roman"/>
          <w:sz w:val="24"/>
          <w:szCs w:val="24"/>
        </w:rPr>
        <w:t xml:space="preserve"> ET products can be useful for localized applications.</w:t>
      </w:r>
    </w:p>
    <w:p w14:paraId="0DDE36A0" w14:textId="77777777" w:rsidR="00BF291E" w:rsidRPr="00BF291E" w:rsidRDefault="00BF291E" w:rsidP="00BF291E">
      <w:pPr>
        <w:autoSpaceDE w:val="0"/>
        <w:autoSpaceDN w:val="0"/>
        <w:adjustRightInd w:val="0"/>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Choi et al. (2009) compared three models for estimating spatially distributed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rPr>
        <w:t xml:space="preserve"> fluxes over a region in Iowa, USA using Landsat TM/ETM+ imagery and ancillary observations from the SMACEX 2002 field experiment. The modelling schemes compared included specifically TSEB, METRIC and the </w:t>
      </w:r>
      <w:proofErr w:type="spellStart"/>
      <w:r w:rsidRPr="00BF291E">
        <w:rPr>
          <w:rFonts w:ascii="Times New Roman" w:hAnsi="Times New Roman" w:cs="Times New Roman"/>
          <w:sz w:val="24"/>
          <w:szCs w:val="24"/>
        </w:rPr>
        <w:t>Ts</w:t>
      </w:r>
      <w:proofErr w:type="spellEnd"/>
      <w:r w:rsidRPr="00BF291E">
        <w:rPr>
          <w:rFonts w:ascii="Times New Roman" w:hAnsi="Times New Roman" w:cs="Times New Roman"/>
          <w:sz w:val="24"/>
          <w:szCs w:val="24"/>
        </w:rPr>
        <w:t xml:space="preserve">/VI method of Jiang and Islam (2001). </w:t>
      </w:r>
      <w:r w:rsidRPr="00BF291E">
        <w:rPr>
          <w:rFonts w:ascii="Times New Roman" w:hAnsi="Times New Roman" w:cs="Times New Roman"/>
          <w:sz w:val="24"/>
          <w:szCs w:val="24"/>
          <w:lang w:eastAsia="en-GB"/>
        </w:rPr>
        <w:t xml:space="preserve">TSEB and METRIC yielded similar and reasonable agreement with measured </w:t>
      </w:r>
      <w:proofErr w:type="spellStart"/>
      <w:r w:rsidRPr="00BF291E">
        <w:rPr>
          <w:rFonts w:ascii="Times New Roman" w:hAnsi="Times New Roman" w:cs="Times New Roman"/>
          <w:sz w:val="24"/>
          <w:szCs w:val="24"/>
        </w:rPr>
        <w:t>λET</w:t>
      </w:r>
      <w:proofErr w:type="spellEnd"/>
      <w:r w:rsidRPr="00BF291E">
        <w:rPr>
          <w:rFonts w:ascii="Times New Roman" w:hAnsi="Times New Roman" w:cs="Times New Roman"/>
          <w:sz w:val="24"/>
          <w:szCs w:val="24"/>
          <w:lang w:eastAsia="en-GB"/>
        </w:rPr>
        <w:t xml:space="preserve"> and H fluxes, with RMSD of 50–75 W/m</w:t>
      </w:r>
      <w:r w:rsidRPr="00BF291E">
        <w:rPr>
          <w:rFonts w:ascii="Times New Roman" w:hAnsi="Times New Roman" w:cs="Times New Roman"/>
          <w:sz w:val="24"/>
          <w:szCs w:val="24"/>
          <w:vertAlign w:val="superscript"/>
          <w:lang w:eastAsia="en-GB"/>
        </w:rPr>
        <w:t>2</w:t>
      </w:r>
      <w:r w:rsidRPr="00BF291E">
        <w:rPr>
          <w:rFonts w:ascii="Times New Roman" w:hAnsi="Times New Roman" w:cs="Times New Roman"/>
          <w:sz w:val="24"/>
          <w:szCs w:val="24"/>
          <w:lang w:eastAsia="en-GB"/>
        </w:rPr>
        <w:t xml:space="preserve"> (1.9-2.9 mm/d) whereas for the </w:t>
      </w:r>
      <w:proofErr w:type="spellStart"/>
      <w:r w:rsidRPr="00BF291E">
        <w:rPr>
          <w:rFonts w:ascii="Times New Roman" w:hAnsi="Times New Roman" w:cs="Times New Roman"/>
          <w:sz w:val="24"/>
          <w:szCs w:val="24"/>
          <w:lang w:eastAsia="en-GB"/>
        </w:rPr>
        <w:t>Ts</w:t>
      </w:r>
      <w:proofErr w:type="spellEnd"/>
      <w:r w:rsidRPr="00BF291E">
        <w:rPr>
          <w:rFonts w:ascii="Times New Roman" w:hAnsi="Times New Roman" w:cs="Times New Roman"/>
          <w:sz w:val="24"/>
          <w:szCs w:val="24"/>
          <w:lang w:eastAsia="en-GB"/>
        </w:rPr>
        <w:t>/VI method RMSE was over 100 Wm</w:t>
      </w:r>
      <w:r w:rsidRPr="00BF291E">
        <w:rPr>
          <w:rFonts w:ascii="Times New Roman" w:hAnsi="Times New Roman" w:cs="Times New Roman"/>
          <w:sz w:val="24"/>
          <w:szCs w:val="24"/>
          <w:vertAlign w:val="superscript"/>
          <w:lang w:eastAsia="en-GB"/>
        </w:rPr>
        <w:t>-2</w:t>
      </w:r>
      <w:r w:rsidRPr="00BF291E">
        <w:rPr>
          <w:rFonts w:ascii="Times New Roman" w:hAnsi="Times New Roman" w:cs="Times New Roman"/>
          <w:sz w:val="24"/>
          <w:szCs w:val="24"/>
          <w:lang w:eastAsia="en-GB"/>
        </w:rPr>
        <w:t xml:space="preserve"> (3.8 mm/d). Although TSEB and METRIC were in good agreement at the point comparisons performed, a spatial </w:t>
      </w:r>
      <w:proofErr w:type="spellStart"/>
      <w:r w:rsidRPr="00BF291E">
        <w:rPr>
          <w:rFonts w:ascii="Times New Roman" w:hAnsi="Times New Roman" w:cs="Times New Roman"/>
          <w:sz w:val="24"/>
          <w:szCs w:val="24"/>
          <w:lang w:eastAsia="en-GB"/>
        </w:rPr>
        <w:t>intercomparison</w:t>
      </w:r>
      <w:proofErr w:type="spellEnd"/>
      <w:r w:rsidRPr="00BF291E">
        <w:rPr>
          <w:rFonts w:ascii="Times New Roman" w:hAnsi="Times New Roman" w:cs="Times New Roman"/>
          <w:sz w:val="24"/>
          <w:szCs w:val="24"/>
          <w:lang w:eastAsia="en-GB"/>
        </w:rPr>
        <w:t xml:space="preserve"> of their results of gridded model output (i.e., comparing output on a pixel-by-</w:t>
      </w:r>
      <w:r w:rsidRPr="00BF291E">
        <w:rPr>
          <w:rFonts w:ascii="Times New Roman" w:hAnsi="Times New Roman" w:cs="Times New Roman"/>
          <w:sz w:val="24"/>
          <w:szCs w:val="24"/>
          <w:lang w:eastAsia="en-GB"/>
        </w:rPr>
        <w:lastRenderedPageBreak/>
        <w:t>pixel basis) revealed significant discrepancies in modelled turbulent heat flux patterns that correlated with vegetation density, particularly for H fluxes.</w:t>
      </w:r>
    </w:p>
    <w:p w14:paraId="20E25C63" w14:textId="77777777" w:rsidR="00BF291E" w:rsidRPr="00BF291E" w:rsidRDefault="00BF291E" w:rsidP="00BF291E">
      <w:pPr>
        <w:keepNext/>
        <w:keepLines/>
        <w:spacing w:before="240" w:after="0"/>
        <w:outlineLvl w:val="0"/>
        <w:rPr>
          <w:rFonts w:ascii="Times New Roman" w:eastAsiaTheme="majorEastAsia" w:hAnsi="Times New Roman" w:cstheme="majorBidi"/>
          <w:b/>
          <w:sz w:val="28"/>
          <w:szCs w:val="32"/>
        </w:rPr>
      </w:pPr>
      <w:bookmarkStart w:id="232" w:name="_Toc397088786"/>
      <w:r w:rsidRPr="00BF291E">
        <w:rPr>
          <w:rFonts w:ascii="Times New Roman" w:eastAsiaTheme="majorEastAsia" w:hAnsi="Times New Roman" w:cstheme="majorBidi"/>
          <w:b/>
          <w:sz w:val="28"/>
          <w:szCs w:val="32"/>
        </w:rPr>
        <w:t>3.4</w:t>
      </w:r>
      <w:proofErr w:type="gramStart"/>
      <w:r w:rsidRPr="00BF291E">
        <w:rPr>
          <w:rFonts w:ascii="Times New Roman" w:eastAsiaTheme="majorEastAsia" w:hAnsi="Times New Roman" w:cstheme="majorBidi"/>
          <w:b/>
          <w:sz w:val="28"/>
          <w:szCs w:val="32"/>
        </w:rPr>
        <w:t>.  Special</w:t>
      </w:r>
      <w:proofErr w:type="gramEnd"/>
      <w:r w:rsidRPr="00BF291E">
        <w:rPr>
          <w:rFonts w:ascii="Times New Roman" w:eastAsiaTheme="majorEastAsia" w:hAnsi="Times New Roman" w:cstheme="majorBidi"/>
          <w:b/>
          <w:sz w:val="28"/>
          <w:szCs w:val="32"/>
        </w:rPr>
        <w:t xml:space="preserve"> problems in cropped areas</w:t>
      </w:r>
      <w:bookmarkEnd w:id="232"/>
    </w:p>
    <w:p w14:paraId="26FF07A6" w14:textId="77777777" w:rsidR="00BF291E" w:rsidRPr="00BF291E" w:rsidRDefault="00BF291E" w:rsidP="00BF291E">
      <w:pPr>
        <w:keepNext/>
        <w:keepLines/>
        <w:spacing w:before="40" w:after="0"/>
        <w:outlineLvl w:val="1"/>
        <w:rPr>
          <w:rFonts w:ascii="Times New Roman" w:eastAsiaTheme="majorEastAsia" w:hAnsi="Times New Roman" w:cstheme="majorBidi"/>
          <w:b/>
          <w:sz w:val="24"/>
          <w:szCs w:val="26"/>
        </w:rPr>
      </w:pPr>
      <w:bookmarkStart w:id="233" w:name="_Toc397088787"/>
      <w:r w:rsidRPr="00BF291E">
        <w:rPr>
          <w:rFonts w:ascii="Times New Roman" w:eastAsiaTheme="majorEastAsia" w:hAnsi="Times New Roman" w:cstheme="majorBidi"/>
          <w:b/>
          <w:sz w:val="24"/>
          <w:szCs w:val="26"/>
        </w:rPr>
        <w:t>3.4.1 Landscape heterogeneity and spatial disaggregation</w:t>
      </w:r>
      <w:bookmarkEnd w:id="233"/>
    </w:p>
    <w:p w14:paraId="20D5424C" w14:textId="083AB7E8"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sz w:val="24"/>
          <w:szCs w:val="24"/>
        </w:rPr>
        <w:t>Estimation of ET from croplands using remote sensing is particularly challenging in heterogeneous landscapes where agricultural plots are small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_Ref385253361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6</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In India, for example, there are large areas of homogeneous irrigated cropping in canal irrigated systems, but more than 50% of the irrigated area is supplied from groundwater wells, which are typically individually owned bore wells supplying small plots (&lt;1ha).  The small groundwater-irrigated plots are often topographically organized, occurring mostly near stream channels where the water table is shallow, resulting in narrow bands of irrigation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_Ref385253361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6</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which requires mapping irrigated areas as fractional cover of 1km MODIS pixels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"10.1080/01431160600851801", "ISSN" : "0143-1161", "author" : [ { "dropping-particle" : "", "family" : "Biggs", "given" : "T. W.", "non-dropping-particle" : "", "parse-names" : false, "suffix" : "" }, { "dropping-particle" : "", "family" : "Thenkabail", "given" : "P. S.", "non-dropping-particle" : "", "parse-names" : false, "suffix" : "" }, { "dropping-particle" : "", "family" : "Gumma", "given" : "M. K.", "non-dropping-particle" : "", "parse-names" : false, "suffix" : "" }, { "dropping-particle" : "", "family" : "Scott", "given" : "C. a.", "non-dropping-particle" : "", "parse-names" : false, "suffix" : "" }, { "dropping-particle" : "", "family" : "Parthasaradhi", "given" : "G. R.", "non-dropping-particle" : "", "parse-names" : false, "suffix" : "" }, { "dropping-particle" : "", "family" : "Turral", "given" : "H. N.", "non-dropping-particle" : "", "parse-names" : false, "suffix" : "" } ], "container-title" : "International Journal of Remote Sensing", "id" : "ITEM-1", "issue" : "10", "issued" : { "date-parts" : [ [ "2006", "10" ] ] }, "page" : "4245-4266", "title" : "Irrigated area mapping in heterogeneous landscapes with MODIS time series, ground truth and census data, Krishna Basin, India", "type" : "article-journal", "volume" : "27" }, "uris" : [ "http://www.mendeley.com/documents/?uuid=9fb89eed-a221-4762-89d9-fea9dfe889f8" ] } ], "mendeley" : { "previouslyFormattedCitation" : "(Biggs et al., 2006)"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Pr="00BF291E">
        <w:rPr>
          <w:rFonts w:ascii="Times New Roman" w:hAnsi="Times New Roman" w:cs="Times New Roman"/>
          <w:noProof/>
          <w:sz w:val="24"/>
          <w:szCs w:val="24"/>
        </w:rPr>
        <w:t>(Biggs et al., 2006)</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Most globally-available datasets are at a resolution of 1km (MOD16) or coarser (PT-JPL, MOD16, GLEAM, SEBS-LF), which is significantly larger than irrigated patches in many areas.  Even in the United States, where agricultural fields are large, 1 km resolution can be too coarse to resolve individual fields and to map ET differences by crop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"0034-4257", "author" : [ { "dropping-particle" : "", "family" : "Kustas", "given" : "W P", "non-dropping-particle" : "", "parse-names" : false, "suffix" : "" }, { "dropping-particle" : "", "family" : "Li", "given" : "F", "non-dropping-particle" : "", "parse-names" : false, "suffix" : "" }, { "dropping-particle" : "", "family" : "Jackson", "given" : "T J", "non-dropping-particle" : "", "parse-names" : false, "suffix" : "" }, { "dropping-particle" : "", "family" : "Prueger", "given" : "J H", "non-dropping-particle" : "", "parse-names" : false, "suffix" : "" }, { "dropping-particle" : "", "family" : "MacPherson", "given" : "J I", "non-dropping-particle" : "", "parse-names" : false, "suffix" : "" }, { "dropping-particle" : "", "family" : "Wolde", "given" : "M", "non-dropping-particle" : "", "parse-names" : false, "suffix" : "" } ], "container-title" : "Remote sensing of Environment", "id" : "ITEM-1", "issue" : "4", "issued" : { "date-parts" : [ [ "2004" ] ] }, "page" : "535-547", "publisher" : "Elsevier", "title" : "Effects of remote sensing pixel resolution on modeled energy flux variability of croplands in Iowa", "type" : "article-journal", "volume" : "92" }, "uris" : [ "http://www.mendeley.com/documents/?uuid=e3964371-280a-4215-a016-bc28f0b5ac15", "http://www.mendeley.com/documents/?uuid=24c3da49-3738-4ffb-b08a-d272cf47e734" ] } ], "mendeley" : { "previouslyFormattedCitation" : "(Kustas et al., 2004)"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(Kustas et al., 2004)</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The global datasets were designed for ET estimation over large spatial scales, often as input to community land surface models, rather than to assess crop-specific ET.  In heterogeneous irrigated landscapes in semi-arid climates, extreme spatial variability in soil moisture and ET means that extremes of low and high ET may occur in a single 1km pixel, which significantly reduces ET estimates in the 1km aggregated average.  This could result in an underestimation of ET from irrigated cropland if no further disaggregation technique were applied.  High resolution imagery (&lt;100m, e.g. Landsat 30m) is only available at 2 weeks or greater temporal resolution, which makes its application problematic in areas with high cloud cover and dynamic land cover.  Some efforts have focused on </w:t>
      </w:r>
      <w:r w:rsidRPr="00BF291E">
        <w:rPr>
          <w:rFonts w:ascii="Times New Roman" w:hAnsi="Times New Roman" w:cs="Times New Roman"/>
          <w:sz w:val="24"/>
          <w:szCs w:val="24"/>
        </w:rPr>
        <w:lastRenderedPageBreak/>
        <w:t>combining imagery from different platforms to generate high-resolution maps of seasonal ET.  Here we review a few select studies to illustrate the potential for cross-platform downscaling.</w:t>
      </w:r>
    </w:p>
    <w:p w14:paraId="305D3307" w14:textId="77777777" w:rsidR="00BF291E" w:rsidRPr="00BF291E" w:rsidRDefault="00BF291E" w:rsidP="00BF291E">
      <w:pPr>
        <w:spacing w:after="200" w:line="240" w:lineRule="auto"/>
        <w:rPr>
          <w:rFonts w:ascii="Times New Roman" w:hAnsi="Times New Roman" w:cs="Times New Roman"/>
          <w:bCs/>
          <w:i/>
          <w:sz w:val="24"/>
          <w:szCs w:val="24"/>
        </w:rPr>
      </w:pPr>
      <w:bookmarkStart w:id="234" w:name="_Ref385253361"/>
      <w:r w:rsidRPr="00BF291E">
        <w:rPr>
          <w:rFonts w:ascii="Times New Roman" w:hAnsi="Times New Roman" w:cs="Times New Roman"/>
          <w:bCs/>
          <w:i/>
          <w:sz w:val="24"/>
          <w:szCs w:val="24"/>
        </w:rPr>
        <w:t xml:space="preserve">Figure </w:t>
      </w:r>
      <w:r w:rsidRPr="00BF291E">
        <w:rPr>
          <w:rFonts w:ascii="Times New Roman" w:hAnsi="Times New Roman" w:cs="Times New Roman"/>
          <w:bCs/>
          <w:i/>
          <w:sz w:val="24"/>
          <w:szCs w:val="24"/>
        </w:rPr>
        <w:fldChar w:fldCharType="begin"/>
      </w:r>
      <w:r w:rsidRPr="00BF291E">
        <w:rPr>
          <w:rFonts w:ascii="Times New Roman" w:hAnsi="Times New Roman" w:cs="Times New Roman"/>
          <w:bCs/>
          <w:i/>
          <w:sz w:val="24"/>
          <w:szCs w:val="24"/>
        </w:rPr>
        <w:instrText xml:space="preserve"> SEQ Figure \* ARABIC </w:instrText>
      </w:r>
      <w:r w:rsidRPr="00BF291E">
        <w:rPr>
          <w:rFonts w:ascii="Times New Roman" w:hAnsi="Times New Roman" w:cs="Times New Roman"/>
          <w:bCs/>
          <w:i/>
          <w:sz w:val="24"/>
          <w:szCs w:val="24"/>
        </w:rPr>
        <w:fldChar w:fldCharType="separate"/>
      </w:r>
      <w:r w:rsidRPr="00BF291E">
        <w:rPr>
          <w:rFonts w:ascii="Times New Roman" w:hAnsi="Times New Roman" w:cs="Times New Roman"/>
          <w:bCs/>
          <w:i/>
          <w:noProof/>
          <w:sz w:val="24"/>
          <w:szCs w:val="24"/>
        </w:rPr>
        <w:t>6</w:t>
      </w:r>
      <w:r w:rsidRPr="00BF291E">
        <w:rPr>
          <w:rFonts w:ascii="Times New Roman" w:hAnsi="Times New Roman" w:cs="Times New Roman"/>
          <w:bCs/>
          <w:i/>
          <w:sz w:val="24"/>
          <w:szCs w:val="24"/>
        </w:rPr>
        <w:fldChar w:fldCharType="end"/>
      </w:r>
      <w:bookmarkEnd w:id="234"/>
      <w:r w:rsidRPr="00BF291E">
        <w:rPr>
          <w:rFonts w:ascii="Times New Roman" w:hAnsi="Times New Roman" w:cs="Times New Roman"/>
          <w:bCs/>
          <w:i/>
          <w:sz w:val="24"/>
          <w:szCs w:val="24"/>
        </w:rPr>
        <w:t xml:space="preserve"> here.  SEBAL high low resolution.</w:t>
      </w:r>
    </w:p>
    <w:p w14:paraId="027B7015" w14:textId="76D7226A"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sz w:val="24"/>
          <w:szCs w:val="24"/>
        </w:rPr>
        <w:tab/>
        <w:t xml:space="preserve">Thermal imagery typically has a coarser resolution than visible and near-infrared (NIR) bands for a given </w:t>
      </w:r>
      <w:proofErr w:type="spellStart"/>
      <w:r w:rsidRPr="00BF291E">
        <w:rPr>
          <w:rFonts w:ascii="Times New Roman" w:hAnsi="Times New Roman" w:cs="Times New Roman"/>
          <w:sz w:val="24"/>
          <w:szCs w:val="24"/>
        </w:rPr>
        <w:t>spectroradiometer</w:t>
      </w:r>
      <w:proofErr w:type="spellEnd"/>
      <w:r w:rsidRPr="00BF291E">
        <w:rPr>
          <w:rFonts w:ascii="Times New Roman" w:hAnsi="Times New Roman" w:cs="Times New Roman"/>
          <w:sz w:val="24"/>
          <w:szCs w:val="24"/>
        </w:rPr>
        <w:t>.  For the MODIS sensor, visible and NIR bands are available at 250m resolution, while the thermal band is at 1km.  For Landsat, visible and NIR are at 30m, while the thermal infrared band is 120m but has been resampled to either 60m (before February 25, 2010) or 30m (after February 25, 2010).  The higher-resolution bands can be used to sharpen the coarse resolution thermal band using the inverse relationship between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NDVI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"10.1029/2007JD008407", "abstract" : "The utility of a thermal image sharpening algorithm (TsHARP) in providing fine resolution land surface temperature data to a Two-Source-Model for mapping evapotranspiration (ET) was examined over two agricultural regions in the U.S. One site is in a rainfed corn and soybean production region in central Iowa. The other lies within the Texas High Plains, an irrigated agricultural area. It is concluded that in the absence of fine (sub-field scale) resolution thermal data, TsHARP provides an important tool for monitoring ET over rainfed agricultural areas. In contrast, over irrigated regions, TsHARP applied to kilometer-resolution thermal imagery is unable to provide accurate fine resolution land surface temperature due to significant sub-pixel moisture variations that are not captured in the sharpening procedure. Consequently, reliable estimation of ET and crop stress requires thermal imagery acquired at high spatial resolution, resolving the dominant length-scales of moisture variability present within the landscape.", "author" : [ { "dropping-particle" : "", "family" : "Agam", "given" : "N.", "non-dropping-particle" : "", "parse-names" : false, "suffix" : "" }, { "dropping-particle" : "", "family" : "Kustas", "given" : "W. P.", "non-dropping-particle" : "", "parse-names" : false, "suffix" : "" }, { "dropping-particle" : "", "family" : "Anderson", "given" : "M. C.", "non-dropping-particle" : "", "parse-names" : false, "suffix" : "" }, { "dropping-particle" : "", "family" : "Li", "given" : "F.", "non-dropping-particle" : "", "parse-names" : false, "suffix" : "" }, { "dropping-particle" : "", "family" : "Colaizzi", "given" : "P. D.", "non-dropping-particle" : "", "parse-names" : false, "suffix" : "" } ], "container-title" : "Geophysical Research Letters", "id" : "ITEM-1", "issued" : { "date-parts" : [ [ "2008" ] ] }, "note" : "sebal, hydroclimate\nThe utility of a thermal image sharpening algorithm (TsHARP) in providing fine resolution land surface temperature data to a Two-Source-Model for mapping evapotranspiration (ET) was examined over two agricultural regions in the U.S. One site is in a rainfed corn and soybean production region in central Iowa. The other lies within the Texas High Plains, an irrigated agricultural area. It is concluded that in the absence of fine (sub-field scale) resolution thermal data, TsHARP provides an important tool for monitoring ET over rainfed agricultural areas. In contrast, over irrigated regions, TsHARP applied to kilometer-resolution thermal imagery is unable to provide accurate fine resolution land surface temperature due to significant sub-pixel moisture variations that are not captured in the sharpening procedure. Consequently, reliable estimation of ET and crop stress requires thermal imagery acquired at high spatial resolution, resolving the dominant length-scales of moisture variability present within the landscape.", "title" : "Utility of thermal image sharpening for monitoring field-scale evapotranspiration over rainfed and irrigated agricultural regions", "type" : "article-journal", "volume" : "35" }, "uris" : [ "http://www.mendeley.com/documents/?uuid=af580b6d-853a-4e16-aff2-4ec13b494ae1" ] }, { "id" : "ITEM-2", "itemData" : { "DOI" : "http://dx.doi.org/10.1016/S0034-4257(03)00036-1", "ISSN" : "0034-4257", "author" : [ { "dropping-particle" : "", "family" : "Kustas", "given" : "William P", "non-dropping-particle" : "", "parse-names" : false, "suffix" : "" }, { "dropping-particle" : "", "family" : "Norman", "given" : "John M", "non-dropping-particle" : "", "parse-names" : false, "suffix" : "" }, { "dropping-particle" : "", "family" : "Anderson", "given" : "Martha C", "non-dropping-particle" : "", "parse-names" : false, "suffix" : "" }, { "dropping-particle" : "", "family" : "French", "given" : "Andrew N", "non-dropping-particle" : "", "parse-names" : false, "suffix" : "" } ], "container-title" : "Remote Sensing of Environment", "id" : "ITEM-2", "issue" : "4", "issued" : { "date-parts" : [ [ "2003", "6", "15" ] ] }, "page" : "429-440", "title" : "Estimating subpixel surface temperatures and energy fluxes from the vegetation index\u2013radiometric temperature relationship", "type" : "article-journal", "volume" : "85" }, "uris" : [ "http://www.mendeley.com/documents/?uuid=48237189-ffb9-46e8-a991-374851a08f34", "http://www.mendeley.com/documents/?uuid=2e77db37-5bee-49ad-b200-dfc673c6fc03" ] } ], "mendeley" : { "previouslyFormattedCitation" : "(Agam et al., 2008; Kustas et al., 2003)"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(Agam et al., 2008; Kustas et al., 2003)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The correlation between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and NDVI may break down over irrigated areas in either the beginning or end of the growing season, where high soil moisture or standing water and therefore low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can co-occur with low vegetation cover, so </w:t>
      </w:r>
      <w:proofErr w:type="spellStart"/>
      <w:r w:rsidRPr="00BF291E">
        <w:rPr>
          <w:rFonts w:ascii="Times New Roman" w:hAnsi="Times New Roman" w:cs="Times New Roman"/>
          <w:sz w:val="24"/>
          <w:szCs w:val="24"/>
        </w:rPr>
        <w:t>Kustas</w:t>
      </w:r>
      <w:proofErr w:type="spellEnd"/>
      <w:r w:rsidRPr="00BF291E">
        <w:rPr>
          <w:rFonts w:ascii="Times New Roman" w:hAnsi="Times New Roman" w:cs="Times New Roman"/>
          <w:sz w:val="24"/>
          <w:szCs w:val="24"/>
        </w:rPr>
        <w:t xml:space="preserve"> et al (2003) proposed using both NDVI and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to downscale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3528"/>
      </w:tblGrid>
      <w:tr w:rsidR="00BF291E" w:rsidRPr="00BF291E" w14:paraId="068C4CD2" w14:textId="77777777" w:rsidTr="005B1C5E">
        <w:tc>
          <w:tcPr>
            <w:tcW w:w="6048" w:type="dxa"/>
          </w:tcPr>
          <w:p w14:paraId="5487959E" w14:textId="77777777" w:rsidR="00BF291E" w:rsidRPr="00BF291E" w:rsidRDefault="00937B66" w:rsidP="00BF291E">
            <w:pPr>
              <w:spacing w:after="200"/>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acc>
                      <m:accPr>
                        <m:ctrlPr>
                          <w:rPr>
                            <w:rFonts w:ascii="Cambria Math" w:hAnsi="Cambria Math" w:cs="Times New Roman"/>
                            <w:bCs/>
                            <w:i/>
                            <w:sz w:val="24"/>
                            <w:szCs w:val="24"/>
                          </w:rPr>
                        </m:ctrlPr>
                      </m:accPr>
                      <m:e>
                        <m:r>
                          <m:rPr>
                            <m:sty m:val="bi"/>
                          </m:rPr>
                          <w:rPr>
                            <w:rFonts w:ascii="Cambria Math" w:hAnsi="Cambria Math" w:cs="Times New Roman"/>
                            <w:sz w:val="24"/>
                            <w:szCs w:val="24"/>
                          </w:rPr>
                          <m:t>T</m:t>
                        </m:r>
                      </m:e>
                    </m:acc>
                  </m:e>
                  <m:sub>
                    <m:r>
                      <m:rPr>
                        <m:sty m:val="bi"/>
                      </m:rPr>
                      <w:rPr>
                        <w:rFonts w:ascii="Cambria Math" w:hAnsi="Cambria Math" w:cs="Times New Roman"/>
                        <w:sz w:val="24"/>
                        <w:szCs w:val="24"/>
                      </w:rPr>
                      <m:t>R_hi</m:t>
                    </m:r>
                  </m:sub>
                </m:sSub>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acc>
                      <m:accPr>
                        <m:ctrlPr>
                          <w:rPr>
                            <w:rFonts w:ascii="Cambria Math" w:hAnsi="Cambria Math" w:cs="Times New Roman"/>
                            <w:bCs/>
                            <w:i/>
                            <w:sz w:val="24"/>
                            <w:szCs w:val="24"/>
                          </w:rPr>
                        </m:ctrlPr>
                      </m:accPr>
                      <m:e>
                        <m:r>
                          <m:rPr>
                            <m:sty m:val="bi"/>
                          </m:rPr>
                          <w:rPr>
                            <w:rFonts w:ascii="Cambria Math" w:hAnsi="Cambria Math" w:cs="Times New Roman"/>
                            <w:sz w:val="24"/>
                            <w:szCs w:val="24"/>
                          </w:rPr>
                          <m:t>T</m:t>
                        </m:r>
                      </m:e>
                    </m:acc>
                  </m:e>
                  <m:sub>
                    <m:sSub>
                      <m:sSubPr>
                        <m:ctrlPr>
                          <w:rPr>
                            <w:rFonts w:ascii="Cambria Math" w:hAnsi="Cambria Math" w:cs="Times New Roman"/>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low</m:t>
                        </m:r>
                      </m:sub>
                    </m:sSub>
                  </m:sub>
                </m:sSub>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m:rPr>
                            <m:sty m:val="bi"/>
                          </m:rPr>
                          <w:rPr>
                            <w:rFonts w:ascii="Cambria Math" w:hAnsi="Cambria Math" w:cs="Times New Roman"/>
                            <w:sz w:val="24"/>
                            <w:szCs w:val="24"/>
                          </w:rPr>
                          <m:t>NDVI</m:t>
                        </m:r>
                      </m:e>
                      <m:sub>
                        <m:r>
                          <m:rPr>
                            <m:sty m:val="bi"/>
                          </m:rPr>
                          <w:rPr>
                            <w:rFonts w:ascii="Cambria Math" w:hAnsi="Cambria Math" w:cs="Times New Roman"/>
                            <w:sz w:val="24"/>
                            <w:szCs w:val="24"/>
                          </w:rPr>
                          <m:t>hi</m:t>
                        </m:r>
                      </m:sub>
                    </m:sSub>
                  </m:e>
                </m:d>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T</m:t>
                    </m:r>
                  </m:e>
                  <m:sub>
                    <m:sSub>
                      <m:sSubPr>
                        <m:ctrlPr>
                          <w:rPr>
                            <w:rFonts w:ascii="Cambria Math" w:hAnsi="Cambria Math" w:cs="Times New Roman"/>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low</m:t>
                        </m:r>
                      </m:sub>
                    </m:sSub>
                  </m:sub>
                </m:sSub>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acc>
                      <m:accPr>
                        <m:ctrlPr>
                          <w:rPr>
                            <w:rFonts w:ascii="Cambria Math" w:hAnsi="Cambria Math" w:cs="Times New Roman"/>
                            <w:bCs/>
                            <w:i/>
                            <w:sz w:val="24"/>
                            <w:szCs w:val="24"/>
                          </w:rPr>
                        </m:ctrlPr>
                      </m:accPr>
                      <m:e>
                        <m:r>
                          <m:rPr>
                            <m:sty m:val="bi"/>
                          </m:rPr>
                          <w:rPr>
                            <w:rFonts w:ascii="Cambria Math" w:hAnsi="Cambria Math" w:cs="Times New Roman"/>
                            <w:sz w:val="24"/>
                            <w:szCs w:val="24"/>
                          </w:rPr>
                          <m:t>T</m:t>
                        </m:r>
                      </m:e>
                    </m:acc>
                  </m:e>
                  <m:sub>
                    <m:r>
                      <m:rPr>
                        <m:sty m:val="bi"/>
                      </m:rPr>
                      <w:rPr>
                        <w:rFonts w:ascii="Cambria Math" w:hAnsi="Cambria Math" w:cs="Times New Roman"/>
                        <w:sz w:val="24"/>
                        <w:szCs w:val="24"/>
                      </w:rPr>
                      <m:t>Rlow</m:t>
                    </m:r>
                  </m:sub>
                </m:sSub>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NDVI</m:t>
                    </m:r>
                  </m:e>
                  <m:sub>
                    <m:r>
                      <m:rPr>
                        <m:sty m:val="bi"/>
                      </m:rPr>
                      <w:rPr>
                        <w:rFonts w:ascii="Cambria Math" w:hAnsi="Cambria Math" w:cs="Times New Roman"/>
                        <w:sz w:val="24"/>
                        <w:szCs w:val="24"/>
                      </w:rPr>
                      <m:t>low</m:t>
                    </m:r>
                  </m:sub>
                </m:sSub>
                <m:r>
                  <m:rPr>
                    <m:sty m:val="bi"/>
                  </m:rPr>
                  <w:rPr>
                    <w:rFonts w:ascii="Cambria Math" w:hAnsi="Cambria Math" w:cs="Times New Roman"/>
                    <w:sz w:val="24"/>
                    <w:szCs w:val="24"/>
                  </w:rPr>
                  <m:t>)</m:t>
                </m:r>
              </m:oMath>
            </m:oMathPara>
          </w:p>
        </w:tc>
        <w:tc>
          <w:tcPr>
            <w:tcW w:w="3528" w:type="dxa"/>
          </w:tcPr>
          <w:p w14:paraId="7083ACE2"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32</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4F6BCB5C" w14:textId="77777777" w:rsidR="00BF291E" w:rsidRPr="00BF291E" w:rsidRDefault="00BF291E" w:rsidP="00BF291E">
      <w:pPr>
        <w:spacing w:line="480" w:lineRule="auto"/>
        <w:rPr>
          <w:rFonts w:ascii="Times New Roman" w:hAnsi="Times New Roman" w:cs="Times New Roman"/>
          <w:sz w:val="24"/>
          <w:szCs w:val="24"/>
        </w:rPr>
      </w:pPr>
      <w:proofErr w:type="gramStart"/>
      <w:r w:rsidRPr="00BF291E">
        <w:rPr>
          <w:rFonts w:ascii="Times New Roman" w:hAnsi="Times New Roman" w:cs="Times New Roman"/>
          <w:sz w:val="24"/>
          <w:szCs w:val="24"/>
        </w:rPr>
        <w:t>where</w:t>
      </w:r>
      <w:r w:rsidRPr="00BF291E">
        <w:rPr>
          <w:rFonts w:ascii="Times New Roman" w:hAnsi="Times New Roman" w:cs="Times New Roman"/>
          <w:sz w:val="24"/>
          <w:szCs w:val="24"/>
          <w:vertAlign w:val="subscript"/>
        </w:rPr>
        <w:t xml:space="preserve">  </w:t>
      </w:r>
      <w:proofErr w:type="gramEnd"/>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T</m:t>
                </m:r>
              </m:e>
            </m:acc>
          </m:e>
          <m:sub>
            <m:r>
              <w:rPr>
                <w:rFonts w:ascii="Cambria Math" w:hAnsi="Cambria Math" w:cs="Times New Roman"/>
                <w:sz w:val="24"/>
                <w:szCs w:val="24"/>
              </w:rPr>
              <m:t>R_hi</m:t>
            </m:r>
          </m:sub>
        </m:sSub>
      </m:oMath>
      <w:r w:rsidRPr="00BF291E">
        <w:rPr>
          <w:rFonts w:ascii="Times New Roman" w:hAnsi="Times New Roman" w:cs="Times New Roman"/>
          <w:sz w:val="24"/>
          <w:szCs w:val="24"/>
        </w:rPr>
        <w:t xml:space="preserve">is the predicted radiometric temperature at high spatial resolution,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T</m:t>
                </m:r>
              </m:e>
            </m:acc>
          </m:e>
          <m: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low</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NDVI</m:t>
                </m:r>
              </m:e>
              <m:sub>
                <m:r>
                  <w:rPr>
                    <w:rFonts w:ascii="Cambria Math" w:hAnsi="Cambria Math" w:cs="Times New Roman"/>
                    <w:sz w:val="24"/>
                    <w:szCs w:val="24"/>
                  </w:rPr>
                  <m:t>hi</m:t>
                </m:r>
              </m:sub>
            </m:sSub>
          </m:e>
        </m:d>
      </m:oMath>
      <w:r w:rsidRPr="00BF291E">
        <w:rPr>
          <w:rFonts w:ascii="Times New Roman" w:eastAsiaTheme="minorEastAsia" w:hAnsi="Times New Roman" w:cs="Times New Roman"/>
          <w:sz w:val="24"/>
          <w:szCs w:val="24"/>
        </w:rPr>
        <w:t xml:space="preserve"> </w:t>
      </w:r>
      <w:r w:rsidRPr="00BF291E">
        <w:rPr>
          <w:rFonts w:ascii="Times New Roman" w:hAnsi="Times New Roman" w:cs="Times New Roman"/>
          <w:sz w:val="24"/>
          <w:szCs w:val="24"/>
        </w:rPr>
        <w:t xml:space="preserve">is the predicted radiometric temperature using high-resolution NDVI, </w:t>
      </w:r>
      <w:proofErr w:type="spellStart"/>
      <w:r w:rsidRPr="00BF291E">
        <w:rPr>
          <w:rFonts w:ascii="Times New Roman" w:hAnsi="Times New Roman" w:cs="Times New Roman"/>
          <w:sz w:val="24"/>
          <w:szCs w:val="24"/>
        </w:rPr>
        <w:t>T</w:t>
      </w:r>
      <w:r w:rsidRPr="00BF291E">
        <w:rPr>
          <w:rFonts w:ascii="Times New Roman" w:hAnsi="Times New Roman" w:cs="Times New Roman"/>
          <w:sz w:val="24"/>
          <w:szCs w:val="24"/>
          <w:vertAlign w:val="subscript"/>
        </w:rPr>
        <w:t>Rlow</w:t>
      </w:r>
      <w:proofErr w:type="spellEnd"/>
      <w:r w:rsidRPr="00BF291E">
        <w:rPr>
          <w:rFonts w:ascii="Times New Roman" w:hAnsi="Times New Roman" w:cs="Times New Roman"/>
          <w:sz w:val="24"/>
          <w:szCs w:val="24"/>
        </w:rPr>
        <w:t xml:space="preserve"> is the observed radiometric temperature at low resolution,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T</m:t>
                </m:r>
              </m:e>
            </m:acc>
          </m:e>
          <m:sub>
            <m:r>
              <w:rPr>
                <w:rFonts w:ascii="Cambria Math" w:hAnsi="Cambria Math" w:cs="Times New Roman"/>
                <w:sz w:val="24"/>
                <w:szCs w:val="24"/>
              </w:rPr>
              <m:t>Rlow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NDVI</m:t>
            </m:r>
          </m:e>
          <m:sub>
            <m:r>
              <w:rPr>
                <w:rFonts w:ascii="Cambria Math" w:hAnsi="Cambria Math" w:cs="Times New Roman"/>
                <w:sz w:val="24"/>
                <w:szCs w:val="24"/>
              </w:rPr>
              <m:t>low</m:t>
            </m:r>
          </m:sub>
        </m:sSub>
        <m:r>
          <w:rPr>
            <w:rFonts w:ascii="Cambria Math" w:hAnsi="Cambria Math" w:cs="Times New Roman"/>
            <w:sz w:val="24"/>
            <w:szCs w:val="24"/>
          </w:rPr>
          <m:t>)</m:t>
        </m:r>
      </m:oMath>
      <w:r w:rsidRPr="00BF291E">
        <w:rPr>
          <w:rFonts w:ascii="Times New Roman" w:hAnsi="Times New Roman" w:cs="Times New Roman"/>
          <w:sz w:val="24"/>
          <w:szCs w:val="24"/>
        </w:rPr>
        <w:t xml:space="preserve"> is the predicted radiometric temperature using low resolution NDVI.  The function of NDVI is determined from the low-resolution NDVI and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as a quadratic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58"/>
        <w:gridCol w:w="2718"/>
      </w:tblGrid>
      <w:tr w:rsidR="00BF291E" w:rsidRPr="00BF291E" w14:paraId="0C344C3D" w14:textId="77777777" w:rsidTr="005B1C5E">
        <w:tc>
          <w:tcPr>
            <w:tcW w:w="6858" w:type="dxa"/>
          </w:tcPr>
          <w:p w14:paraId="756575AA" w14:textId="77777777" w:rsidR="00BF291E" w:rsidRPr="00BF291E" w:rsidRDefault="00937B66" w:rsidP="00BF291E">
            <w:pPr>
              <w:spacing w:after="200"/>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acc>
                      <m:accPr>
                        <m:ctrlPr>
                          <w:rPr>
                            <w:rFonts w:ascii="Cambria Math" w:hAnsi="Cambria Math" w:cs="Times New Roman"/>
                            <w:bCs/>
                            <w:i/>
                            <w:sz w:val="24"/>
                            <w:szCs w:val="24"/>
                          </w:rPr>
                        </m:ctrlPr>
                      </m:accPr>
                      <m:e>
                        <m:r>
                          <m:rPr>
                            <m:sty m:val="bi"/>
                          </m:rPr>
                          <w:rPr>
                            <w:rFonts w:ascii="Cambria Math" w:hAnsi="Cambria Math" w:cs="Times New Roman"/>
                            <w:sz w:val="24"/>
                            <w:szCs w:val="24"/>
                          </w:rPr>
                          <m:t>T</m:t>
                        </m:r>
                      </m:e>
                    </m:acc>
                  </m:e>
                  <m:sub>
                    <m:r>
                      <m:rPr>
                        <m:sty m:val="bi"/>
                      </m:rPr>
                      <w:rPr>
                        <w:rFonts w:ascii="Cambria Math" w:hAnsi="Cambria Math" w:cs="Times New Roman"/>
                        <w:sz w:val="24"/>
                        <w:szCs w:val="24"/>
                      </w:rPr>
                      <m:t>Rlow</m:t>
                    </m:r>
                  </m:sub>
                </m:sSub>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m:rPr>
                            <m:sty m:val="bi"/>
                          </m:rPr>
                          <w:rPr>
                            <w:rFonts w:ascii="Cambria Math" w:hAnsi="Cambria Math" w:cs="Times New Roman"/>
                            <w:sz w:val="24"/>
                            <w:szCs w:val="24"/>
                          </w:rPr>
                          <m:t>NDVI</m:t>
                        </m:r>
                      </m:e>
                      <m:sub>
                        <m:r>
                          <m:rPr>
                            <m:sty m:val="bi"/>
                          </m:rPr>
                          <w:rPr>
                            <w:rFonts w:ascii="Cambria Math" w:hAnsi="Cambria Math" w:cs="Times New Roman"/>
                            <w:sz w:val="24"/>
                            <w:szCs w:val="24"/>
                          </w:rPr>
                          <m:t>low</m:t>
                        </m:r>
                      </m:sub>
                    </m:sSub>
                  </m:e>
                </m:d>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ds</m:t>
                    </m:r>
                  </m:sub>
                </m:sSub>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b</m:t>
                    </m:r>
                  </m:e>
                  <m:sub>
                    <m:r>
                      <m:rPr>
                        <m:sty m:val="bi"/>
                      </m:rPr>
                      <w:rPr>
                        <w:rFonts w:ascii="Cambria Math" w:hAnsi="Cambria Math" w:cs="Times New Roman"/>
                        <w:sz w:val="24"/>
                        <w:szCs w:val="24"/>
                      </w:rPr>
                      <m:t>ds</m:t>
                    </m:r>
                  </m:sub>
                </m:sSub>
                <m:sSub>
                  <m:sSubPr>
                    <m:ctrlPr>
                      <w:rPr>
                        <w:rFonts w:ascii="Cambria Math" w:hAnsi="Cambria Math" w:cs="Times New Roman"/>
                        <w:bCs/>
                        <w:i/>
                        <w:sz w:val="24"/>
                        <w:szCs w:val="24"/>
                      </w:rPr>
                    </m:ctrlPr>
                  </m:sSubPr>
                  <m:e>
                    <m:r>
                      <m:rPr>
                        <m:sty m:val="bi"/>
                      </m:rPr>
                      <w:rPr>
                        <w:rFonts w:ascii="Cambria Math" w:hAnsi="Cambria Math" w:cs="Times New Roman"/>
                        <w:sz w:val="24"/>
                        <w:szCs w:val="24"/>
                      </w:rPr>
                      <m:t>NDVI</m:t>
                    </m:r>
                  </m:e>
                  <m:sub>
                    <m:r>
                      <m:rPr>
                        <m:sty m:val="bi"/>
                      </m:rPr>
                      <w:rPr>
                        <w:rFonts w:ascii="Cambria Math" w:hAnsi="Cambria Math" w:cs="Times New Roman"/>
                        <w:sz w:val="24"/>
                        <w:szCs w:val="24"/>
                      </w:rPr>
                      <m:t>low</m:t>
                    </m:r>
                  </m:sub>
                </m:sSub>
                <m:r>
                  <m:rPr>
                    <m:sty m:val="bi"/>
                  </m:rPr>
                  <w:rPr>
                    <w:rFonts w:ascii="Cambria Math" w:hAnsi="Cambria Math" w:cs="Times New Roman"/>
                    <w:sz w:val="24"/>
                    <w:szCs w:val="24"/>
                  </w:rPr>
                  <m:t>+</m:t>
                </m:r>
                <m:sSub>
                  <m:sSubPr>
                    <m:ctrlPr>
                      <w:rPr>
                        <w:rFonts w:ascii="Cambria Math" w:hAnsi="Cambria Math" w:cs="Times New Roman"/>
                        <w:bCs/>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ds</m:t>
                    </m:r>
                  </m:sub>
                </m:sSub>
                <m:sSubSup>
                  <m:sSubSupPr>
                    <m:ctrlPr>
                      <w:rPr>
                        <w:rFonts w:ascii="Cambria Math" w:hAnsi="Cambria Math" w:cs="Times New Roman"/>
                        <w:bCs/>
                        <w:i/>
                        <w:sz w:val="24"/>
                        <w:szCs w:val="24"/>
                      </w:rPr>
                    </m:ctrlPr>
                  </m:sSubSupPr>
                  <m:e>
                    <m:r>
                      <m:rPr>
                        <m:sty m:val="bi"/>
                      </m:rPr>
                      <w:rPr>
                        <w:rFonts w:ascii="Cambria Math" w:hAnsi="Cambria Math" w:cs="Times New Roman"/>
                        <w:sz w:val="24"/>
                        <w:szCs w:val="24"/>
                      </w:rPr>
                      <m:t>NDVI</m:t>
                    </m:r>
                  </m:e>
                  <m:sub>
                    <m:r>
                      <m:rPr>
                        <m:sty m:val="bi"/>
                      </m:rPr>
                      <w:rPr>
                        <w:rFonts w:ascii="Cambria Math" w:hAnsi="Cambria Math" w:cs="Times New Roman"/>
                        <w:sz w:val="24"/>
                        <w:szCs w:val="24"/>
                      </w:rPr>
                      <m:t>low</m:t>
                    </m:r>
                  </m:sub>
                  <m:sup>
                    <m:r>
                      <m:rPr>
                        <m:sty m:val="bi"/>
                      </m:rPr>
                      <w:rPr>
                        <w:rFonts w:ascii="Cambria Math" w:hAnsi="Cambria Math" w:cs="Times New Roman"/>
                        <w:sz w:val="24"/>
                        <w:szCs w:val="24"/>
                      </w:rPr>
                      <m:t>2</m:t>
                    </m:r>
                  </m:sup>
                </m:sSubSup>
              </m:oMath>
            </m:oMathPara>
          </w:p>
        </w:tc>
        <w:tc>
          <w:tcPr>
            <w:tcW w:w="2718" w:type="dxa"/>
          </w:tcPr>
          <w:p w14:paraId="505FF484" w14:textId="77777777" w:rsidR="00BF291E" w:rsidRPr="00BF291E" w:rsidRDefault="00BF291E" w:rsidP="00BF291E">
            <w:pPr>
              <w:spacing w:after="200"/>
              <w:jc w:val="center"/>
              <w:rPr>
                <w:rFonts w:ascii="Times New Roman" w:hAnsi="Times New Roman" w:cs="Times New Roman"/>
                <w:bCs/>
                <w:sz w:val="24"/>
                <w:szCs w:val="24"/>
              </w:rPr>
            </w:pPr>
            <w:r w:rsidRPr="00BF291E">
              <w:rPr>
                <w:rFonts w:ascii="Times New Roman" w:hAnsi="Times New Roman" w:cs="Times New Roman"/>
                <w:bCs/>
                <w:sz w:val="24"/>
                <w:szCs w:val="24"/>
              </w:rPr>
              <w:t xml:space="preserve">( </w:t>
            </w: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SEQ ( \* ARABIC </w:instrText>
            </w:r>
            <w:r w:rsidRPr="00BF291E">
              <w:rPr>
                <w:rFonts w:ascii="Times New Roman" w:hAnsi="Times New Roman" w:cs="Times New Roman"/>
                <w:bCs/>
                <w:sz w:val="24"/>
                <w:szCs w:val="24"/>
              </w:rPr>
              <w:fldChar w:fldCharType="separate"/>
            </w:r>
            <w:r w:rsidRPr="00BF291E">
              <w:rPr>
                <w:rFonts w:ascii="Times New Roman" w:hAnsi="Times New Roman" w:cs="Times New Roman"/>
                <w:bCs/>
                <w:noProof/>
                <w:sz w:val="24"/>
                <w:szCs w:val="24"/>
              </w:rPr>
              <w:t>33</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w:t>
            </w:r>
          </w:p>
        </w:tc>
      </w:tr>
    </w:tbl>
    <w:p w14:paraId="4D5D834C" w14:textId="0DD17D59"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sz w:val="24"/>
          <w:szCs w:val="24"/>
        </w:rPr>
        <w:t>Where a</w:t>
      </w:r>
      <w:r w:rsidRPr="00BF291E">
        <w:rPr>
          <w:rFonts w:ascii="Times New Roman" w:hAnsi="Times New Roman" w:cs="Times New Roman"/>
          <w:sz w:val="24"/>
          <w:szCs w:val="24"/>
          <w:vertAlign w:val="subscript"/>
        </w:rPr>
        <w:t>ds</w:t>
      </w:r>
      <w:r w:rsidRPr="00BF291E">
        <w:rPr>
          <w:rFonts w:ascii="Times New Roman" w:hAnsi="Times New Roman" w:cs="Times New Roman"/>
          <w:sz w:val="24"/>
          <w:szCs w:val="24"/>
        </w:rPr>
        <w:t xml:space="preserve">, </w:t>
      </w:r>
      <w:proofErr w:type="spellStart"/>
      <w:r w:rsidRPr="00BF291E">
        <w:rPr>
          <w:rFonts w:ascii="Times New Roman" w:hAnsi="Times New Roman" w:cs="Times New Roman"/>
          <w:sz w:val="24"/>
          <w:szCs w:val="24"/>
        </w:rPr>
        <w:t>b</w:t>
      </w:r>
      <w:r w:rsidRPr="00BF291E">
        <w:rPr>
          <w:rFonts w:ascii="Times New Roman" w:hAnsi="Times New Roman" w:cs="Times New Roman"/>
          <w:sz w:val="24"/>
          <w:szCs w:val="24"/>
          <w:vertAlign w:val="subscript"/>
        </w:rPr>
        <w:t>ds</w:t>
      </w:r>
      <w:proofErr w:type="spellEnd"/>
      <w:r w:rsidRPr="00BF291E">
        <w:rPr>
          <w:rFonts w:ascii="Times New Roman" w:hAnsi="Times New Roman" w:cs="Times New Roman"/>
          <w:sz w:val="24"/>
          <w:szCs w:val="24"/>
        </w:rPr>
        <w:t xml:space="preserve"> and </w:t>
      </w:r>
      <w:proofErr w:type="spellStart"/>
      <w:r w:rsidRPr="00BF291E">
        <w:rPr>
          <w:rFonts w:ascii="Times New Roman" w:hAnsi="Times New Roman" w:cs="Times New Roman"/>
          <w:sz w:val="24"/>
          <w:szCs w:val="24"/>
        </w:rPr>
        <w:t>c</w:t>
      </w:r>
      <w:r w:rsidRPr="00BF291E">
        <w:rPr>
          <w:rFonts w:ascii="Times New Roman" w:hAnsi="Times New Roman" w:cs="Times New Roman"/>
          <w:sz w:val="24"/>
          <w:szCs w:val="24"/>
          <w:vertAlign w:val="subscript"/>
        </w:rPr>
        <w:t>ds</w:t>
      </w:r>
      <w:proofErr w:type="spellEnd"/>
      <w:r w:rsidRPr="00BF291E">
        <w:rPr>
          <w:rFonts w:ascii="Times New Roman" w:hAnsi="Times New Roman" w:cs="Times New Roman"/>
          <w:sz w:val="24"/>
          <w:szCs w:val="24"/>
        </w:rPr>
        <w:t xml:space="preserve"> are empirical coefficients determined through least squares regression, and the ds subscript designates downscaling to differentiate the coefficients from </w:t>
      </w:r>
      <w:proofErr w:type="gramStart"/>
      <w:r w:rsidRPr="00BF291E">
        <w:rPr>
          <w:rFonts w:ascii="Times New Roman" w:hAnsi="Times New Roman" w:cs="Times New Roman"/>
          <w:sz w:val="24"/>
          <w:szCs w:val="24"/>
        </w:rPr>
        <w:t>the a</w:t>
      </w:r>
      <w:proofErr w:type="gramEnd"/>
      <w:r w:rsidRPr="00BF291E">
        <w:rPr>
          <w:rFonts w:ascii="Times New Roman" w:hAnsi="Times New Roman" w:cs="Times New Roman"/>
          <w:sz w:val="24"/>
          <w:szCs w:val="24"/>
        </w:rPr>
        <w:t xml:space="preserve"> and b parameters of the SEBAL algorithm.  More complex algorithms that use all visible and NIR </w:t>
      </w:r>
      <w:r w:rsidRPr="00BF291E">
        <w:rPr>
          <w:rFonts w:ascii="Times New Roman" w:hAnsi="Times New Roman" w:cs="Times New Roman"/>
          <w:sz w:val="24"/>
          <w:szCs w:val="24"/>
        </w:rPr>
        <w:lastRenderedPageBreak/>
        <w:t>bands to model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in a moving window may be more successful in irrigated landscapes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"Gao", "given" : "Feng", "non-dropping-particle" : "", "parse-names" : false, "suffix" : "" }, { "dropping-particle" : "", "family" : "Kustas", "given" : "William P", "non-dropping-particle" : "", "parse-names" : false, "suffix" : "" }, { "dropping-particle" : "", "family" : "Anderson", "given" : "Martha C", "non-dropping-particle" : "", "parse-names" : false, "suffix" : "" } ], "container-title" : "Remote Sensing", "id" : "ITEM-1", "issue" : "11", "issued" : { "date-parts" : [ [ "2012" ] ] }, "page" : "3287-3319", "title" : "A data mining approach for sharpening thermal satellite imagery over land", "type" : "article-journal", "volume" : "4" }, "uris" : [ "http://www.mendeley.com/documents/?uuid=d838ef33-a5be-4b24-bec0-aef44de2d457" ] } ], "mendeley" : { "previouslyFormattedCitation" : "(Gao et al., 2012)"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(Gao et al., 2012)</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  Sharpening may also be attempted by combining imagery from different satellite platforms, for example by using Landsat to sharpen MODIS imagery, though this has similar problems as the intra-platform sharpening technique in areas where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-NDVI relationships are complicated by surface irrigation (Anderson 2014).</w:t>
      </w:r>
    </w:p>
    <w:p w14:paraId="1782CADC" w14:textId="16F88879" w:rsidR="00BF291E" w:rsidRPr="00BF291E" w:rsidRDefault="00BF291E" w:rsidP="00BF291E">
      <w:pPr>
        <w:spacing w:line="480" w:lineRule="auto"/>
        <w:rPr>
          <w:rFonts w:ascii="Times New Roman" w:hAnsi="Times New Roman" w:cs="Times New Roman"/>
          <w:sz w:val="24"/>
          <w:szCs w:val="24"/>
        </w:rPr>
      </w:pPr>
      <w:r w:rsidRPr="00BF291E">
        <w:rPr>
          <w:rFonts w:ascii="Times New Roman" w:hAnsi="Times New Roman" w:cs="Times New Roman"/>
          <w:sz w:val="24"/>
          <w:szCs w:val="24"/>
        </w:rPr>
        <w:tab/>
        <w:t xml:space="preserve">One downscaling method, </w:t>
      </w:r>
      <w:proofErr w:type="spellStart"/>
      <w:r w:rsidRPr="00BF291E">
        <w:rPr>
          <w:rFonts w:ascii="Times New Roman" w:hAnsi="Times New Roman" w:cs="Times New Roman"/>
          <w:sz w:val="24"/>
          <w:szCs w:val="24"/>
        </w:rPr>
        <w:t>DisALEXI</w:t>
      </w:r>
      <w:proofErr w:type="spellEnd"/>
      <w:r w:rsidRPr="00BF291E">
        <w:rPr>
          <w:rFonts w:ascii="Times New Roman" w:hAnsi="Times New Roman" w:cs="Times New Roman"/>
          <w:sz w:val="24"/>
          <w:szCs w:val="24"/>
        </w:rPr>
        <w:t xml:space="preserve">, was discussed in Section 3.2.3.2.  </w:t>
      </w:r>
      <w:proofErr w:type="spellStart"/>
      <w:r w:rsidRPr="00BF291E">
        <w:rPr>
          <w:rFonts w:ascii="Times New Roman" w:hAnsi="Times New Roman" w:cs="Times New Roman"/>
          <w:sz w:val="24"/>
          <w:szCs w:val="24"/>
        </w:rPr>
        <w:t>DisALEXI</w:t>
      </w:r>
      <w:proofErr w:type="spellEnd"/>
      <w:r w:rsidRPr="00BF291E">
        <w:rPr>
          <w:rFonts w:ascii="Times New Roman" w:hAnsi="Times New Roman" w:cs="Times New Roman"/>
          <w:sz w:val="24"/>
          <w:szCs w:val="24"/>
        </w:rPr>
        <w:t xml:space="preserve"> ensures consistency in aggregated ET across scales by adjusting the high-resolution estimates to match the low resolution average, though comparisons using ET algorithms forced by imagery with different resolutions have found disagreement among imagery with different resolutions.  For example, a comparison of SEBS-ET calculated using Landsat, ASTER, and MODIS data showed consistency in SEBS-ET using the high-resolution imagery (Landsat and ASTER) but much worse agreement between Landsat or ASTER and MODIS, even when the Landsat and ASTER ET were aggregated to MODIS scale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"ISSN" : "0034-4257", "author" : [ { "dropping-particle" : "", "family" : "McCabe", "given" : "Matthew F", "non-dropping-particle" : "", "parse-names" : false, "suffix" : "" }, { "dropping-particle" : "", "family" : "Wood", "given" : "Eric F", "non-dropping-particle" : "", "parse-names" : false, "suffix" : "" } ], "container-title" : "Remote Sensing of Environment", "id" : "ITEM-1", "issue" : "4", "issued" : { "date-parts" : [ [ "2006" ] ] }, "page" : "271-285", "publisher" : "Elsevier", "title" : "Scale influences on the remote estimation of evapotranspiration using multiple satellite sensors", "type" : "article-journal", "volume" : "105" }, "uris" : [ "http://www.mendeley.com/documents/?uuid=ff9b8cf1-b89e-4651-9a96-c6f8b25bd568", "http://www.mendeley.com/documents/?uuid=9493bc32-1bcf-4c93-b768-e19230ac27df" ] } ], "mendeley" : { "previouslyFormattedCitation" : "(McCabe and Wood, 2006b)"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(McCabe and Wood, 2006b)</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r w:rsidRPr="00BF291E">
        <w:rPr>
          <w:rFonts w:ascii="Times New Roman" w:hAnsi="Times New Roman" w:cs="Times New Roman"/>
          <w:sz w:val="24"/>
          <w:szCs w:val="24"/>
        </w:rPr>
        <w:fldChar w:fldCharType="begin"/>
      </w:r>
      <w:r w:rsidRPr="00BF291E">
        <w:rPr>
          <w:rFonts w:ascii="Times New Roman" w:hAnsi="Times New Roman" w:cs="Times New Roman"/>
          <w:sz w:val="24"/>
          <w:szCs w:val="24"/>
        </w:rPr>
        <w:instrText xml:space="preserve"> REF _Ref385253587 \h </w:instrText>
      </w:r>
      <w:r w:rsidRPr="00BF291E">
        <w:rPr>
          <w:rFonts w:ascii="Times New Roman" w:hAnsi="Times New Roman" w:cs="Times New Roman"/>
          <w:sz w:val="24"/>
          <w:szCs w:val="24"/>
        </w:rPr>
      </w:r>
      <w:r w:rsidRPr="00BF291E">
        <w:rPr>
          <w:rFonts w:ascii="Times New Roman" w:hAnsi="Times New Roman" w:cs="Times New Roman"/>
          <w:sz w:val="24"/>
          <w:szCs w:val="24"/>
        </w:rPr>
        <w:fldChar w:fldCharType="separate"/>
      </w:r>
      <w:r w:rsidRPr="00BF291E">
        <w:rPr>
          <w:rFonts w:ascii="Times New Roman" w:hAnsi="Times New Roman" w:cs="Times New Roman"/>
          <w:b/>
          <w:i/>
          <w:sz w:val="24"/>
          <w:szCs w:val="24"/>
        </w:rPr>
        <w:t xml:space="preserve">Figure </w:t>
      </w:r>
      <w:r w:rsidRPr="00BF291E">
        <w:rPr>
          <w:rFonts w:ascii="Times New Roman" w:hAnsi="Times New Roman" w:cs="Times New Roman"/>
          <w:b/>
          <w:i/>
          <w:noProof/>
          <w:sz w:val="24"/>
          <w:szCs w:val="24"/>
        </w:rPr>
        <w:t>9</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This is likely due to non-linear averaging of important inputs to the energy balance equations, and needs to be acknowledged when using moderate resolution (1km) data to estimate ET.  The spatial average ET from all three image sources matched to within 10-15%, suggesting that the low-resolution MODIS imagery were useful for watershed-scale estimates of ET (50 km</w:t>
      </w:r>
      <w:r w:rsidRPr="00BF291E">
        <w:rPr>
          <w:rFonts w:ascii="Times New Roman" w:hAnsi="Times New Roman" w:cs="Times New Roman"/>
          <w:sz w:val="24"/>
          <w:szCs w:val="24"/>
          <w:vertAlign w:val="superscript"/>
        </w:rPr>
        <w:t>2</w:t>
      </w:r>
      <w:r w:rsidRPr="00BF291E">
        <w:rPr>
          <w:rFonts w:ascii="Times New Roman" w:hAnsi="Times New Roman" w:cs="Times New Roman"/>
          <w:sz w:val="24"/>
          <w:szCs w:val="24"/>
        </w:rPr>
        <w:t>), but the MODIS data underestimated the variability present in the landscape.  McCabe and Wood (2006) conclude that MODIS data are sufficient for estimating ET at watershed scales, but are likely not accurate for estimating crop ET at resolutions that resolve ET from individual fields.</w:t>
      </w:r>
    </w:p>
    <w:p w14:paraId="0FAD2202" w14:textId="77777777" w:rsidR="00BF291E" w:rsidRPr="00BF291E" w:rsidRDefault="00BF291E" w:rsidP="00BF291E">
      <w:pPr>
        <w:spacing w:after="200" w:line="240" w:lineRule="auto"/>
        <w:rPr>
          <w:rFonts w:ascii="Times New Roman" w:hAnsi="Times New Roman" w:cs="Times New Roman"/>
          <w:bCs/>
          <w:i/>
          <w:sz w:val="24"/>
          <w:szCs w:val="24"/>
        </w:rPr>
      </w:pPr>
      <w:bookmarkStart w:id="235" w:name="_Ref385253517"/>
      <w:r w:rsidRPr="00BF291E">
        <w:rPr>
          <w:rFonts w:ascii="Times New Roman" w:hAnsi="Times New Roman" w:cs="Times New Roman"/>
          <w:bCs/>
          <w:i/>
          <w:sz w:val="24"/>
          <w:szCs w:val="24"/>
        </w:rPr>
        <w:t xml:space="preserve">Figure </w:t>
      </w:r>
      <w:r w:rsidRPr="00BF291E">
        <w:rPr>
          <w:rFonts w:ascii="Times New Roman" w:hAnsi="Times New Roman" w:cs="Times New Roman"/>
          <w:bCs/>
          <w:i/>
          <w:sz w:val="24"/>
          <w:szCs w:val="24"/>
        </w:rPr>
        <w:fldChar w:fldCharType="begin"/>
      </w:r>
      <w:r w:rsidRPr="00BF291E">
        <w:rPr>
          <w:rFonts w:ascii="Times New Roman" w:hAnsi="Times New Roman" w:cs="Times New Roman"/>
          <w:bCs/>
          <w:i/>
          <w:sz w:val="24"/>
          <w:szCs w:val="24"/>
        </w:rPr>
        <w:instrText xml:space="preserve"> SEQ Figure \* ARABIC </w:instrText>
      </w:r>
      <w:r w:rsidRPr="00BF291E">
        <w:rPr>
          <w:rFonts w:ascii="Times New Roman" w:hAnsi="Times New Roman" w:cs="Times New Roman"/>
          <w:bCs/>
          <w:i/>
          <w:sz w:val="24"/>
          <w:szCs w:val="24"/>
        </w:rPr>
        <w:fldChar w:fldCharType="separate"/>
      </w:r>
      <w:r w:rsidRPr="00BF291E">
        <w:rPr>
          <w:rFonts w:ascii="Times New Roman" w:hAnsi="Times New Roman" w:cs="Times New Roman"/>
          <w:bCs/>
          <w:i/>
          <w:noProof/>
          <w:sz w:val="24"/>
          <w:szCs w:val="24"/>
        </w:rPr>
        <w:t>8</w:t>
      </w:r>
      <w:r w:rsidRPr="00BF291E">
        <w:rPr>
          <w:rFonts w:ascii="Times New Roman" w:hAnsi="Times New Roman" w:cs="Times New Roman"/>
          <w:bCs/>
          <w:i/>
          <w:sz w:val="24"/>
          <w:szCs w:val="24"/>
        </w:rPr>
        <w:fldChar w:fldCharType="end"/>
      </w:r>
      <w:bookmarkEnd w:id="235"/>
      <w:r w:rsidRPr="00BF291E">
        <w:rPr>
          <w:rFonts w:ascii="Times New Roman" w:hAnsi="Times New Roman" w:cs="Times New Roman"/>
          <w:bCs/>
          <w:i/>
          <w:sz w:val="24"/>
          <w:szCs w:val="24"/>
        </w:rPr>
        <w:t xml:space="preserve"> here.  ET/</w:t>
      </w:r>
      <w:proofErr w:type="spellStart"/>
      <w:r w:rsidRPr="00BF291E">
        <w:rPr>
          <w:rFonts w:ascii="Times New Roman" w:hAnsi="Times New Roman" w:cs="Times New Roman"/>
          <w:bCs/>
          <w:i/>
          <w:sz w:val="24"/>
          <w:szCs w:val="24"/>
        </w:rPr>
        <w:t>ETo</w:t>
      </w:r>
      <w:proofErr w:type="spellEnd"/>
      <w:r w:rsidRPr="00BF291E">
        <w:rPr>
          <w:rFonts w:ascii="Times New Roman" w:hAnsi="Times New Roman" w:cs="Times New Roman"/>
          <w:bCs/>
          <w:i/>
          <w:sz w:val="24"/>
          <w:szCs w:val="24"/>
        </w:rPr>
        <w:t xml:space="preserve"> Landsat and MODIS</w:t>
      </w:r>
    </w:p>
    <w:p w14:paraId="7FFE5029" w14:textId="77777777" w:rsidR="00BF291E" w:rsidRPr="00BF291E" w:rsidRDefault="00BF291E" w:rsidP="00BF291E"/>
    <w:p w14:paraId="5A561FE4" w14:textId="77777777" w:rsidR="00BF291E" w:rsidRPr="00BF291E" w:rsidRDefault="00BF291E" w:rsidP="00BF291E">
      <w:pPr>
        <w:spacing w:after="200" w:line="240" w:lineRule="auto"/>
        <w:rPr>
          <w:rFonts w:ascii="Times New Roman" w:hAnsi="Times New Roman" w:cs="Times New Roman"/>
          <w:bCs/>
          <w:i/>
          <w:sz w:val="24"/>
          <w:szCs w:val="24"/>
        </w:rPr>
      </w:pPr>
      <w:bookmarkStart w:id="236" w:name="_Ref385253587"/>
      <w:r w:rsidRPr="00BF291E">
        <w:rPr>
          <w:rFonts w:ascii="Times New Roman" w:hAnsi="Times New Roman" w:cs="Times New Roman"/>
          <w:bCs/>
          <w:i/>
          <w:sz w:val="24"/>
          <w:szCs w:val="24"/>
        </w:rPr>
        <w:t xml:space="preserve">Figure </w:t>
      </w:r>
      <w:r w:rsidRPr="00BF291E">
        <w:rPr>
          <w:rFonts w:ascii="Times New Roman" w:hAnsi="Times New Roman" w:cs="Times New Roman"/>
          <w:bCs/>
          <w:i/>
          <w:sz w:val="24"/>
          <w:szCs w:val="24"/>
        </w:rPr>
        <w:fldChar w:fldCharType="begin"/>
      </w:r>
      <w:r w:rsidRPr="00BF291E">
        <w:rPr>
          <w:rFonts w:ascii="Times New Roman" w:hAnsi="Times New Roman" w:cs="Times New Roman"/>
          <w:bCs/>
          <w:i/>
          <w:sz w:val="24"/>
          <w:szCs w:val="24"/>
        </w:rPr>
        <w:instrText xml:space="preserve"> SEQ Figure \* ARABIC </w:instrText>
      </w:r>
      <w:r w:rsidRPr="00BF291E">
        <w:rPr>
          <w:rFonts w:ascii="Times New Roman" w:hAnsi="Times New Roman" w:cs="Times New Roman"/>
          <w:bCs/>
          <w:i/>
          <w:sz w:val="24"/>
          <w:szCs w:val="24"/>
        </w:rPr>
        <w:fldChar w:fldCharType="separate"/>
      </w:r>
      <w:r w:rsidRPr="00BF291E">
        <w:rPr>
          <w:rFonts w:ascii="Times New Roman" w:hAnsi="Times New Roman" w:cs="Times New Roman"/>
          <w:bCs/>
          <w:i/>
          <w:noProof/>
          <w:sz w:val="24"/>
          <w:szCs w:val="24"/>
        </w:rPr>
        <w:t>9</w:t>
      </w:r>
      <w:r w:rsidRPr="00BF291E">
        <w:rPr>
          <w:rFonts w:ascii="Times New Roman" w:hAnsi="Times New Roman" w:cs="Times New Roman"/>
          <w:bCs/>
          <w:i/>
          <w:sz w:val="24"/>
          <w:szCs w:val="24"/>
        </w:rPr>
        <w:fldChar w:fldCharType="end"/>
      </w:r>
      <w:bookmarkEnd w:id="236"/>
      <w:r w:rsidRPr="00BF291E">
        <w:rPr>
          <w:rFonts w:ascii="Times New Roman" w:hAnsi="Times New Roman" w:cs="Times New Roman"/>
          <w:bCs/>
          <w:i/>
          <w:sz w:val="24"/>
          <w:szCs w:val="24"/>
        </w:rPr>
        <w:t xml:space="preserve"> here.  SEBS-ET, ASTER and Landsat data (top) and MODIS, ASTER, and Landsat (bottom).</w:t>
      </w:r>
    </w:p>
    <w:p w14:paraId="3512565B" w14:textId="7CA562B6" w:rsidR="00BF291E" w:rsidRPr="00BF291E" w:rsidRDefault="00BF291E" w:rsidP="00BF291E">
      <w:pPr>
        <w:spacing w:after="0" w:line="480" w:lineRule="auto"/>
        <w:rPr>
          <w:rFonts w:ascii="Times New Roman" w:hAnsi="Times New Roman" w:cs="Times New Roman"/>
          <w:sz w:val="24"/>
          <w:szCs w:val="24"/>
        </w:rPr>
      </w:pPr>
      <w:r w:rsidRPr="00BF291E">
        <w:rPr>
          <w:rFonts w:ascii="Times New Roman" w:hAnsi="Times New Roman" w:cs="Times New Roman"/>
          <w:sz w:val="24"/>
          <w:szCs w:val="24"/>
        </w:rPr>
        <w:lastRenderedPageBreak/>
        <w:tab/>
        <w:t>Other algorithms have been developed to downscale 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 xml:space="preserve"> by fusing MODIS and Landsat, including those that use Artificial Neural Network (ANN) models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"http://dx.doi.org/10.1016/j.rse.2013.03.023", "ISSN" : "0034-4257", "author" : [ { "dropping-particle" : "", "family" : "Bindhu", "given" : "V M", "non-dropping-particle" : "", "parse-names" : false, "suffix" : "" }, { "dropping-particle" : "", "family" : "Narasimhan", "given" : "B", "non-dropping-particle" : "", "parse-names" : false, "suffix" : "" }, { "dropping-particle" : "", "family" : "Sudheer", "given" : "K P", "non-dropping-particle" : "", "parse-names" : false, "suffix" : "" } ], "container-title" : "Remote Sensing of Environment", "id" : "ITEM-1", "issue" : "0", "issued" : { "date-parts" : [ [ "2013", "8" ] ] }, "page" : "118-129", "title" : "Development and verification of a non-linear disaggregation method (NL-DisTrad) to downscale MODIS land surface temperature to the spatial scale of Landsat thermal data to estimate evapotranspiration", "type" : "article-journal", "volume" : "135" }, "uris" : [ "http://www.mendeley.com/documents/?uuid=68f38e31-bf99-4686-8ae2-4cd100e3e2c4", "http://www.mendeley.com/documents/?uuid=6c9bfa3a-fda2-4d72-b43f-7ba441891786" ] } ], "mendeley" : { "previouslyFormattedCitation" : "(Bindhu et al.,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(Bindhu et al.,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w:t>
      </w:r>
    </w:p>
    <w:p w14:paraId="1B87A373" w14:textId="77777777" w:rsidR="00BF291E" w:rsidRPr="00BF291E" w:rsidRDefault="00BF291E" w:rsidP="00BF291E">
      <w:pPr>
        <w:keepNext/>
        <w:keepLines/>
        <w:spacing w:before="40" w:after="0"/>
        <w:outlineLvl w:val="1"/>
        <w:rPr>
          <w:rFonts w:ascii="Times New Roman" w:eastAsiaTheme="majorEastAsia" w:hAnsi="Times New Roman" w:cs="Times New Roman"/>
          <w:b/>
          <w:sz w:val="24"/>
          <w:szCs w:val="24"/>
        </w:rPr>
      </w:pPr>
      <w:bookmarkStart w:id="237" w:name="_Toc397088788"/>
      <w:r w:rsidRPr="00BF291E">
        <w:rPr>
          <w:rFonts w:ascii="Times New Roman" w:eastAsiaTheme="majorEastAsia" w:hAnsi="Times New Roman" w:cs="Times New Roman"/>
          <w:b/>
          <w:sz w:val="24"/>
          <w:szCs w:val="24"/>
        </w:rPr>
        <w:t>3.4.2. High-resolution ET mapping:  New and upcoming platforms</w:t>
      </w:r>
      <w:bookmarkEnd w:id="237"/>
    </w:p>
    <w:p w14:paraId="3D9623B5" w14:textId="77777777" w:rsidR="00BF291E" w:rsidRPr="00BF291E" w:rsidRDefault="00BF291E" w:rsidP="00BF291E"/>
    <w:p w14:paraId="43E4A1AF" w14:textId="6F8916FF"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There is a pressing need for datasets that allow mapping of ET at the spatial resolution of individual fields.  In developing countries, field sizes may be very small (&lt;1 ha), requiring high resolution data for field-scale mapping (~10</w:t>
      </w:r>
      <w:r w:rsidRPr="00BF291E">
        <w:rPr>
          <w:rFonts w:ascii="Times New Roman" w:hAnsi="Times New Roman" w:cs="Times New Roman"/>
          <w:sz w:val="24"/>
          <w:szCs w:val="24"/>
          <w:vertAlign w:val="superscript"/>
        </w:rPr>
        <w:t>1</w:t>
      </w:r>
      <w:r w:rsidRPr="00BF291E">
        <w:rPr>
          <w:rFonts w:ascii="Times New Roman" w:hAnsi="Times New Roman" w:cs="Times New Roman"/>
          <w:sz w:val="24"/>
          <w:szCs w:val="24"/>
        </w:rPr>
        <w:t xml:space="preserve"> m).  While high resolution data exist in historical archives (Landsat, 30m) and contemporary datasets (Landsat 8, ASTER), the overpass frequency (~2 weeks for Landsat) may not be sufficient to capture high-quality data in areas with either dynamic land cover or cloud cover during the cropping season.  Data from new remote sensing platforms could prove very useful for downscaling ET estimates to scales that more closely approximate actual agricultural fields.  Satellites such as Sentinels 2 and 3, planned for launch in 2014 by the European Space Agency (ESA), and NASA’s Hyperspectral Infrared Imager (</w:t>
      </w:r>
      <w:proofErr w:type="spellStart"/>
      <w:r w:rsidRPr="00BF291E">
        <w:rPr>
          <w:rFonts w:ascii="Times New Roman" w:hAnsi="Times New Roman" w:cs="Times New Roman"/>
          <w:sz w:val="24"/>
          <w:szCs w:val="24"/>
        </w:rPr>
        <w:t>HyspIRI</w:t>
      </w:r>
      <w:proofErr w:type="spellEnd"/>
      <w:r w:rsidRPr="00BF291E">
        <w:rPr>
          <w:rFonts w:ascii="Times New Roman" w:hAnsi="Times New Roman" w:cs="Times New Roman"/>
          <w:sz w:val="24"/>
          <w:szCs w:val="24"/>
        </w:rPr>
        <w:t xml:space="preserve">, launch date unknown at time of publication)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"Hook", "given" : "S.J.", "non-dropping-particle" : "", "parse-names" : false, "suffix" : "" }, { "dropping-particle" : "", "family" : "Green", "given" : "R.O.", "non-dropping-particle" : "", "parse-names" : false, "suffix" : "" } ], "id" : "ITEM-1", "issued" : { "date-parts" : [ [ "2013" ] ] }, "publisher" : "Jet Propulsion Laboratory, California Institute of Technology", "publisher-place" : "Pasadena, CA", "title" : "2013 HyspIRI Science Workshop: Objectives, Overview and Update", "type" : "paper-conference" }, "uris" : [ "http://www.mendeley.com/documents/?uuid=89fc94c8-352f-459c-a238-005e2d8d256b" ] } ], "mendeley" : { "previouslyFormattedCitation" : "(Hook and Green,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(Hook and Green,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hold promise for providing high resolution data at high temporal frequency.  Sentinel-2 will provide data on visible, near infrared and shortwave infrared wavelengths at 10 or 20 m with a revisit time of 5 days at the equator and 2-3 days at mid-latitudes.  This will provide unprecedented data for vegetation-based ET models, including NDVI and the leaf area index.  Sentinel-3 will provide thermal imagery at 1km resolution with revisit times of approximately 1 day at the equator.  This temporal and spatial resolution is similar to existing MODIS data, so the additional gains for temperature-based methods may come in downscaling the 1km data using Sentinel-2 data.</w:t>
      </w:r>
    </w:p>
    <w:p w14:paraId="351B82A1" w14:textId="08B80CBE" w:rsid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Other high resolution datasets include the Landsat series (30m), with the latest Landsat 8 data beginning in June 2013, with 14-day overpass.  The Landsat archive can provide historical imagery to the late 1970s, and it has been used in many ET applications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"DOI" : "10.1016/j.rse.2011.08.025", "ISBN" : "0034-4257", "abstract" : "Freshwater resources are becoming increasingly limited in many parts of the world, and decision makers are demanding new tools for monitoring water availability and rates of consumption. Remotely sensed thermal-infrared imagery collected by Landsat provides estimates of land-surface temperature that allow mapping of evapotranspiration (ET) at the spatial scales at which water is being used. This paper explores the utility of moderate-resolution thermal satellite imagery in water resource management. General modeling techniques for using land-surface temperature in mapping the surface energy balance are described, including methods developed to safeguard ET estimates from expected errors in the remote sensing inputs. Examples are provided of how remotely sensed maps of ET derived from Landsat thermal imagery are being used operationally by water managers today: in monitoring water rights, negotiating interstate compacts, estimating water-use by invasive species, and in determining allocations for agriculture, urban use, and endangered species protection. Other applications include monitoring drought and food insecurity, and evaluation of large-scale land-surface and climate models. To better address user requirements for high-resolution, time-continuous ET data, novel techniques have been developed to improve the spatial resolution of Landsat thermal-band imagery and temporal resolution between Landsat overpasses by fusing information from other wavebands and satellites. Finally, a strategy for future modification to the Landsat program is suggested, improving our ability to track changes in water use due to changing climate and growing population. The long archive of global, moderate resolution TIR imagery collected by the Landsat series is unmatched by any other satellite program, and will continue to be an invaluable asset to better management of our earth's water resources.", "author" : [ { "dropping-particle" : "", "family" : "Anderson", "given" : "Martha C", "non-dropping-particle" : "", "parse-names" : false, "suffix" : "" }, { "dropping-particle" : "", "family" : "Allen", "given" : "Richard G", "non-dropping-particle" : "", "parse-names" : false, "suffix" : "" }, { "dropping-particle" : "", "family" : "Morse", "given" : "Anthony", "non-dropping-particle" : "", "parse-names" : false, "suffix" : "" }, { "dropping-particle" : "", "family" : "Kustas", "given" : "William P", "non-dropping-particle" : "", "parse-names" : false, "suffix" : "" } ], "container-title" : "Remote Sensing of Environment", "id" : "ITEM-1", "issue" : "0", "issued" : { "date-parts" : [ [ "2012" ] ] }, "page" : "50-65", "title" : "Use of Landsat thermal imagery in monitoring evapotranspiration and managing water resources", "type" : "article-journal", "volume" : "122" }, "uris" : [ "http://www.mendeley.com/documents/?uuid=19a9664f-e0bf-4077-8fd6-ca24c4153fbf" ] }, { "id" : "ITEM-2", "itemData" : { "DOI" : "10.1002/hyp.8394", "ISBN" : "1099-1085", "abstract" : "Satellite-based algorithms based on surface energy balance are now routinely applied to produce evapotranspiration (ET) products on an operational basis for use in water resources management. Landsat satellite imagery, or imagery with similar spatial resolution, is commonly used to produce estimates of ET at field scale because of the presence of an onboard thermal imager and the high spatial resolution of the imagery. The downside of using high-resolution imagery is less frequent image acquisition. As a result, monthly and ultimately seasonal ET estimates may be based on only one or two satellite image snapshots per month. A potential shortfall in basing integrated ET averages on periodic snapshots from satellites is that local or regional precipitation events antecedent to the satellite images may unduly dominate the ET image, or conversely, effects may be absent from the image, and therefore the image-based product may not represent evaporation from rainfall averaged over the monthly period. Methods for accounting for precipitation events when interpolating from daily to seasonal or longer periods are presented, including a recently developed soil-water balance procedure that adjusts the ET derived from the satellite overpass date for background evaporation from soil caused by rainfall over monthly or longer integration periods. The result of the adjustment is an ET image and consequently final ET map that better represents the average evaporative conditions over the period. Copyright \u00a9 2011 John Wiley &amp; Sons, Ltd.", "author" : [ { "dropping-particle" : "", "family" : "Kjaersgaard", "given" : "J", "non-dropping-particle" : "", "parse-names" : false, "suffix" : "" }, { "dropping-particle" : "", "family" : "Allen", "given" : "R", "non-dropping-particle" : "", "parse-names" : false, "suffix" : "" }, { "dropping-particle" : "", "family" : "Irmak", "given" : "A", "non-dropping-particle" : "", "parse-names" : false, "suffix" : "" } ], "container-title" : "Hydrological Processes", "id" : "ITEM-2", "issue" : "26", "issued" : { "date-parts" : [ [ "2011" ] ] }, "page" : "4028-4036", "publisher" : "John Wiley &amp; Sons, Ltd", "title" : "Improved methods for estimating monthly and growing season ET using METRIC applied to moderate resolution satellite imagery", "type" : "article-journal", "volume" : "25" }, "uris" : [ "http://www.mendeley.com/documents/?uuid=fe457204-7dde-454e-90bd-7440dfb3c2b0" ] }, { "id" : "ITEM-3", "itemData" : { "DOI" : "10.1111/jawr.12056", "ISSN" : "1752-1688", "abstract" : "A remaining challenge to applying satellite-based energy-balance algorithms for operational estimation of evapotranspiration (ET) is the calibration of the energy-balance model. Customized calibration for each image date is generally required to overcome biases associated with radiometric accuracy of the image, uncertainties in aerodynamic features of the landscape, background thermal conditions, and model assumptions. The CIMEC process (calibration using inverse modeling at extreme conditions) is an endpoint calibration procedure where near extreme conditions in the image are identified where the ET can be estimated and assigned. In the Mapping EvapoTranspiration at high Resolution with Internalized Calibration (METRIC\u2122) energy-balance model, two endpoints represent the dry and wet ends of the ET spectrum. Generally, user-intervention is required to select locations in the image to produce best accuracy. To bring the METRIC and similar processes into the domain of less experienced operators, a consistent, reproducible, and dependable statistics-based procedure is introduced where relationships between vegetation amount and surface temperature are used to identify a subpopulation of locations (pixels) in an image that may best represent the calibration endpoints. This article describes the background and logic for the statistical approach, how the statistics were developed, area of interest requirements and assumptions, adjustment for dry conditions in desert climates, and implementation in a common image processing environment (ERDAS Imagine).", "author" : [ { "dropping-particle" : "", "family" : "Allen", "given" : "Richard G", "non-dropping-particle" : "", "parse-names" : false, "suffix" : "" }, { "dropping-particle" : "", "family" : "Burnett", "given" : "Boyd", "non-dropping-particle" : "", "parse-names" : false, "suffix" : "" }, { "dropping-particle" : "", "family" : "Kramber", "given" : "William", "non-dropping-particle" : "", "parse-names" : false, "suffix" : "" }, { "dropping-particle" : "", "family" : "Huntington", "given" : "Justin", "non-dropping-particle" : "", "parse-names" : false, "suffix" : "" }, { "dropping-particle" : "", "family" : "Kjaersgaard", "given" : "Jeppe", "non-dropping-particle" : "", "parse-names" : false, "suffix" : "" }, { "dropping-particle" : "", "family" : "Kilic", "given" : "Ayse", "non-dropping-particle" : "", "parse-names" : false, "suffix" : "" }, { "dropping-particle" : "", "family" : "Kelly", "given" : "Carlos", "non-dropping-particle" : "", "parse-names" : false, "suffix" : "" }, { "dropping-particle" : "", "family" : "Trezza", "given" : "Ricardo", "non-dropping-particle" : "", "parse-names" : false, "suffix" : "" } ], "container-title" : "JAWRA Journal of the American Water Resources Association", "id" : "ITEM-3", "issue" : "3", "issued" : { "date-parts" : [ [ "2013", "6", "1" ] ] }, "page" : "563-576", "title" : "Automated Calibration of the METRIC-Landsat Evapotranspiration Process", "type" : "article-journal", "volume" : "49" }, "uris" : [ "http://www.mendeley.com/documents/?uuid=61ca1de3-1f5a-4ee5-8ede-c1598131f12e" ] }, { "id" : "ITEM-4", "itemData" : { "DOI" : "10.1029/2002WR001775", "ISSN" : "1944-7973", "abstract" : "Many applications exist within the fields of agriculture, forestry, land management, and hydrologic assessment for routine estimation of surface energy fluxes, particularly evapotranspiration (ET), at spatial resolutions of the order of 101 m. A new two-step approach (called the disaggregated atmosphere land exchange inverse model, or DisALEXI) has been developed to combine low- and high-resolution remote sensing data to estimate ET on the 101\u2013102 m scale without requiring any local observations. The first step uses surface brightness-temperature-change measurements made over a 4-hour morning interval from the GOES satellite to estimate average surface fluxes on the scale of about 5 km with an algorithm known as ALEXI. The second step disaggregates the GOES 5-km surface flux estimates by using high-spatial-resolution images of vegetation index and surface temperature, such as from ASTER, Landsat, MODIS, or aircraft, to produce high-spatial-resolution maps of surface fluxes. Using data from the Southern Great Plains field experiment of 1997, the root-mean-square difference between remote estimates of surface fluxes and ground-based measurements is about 40 W m\u22122, comparable to uncertainties associated with micrometeorological surface flux measurement techniques. The DisALEXI approach was useful for estimating field-scale, surface energy fluxes in a heterogeneous area of central Oklahoma without using any local observations, thus providing a means for scaling kilometer-scale flux estimates down to a surface flux-tower footprint. Although the DisALEXI approach is promising for general applicability, further tests with varying surface conditions are necessary to establish greater confidence.", "author" : [ { "dropping-particle" : "", "family" : "Norman", "given" : "J M", "non-dropping-particle" : "", "parse-names" : false, "suffix" : "" }, { "dropping-particle" : "", "family" : "Anderson", "given" : "M C", "non-dropping-particle" : "", "parse-names" : false, "suffix" : "" }, { "dropping-particle" : "", "family" : "Kustas", "given" : "W P", "non-dropping-particle" : "", "parse-names" : false, "suffix" : "" }, { "dropping-particle" : "", "family" : "French", "given" : "A N", "non-dropping-particle" : "", "parse-names" : false, "suffix" : "" }, { "dropping-particle" : "", "family" : "Mecikalski", "given" : "J", "non-dropping-particle" : "", "parse-names" : false, "suffix" : "" }, { "dropping-particle" : "", "family" : "Torn", "given" : "R", "non-dropping-particle" : "", "parse-names" : false, "suffix" : "" }, { "dropping-particle" : "", "family" : "Diak", "given" : "G R", "non-dropping-particle" : "", "parse-names" : false, "suffix" : "" }, { "dropping-particle" : "", "family" : "Schmugge", "given" : "T J", "non-dropping-particle" : "", "parse-names" : false, "suffix" : "" }, { "dropping-particle" : "", "family" : "Tanner", "given" : "B C W", "non-dropping-particle" : "", "parse-names" : false, "suffix" : "" } ], "container-title" : "Water Resources Research", "id" : "ITEM-4", "issue" : "8", "issued" : { "date-parts" : [ [ "2003", "8", "1" ] ] }, "note" : "DisALEXI", "page" : "1221", "title" : "Remote sensing of surface energy fluxes at 101-m pixel resolutions", "type" : "article-journal", "volume" : "39" }, "uris" : [ "http://www.mendeley.com/documents/?uuid=cf743eae-18fd-4565-808d-7e3f6b8ce590" ] }, { "id" : "ITEM-5", "itemData" : { "abstract" : "Evapotranspiration (ET) from irrigated land is one of the most useful indicators to explain whether the water is used as \u201cintended\u201d. In this study, the Surface Energy Balance Algorithm for Land (SEBAL) was used to compute actual ET from a Landsat7 image of December 29, 2000 for diverse land use in the Krishna Basin in India. SEBAL ETa varies between 0 to 4.7 mm per day over the image and was quantified for identified land use classes. Seasonal/annual comparison of ETa from different land uses requires time series images, processed by SEBAL. In this study, the Landsat-derived snapshot SEBAL ETa result was interpreted using the cropping calendar and time series analysis of MODIS imagery. The wastewater irrigated area in the basin has the highest ETa in the image, partly due to its advanced growth stage compared to groundwater-irrigated rice. Shrub and forests in the senescence phase have similar ETa to vegetable/cash crops, and ETa from grasslands is a low 0.8 mm per day after the end of the monsoon. The results indicate that wastewater irrigation of fodder and rice is sufficient to meet crop water demand but there appears to be deficit irrigation of rice using groundwater.", "author" : [ { "dropping-particle" : "", "family" : "Ahmad", "given" : "M", "non-dropping-particle" : "", "parse-names" : false, "suffix" : "" }, { "dropping-particle" : "", "family" : "Biggs", "given" : "T W", "non-dropping-particle" : "", "parse-names" : false, "suffix" : "" }, { "dropping-particle" : "", "family" : "Turral", "given" : "H", "non-dropping-particle" : "", "parse-names" : false, "suffix" : "" }, { "dropping-particle" : "", "family" : "Scott", "given" : "C A", "non-dropping-particle" : "", "parse-names" : false, "suffix" : "" } ], "container-title" : "Water Science and Technology", "id" : "ITEM-5", "issued" : { "date-parts" : [ [ "2006" ] ] }, "page" : "83\u201390", "title" : "Application of SEBAL Approach to Map the Agricultural Water Use Patterns in the Data Scarce Krishna River Basin of India", "type" : "article-journal", "volume" : "53" }, "uris" : [ "http://www.mendeley.com/documents/?uuid=7a9c3ea5-314c-49ed-aa46-f306a79e4928" ] }, { "id" : "ITEM-6", "itemData" : { "DOI" : "10.1002/hyp.8392", "ISBN" : "1099-1085", "abstract" : "Crop coefficients were developed to determine crop water needs based on the evapotranspiration (ET) of a reference crop under a given set of meteorological conditions. Starting in the 1980s, crop coefficients developed through lysimeter studies or set by expert opinion began to be supplemented by remotely sensed vegetation indices (VI) that measured the actual status of the crop on a field-by-field basis. VIs measure the density of green foliage based on the reflectance of visible and near infrared (NIR) light from the canopy, and are highly correlated with plant physiological processes that depend on light absorption by a canopy such as ET and photosynthesis. Reflectance-based crop coefficients have now been developed for numerous individual crops, including corn, wheat, alfalfa, cotton, potato, sugar beet, vegetables, grapes and orchard crops. Other research has shown that VIs can be used to predict ET over fields of mixed crops, allowing them to be used to monitor ET over entire irrigation districts. VI-based crop coefficients can help reduce agricultural water use by matching irrigation rates to the actual water needs of a crop as it grows instead of to a modeled crop growing under optimal conditions. Recently, the concept has been applied to natural ecosystems at the local, regional and continental scales of measurement, using time-series satellite data from the MODIS sensors on the Terra satellite. VIs or other visible-NIR band algorithms are combined with meteorological data to predict ET in numerous biome types, from deserts, to arctic tundra, to tropical rainforests. These methods often closely match ET measured on the ground at the global FluxNet array of eddy covariance moisture and carbon flux towers. The primary advantage of VI methods for estimating ET is that transpiration is closely related to radiation absorbed by the plant canopy, which is closely related to VIs. The primary disadvantage is that they cannot capture stress effects or soil evaporation. Copyright \u00a9 2011 John Wiley &amp; Sons, Ltd.", "author" : [ { "dropping-particle" : "", "family" : "Glenn", "given" : "Edward P", "non-dropping-particle" : "", "parse-names" : false, "suffix" : "" }, { "dropping-particle" : "", "family" : "Neale", "given" : "Christopher M U", "non-dropping-particle" : "", "parse-names" : false, "suffix" : "" }, { "dropping-particle" : "", "family" : "Hunsaker", "given" : "Doug J", "non-dropping-particle" : "", "parse-names" : false, "suffix" : "" }, { "dropping-particle" : "", "family" : "Nagler", "given" : "Pamela L", "non-dropping-particle" : "", "parse-names" : false, "suffix" : "" } ], "container-title" : "Hydrological Processes", "id" : "ITEM-6", "issue" : "26", "issued" : { "date-parts" : [ [ "2011" ] ] }, "page" : "4050-4062", "publisher" : "John Wiley &amp; Sons, Ltd", "title" : "Vegetation index-based crop coefficients to estimate evapotranspiration by remote sensing in agricultural and natural ecosystems", "type" : "article-journal", "volume" : "25" }, "uris" : [ "http://www.mendeley.com/documents/?uuid=1b86ed99-cca7-4db3-8203-0afde8b01eb8" ] } ], "mendeley" : { "previouslyFormattedCitation" : "(Ahmad et al., 2006; Allen et al., 2013; Anderson et al., 2012; Glenn et al., 2011; Kjaersgaard et al., 2011; Norman et al., 2003)"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 xml:space="preserve">(Ahmad et al., 2006; </w:t>
      </w:r>
      <w:r w:rsidR="00C83606" w:rsidRPr="00C83606">
        <w:rPr>
          <w:rFonts w:ascii="Times New Roman" w:hAnsi="Times New Roman" w:cs="Times New Roman"/>
          <w:noProof/>
          <w:sz w:val="24"/>
          <w:szCs w:val="24"/>
        </w:rPr>
        <w:lastRenderedPageBreak/>
        <w:t>Allen et al., 2013; Anderson et al., 2012; Glenn et al., 2011; Kjaersgaard et al., 2011; Norman et al., 2003)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though problems with cloud cover may be encountered, particularly where the rainy season coincides with the cropping season.   The Advanced </w:t>
      </w:r>
      <w:proofErr w:type="spellStart"/>
      <w:r w:rsidRPr="00BF291E">
        <w:rPr>
          <w:rFonts w:ascii="Times New Roman" w:hAnsi="Times New Roman" w:cs="Times New Roman"/>
          <w:sz w:val="24"/>
          <w:szCs w:val="24"/>
        </w:rPr>
        <w:t>Spaceborne</w:t>
      </w:r>
      <w:proofErr w:type="spellEnd"/>
      <w:r w:rsidRPr="00BF291E">
        <w:rPr>
          <w:rFonts w:ascii="Times New Roman" w:hAnsi="Times New Roman" w:cs="Times New Roman"/>
          <w:sz w:val="24"/>
          <w:szCs w:val="24"/>
        </w:rPr>
        <w:t xml:space="preserve"> Thermal Emission and Reflection Radiometer (ASTER) generates data with 15m resolution in the visible and 90 m in the thermal infrared bands, but the image footprints and times of acquisition are often irregular, complicating its use for seasonal ET estimation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"abstract" : "The aim of this study is to use the FAO-56-based single crop coefficient approach to estimate actual evapotranspiration (AET) of an olive (Olea europaea L.) orchard in the Mediterranean semi arid region of Tensift-basin (central Morocco) during two consecutive growing seasons (2003 and 2004). The results showed that using crop coefficients Kc suggested by FAO-56 method yielded an AET overestimation by about 18% when compared against eddy covariance measurements. Therefore, the determination of appropriate Kc values is required to accurately estimate crop water requirement of olive orchards in such water scarce area. In this study, after applying the Kc values derived over olive orchard in Spain by Pastor and Orgaz [Pastor, M., Orgaz, F., 1994. Riego deficitario del olivar: los programas de recorte de riego en olivar. Agricultura 746, 768-776 (in Spanish)], a better agreement was observed between measured and simulated AET. The root mean square error (RMSE) was reduced by about 28%, from 0.80 to 0.61 mm/day for 2003 and from 0.93 to 0.69 mm/day for 2004. The used Kc values of olives at three crop growth stages (initial, mid-season and maturity) were 0.65, 0.45, and 0.65, respectively, the mid-season stage value being considerably lower than that suggested by the FAO-56. Despite these improvements in the performance of AET simulations, some discrepancies between measured and simulated AET remained, especially when water stress occurred. These discrepancies were ascribed to the estimation of the stress coefficient Kc To overcome this problem, we assimilated into FAO-56 single source model estimates of AET derived from a simple energy balance model along with thermal infrared observations. The latter were collected with the ASTER sensor in 2003 and from ground-based measurements in 2004. The results showed a clear improvement for FAO-56 performances after assimilation: for 2003 and 2004, the RMSE values between observations and simulations, respectively, dropped down from 0.61 to 0.52 and from 0.69 to 0.46 (corresponding to relative reductions of 15 and 40%, respectively).", "author" : [ { "dropping-particle" : "", "family" : "Er-Raki", "given" : "S", "non-dropping-particle" : "", "parse-names" : false, "suffix" : "" }, { "dropping-particle" : "", "family" : "Chehbouni", "given" : "A", "non-dropping-particle" : "", "parse-names" : false, "suffix" : "" }, { "dropping-particle" : "", "family" : "Hoedjes", "given" : "J", "non-dropping-particle" : "", "parse-names" : false, "suffix" : "" }, { "dropping-particle" : "", "family" : "Ezzahar", "given" : "J", "non-dropping-particle" : "", "parse-names" : false, "suffix" : "" }, { "dropping-particle" : "", "family" : "Duchemin", "given" : "B", "non-dropping-particle" : "", "parse-names" : false, "suffix" : "" }, { "dropping-particle" : "", "family" : "Jacob", "given" : "F", "non-dropping-particle" : "", "parse-names" : false, "suffix" : "" } ], "container-title" : "Agricultural Water Management", "id" : "ITEM-1", "issue" : "3", "issued" : { "date-parts" : [ [ "2008" ] ] }, "page" : "309-321", "title" : "Improvement of FAO-56 method for olive orchards through sequential assimilation of thermal infrared-based estimates of ET", "type" : "article-journal", "volume" : "95" }, "uris" : [ "http://www.mendeley.com/documents/?uuid=277a21a6-639a-446c-8505-2f645c503c9a" ] }, { "id" : "ITEM-2", "itemData" : { "ISBN" : "0034-4257", "abstract" : "Daily evapo-transpiration (ET) was mapped at the regional extent over a Mediterranean vineyard watershed, by using ASTER imagery along with two temperature differencing methods: the Simplified Surface Energy Balance Index (S-SEBI) and the Water Deficit Index (WDI). Validation of remotely sensed estimates was conducted during almost two growth cycles (August 2007-October 2008) over seven sites that differed in soil properties, water status and canopy structure. S-SEBI and WDI were also intercompared at the watershed extent by considering ASTER imagery collected between 2002 and 2008. In order to alleviate the experimental efforts devoted to the validation exercise, ground truthing relied on in situ estimates from the HYDRUS-1D model that simulates water transfers within the vadose zone after calibration against measured soil moisture profiles. For two of the seven validation sites, the consistency of the HYDRUS-1D simulations was beforehand controlled against direct measurements with eddy covariance devices. Thus, it was shown the HYDRUS-1D simulations could be used as ground truthing. Despite the use of simple differencing methods over a complex row-structured landscape, the obtained accuracies (0.8\u00a0mm.d-\u00a01 for S-SEBI and 1.1\u00a0mm.d-\u00a01 for WDI) were similar to those reported in the literature for simpler canopies, and fulfilled requirements for further applications in agronomy and hydrology. WDI performed worse than S-SEBI, in spite of more determinism within the derivation of evaporative extremes used for temperature differencing. This raised the question of compromising between process description and measurement availability. Analyzing validation results suggested that among the possible factors that could affect model performance (spatial variability, soil type and color, row orientation), the first-order influence was row orientation, a property that can be characterized from very high spatial resolution remote sensing data. Finally, intercomparing S-SEBI and WDI at the watershed extent showed estimates from both models agreed within 1\u00a0mm.d-\u00a01, a difference similar to the model accuracies as estimated by the validation exercise. Then, time averaged maps suggested the existence of spatial patterns at the watershed extent, which may be ascribed to combined effects from soil type, soil depth and watertable level.", "author" : [ { "dropping-particle" : "", "family" : "Galleguillos", "given" : "Mauricio", "non-dropping-particle" : "", "parse-names" : false, "suffix" : "" }, { "dropping-particle" : "", "family" : "Jacob", "given" : "Fr\u00e9d\u00e9ric", "non-dropping-particle" : "", "parse-names" : false, "suffix" : "" }, { "dropping-particle" : "", "family" : "Pr\u00e9vot", "given" : "Laurent", "non-dropping-particle" : "", "parse-names" : false, "suffix" : "" }, { "dropping-particle" : "", "family" : "French", "given" : "Andrew", "non-dropping-particle" : "", "parse-names" : false, "suffix" : "" }, { "dropping-particle" : "", "family" : "Lagacherie", "given" : "Philippe", "non-dropping-particle" : "", "parse-names" : false, "suffix" : "" } ], "container-title" : "Remote Sensing of Environment", "id" : "ITEM-2", "issue" : "6", "issued" : { "date-parts" : [ [ "2011" ] ] }, "note" : "doi: DOI: 10.1016/j.rse.2011.01.013", "page" : "1326-1340", "title" : "Comparison of two temperature differencing methods to estimate daily evapotranspiration over a Mediterranean vineyard watershed from ASTER data", "type" : "article-journal", "volume" : "115" }, "uris" : [ "http://www.mendeley.com/documents/?uuid=ff6d994f-3e62-45e0-a9e0-23bcad3d826c" ] } ], "mendeley" : { "previouslyFormattedCitation" : "(Er-Raki et al., 2008; Galleguillos et al., 2011)"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(Er-Raki et al., 2008; Galleguillos et al., 2011)</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NASA’s </w:t>
      </w:r>
      <w:proofErr w:type="spellStart"/>
      <w:r w:rsidRPr="00BF291E">
        <w:rPr>
          <w:rFonts w:ascii="Times New Roman" w:hAnsi="Times New Roman" w:cs="Times New Roman"/>
          <w:sz w:val="24"/>
          <w:szCs w:val="24"/>
        </w:rPr>
        <w:t>HyspIRI</w:t>
      </w:r>
      <w:proofErr w:type="spellEnd"/>
      <w:r w:rsidRPr="00BF291E">
        <w:rPr>
          <w:rFonts w:ascii="Times New Roman" w:hAnsi="Times New Roman" w:cs="Times New Roman"/>
          <w:sz w:val="24"/>
          <w:szCs w:val="24"/>
        </w:rPr>
        <w:t xml:space="preserve"> Mission will provide visible to shortwave infrared (VSWIR: 380 nm-2500 nm) at 60 m resolution with a revisit time of 19 days, and mid and thermal infrared (TIR, 3-12 </w:t>
      </w:r>
      <w:proofErr w:type="spellStart"/>
      <w:r w:rsidRPr="00BF291E">
        <w:rPr>
          <w:rFonts w:ascii="Times New Roman" w:hAnsi="Times New Roman" w:cs="Times New Roman"/>
          <w:sz w:val="24"/>
          <w:szCs w:val="24"/>
        </w:rPr>
        <w:t>μm</w:t>
      </w:r>
      <w:proofErr w:type="spellEnd"/>
      <w:r w:rsidRPr="00BF291E">
        <w:rPr>
          <w:rFonts w:ascii="Times New Roman" w:hAnsi="Times New Roman" w:cs="Times New Roman"/>
          <w:sz w:val="24"/>
          <w:szCs w:val="24"/>
        </w:rPr>
        <w:t xml:space="preserve">) at 60 m resolution and revisit time of 5 days </w:t>
      </w:r>
      <w:r w:rsidRPr="00BF291E">
        <w:rPr>
          <w:rFonts w:ascii="Times New Roman" w:hAnsi="Times New Roman" w:cs="Times New Roman"/>
          <w:sz w:val="24"/>
          <w:szCs w:val="24"/>
        </w:rPr>
        <w:fldChar w:fldCharType="begin" w:fldLock="1"/>
      </w:r>
      <w:r w:rsidR="00F72E9E">
        <w:rPr>
          <w:rFonts w:ascii="Times New Roman" w:hAnsi="Times New Roman" w:cs="Times New Roman"/>
          <w:sz w:val="24"/>
          <w:szCs w:val="24"/>
        </w:rPr>
        <w:instrText>ADDIN CSL_CITATION { "citationItems" : [ { "id" : "ITEM-1", "itemData" : { "author" : [ { "dropping-particle" : "", "family" : "Hook", "given" : "S.J.", "non-dropping-particle" : "", "parse-names" : false, "suffix" : "" }, { "dropping-particle" : "", "family" : "Green", "given" : "R.O.", "non-dropping-particle" : "", "parse-names" : false, "suffix" : "" } ], "id" : "ITEM-1", "issued" : { "date-parts" : [ [ "2013" ] ] }, "publisher" : "Jet Propulsion Laboratory, California Institute of Technology", "publisher-place" : "Pasadena, CA", "title" : "2013 HyspIRI Science Workshop: Objectives, Overview and Update", "type" : "paper-conference" }, "uris" : [ "http://www.mendeley.com/documents/?uuid=89fc94c8-352f-459c-a238-005e2d8d256b" ] } ], "mendeley" : { "previouslyFormattedCitation" : "(Hook and Green, 2013)" }, "properties" : { "noteIndex" : 0 }, "schema" : "https://github.com/citation-style-language/schema/raw/master/csl-citation.json" }</w:instrText>
      </w:r>
      <w:r w:rsidRPr="00BF291E">
        <w:rPr>
          <w:rFonts w:ascii="Times New Roman" w:hAnsi="Times New Roman" w:cs="Times New Roman"/>
          <w:sz w:val="24"/>
          <w:szCs w:val="24"/>
        </w:rPr>
        <w:fldChar w:fldCharType="separate"/>
      </w:r>
      <w:r w:rsidR="00C83606" w:rsidRPr="00C83606">
        <w:rPr>
          <w:rFonts w:ascii="Times New Roman" w:hAnsi="Times New Roman" w:cs="Times New Roman"/>
          <w:noProof/>
          <w:sz w:val="24"/>
          <w:szCs w:val="24"/>
        </w:rPr>
        <w:t>(Hook and Green, 2013)</w:t>
      </w:r>
      <w:r w:rsidRPr="00BF291E">
        <w:rPr>
          <w:rFonts w:ascii="Times New Roman" w:hAnsi="Times New Roman" w:cs="Times New Roman"/>
          <w:sz w:val="24"/>
          <w:szCs w:val="24"/>
        </w:rPr>
        <w:fldChar w:fldCharType="end"/>
      </w:r>
      <w:r w:rsidRPr="00BF291E">
        <w:rPr>
          <w:rFonts w:ascii="Times New Roman" w:hAnsi="Times New Roman" w:cs="Times New Roman"/>
          <w:sz w:val="24"/>
          <w:szCs w:val="24"/>
        </w:rPr>
        <w:t xml:space="preserve">.  The high-resolution TIR data, in particular, generated by </w:t>
      </w:r>
      <w:proofErr w:type="spellStart"/>
      <w:r w:rsidRPr="00BF291E">
        <w:rPr>
          <w:rFonts w:ascii="Times New Roman" w:hAnsi="Times New Roman" w:cs="Times New Roman"/>
          <w:sz w:val="24"/>
          <w:szCs w:val="24"/>
        </w:rPr>
        <w:t>HyspIRI</w:t>
      </w:r>
      <w:proofErr w:type="spellEnd"/>
      <w:r w:rsidRPr="00BF291E">
        <w:rPr>
          <w:rFonts w:ascii="Times New Roman" w:hAnsi="Times New Roman" w:cs="Times New Roman"/>
          <w:sz w:val="24"/>
          <w:szCs w:val="24"/>
        </w:rPr>
        <w:t xml:space="preserve"> will be valuable for mapping ET from irrigated croplands in heterogeneous landscapes.</w:t>
      </w:r>
    </w:p>
    <w:p w14:paraId="7DCF3B4F" w14:textId="6E862AA0" w:rsidR="000A5709" w:rsidRPr="00420F1B" w:rsidRDefault="000A5709" w:rsidP="00420F1B">
      <w:pPr>
        <w:pStyle w:val="Heading2"/>
        <w:rPr>
          <w:bCs/>
        </w:rPr>
      </w:pPr>
      <w:r w:rsidRPr="00420F1B">
        <w:rPr>
          <w:bCs/>
        </w:rPr>
        <w:t xml:space="preserve">3.4.3  </w:t>
      </w:r>
      <w:r w:rsidRPr="00420F1B">
        <w:rPr>
          <w:rFonts w:ascii="Arial" w:hAnsi="Arial" w:cs="Arial"/>
          <w:sz w:val="20"/>
          <w:szCs w:val="20"/>
        </w:rPr>
        <w:t> </w:t>
      </w:r>
      <w:r w:rsidRPr="00420F1B">
        <w:rPr>
          <w:bCs/>
        </w:rPr>
        <w:t>Limitations to Current ET Methods and Future Directions</w:t>
      </w:r>
    </w:p>
    <w:p w14:paraId="668A2F11" w14:textId="29B2C661" w:rsidR="000A5709" w:rsidRDefault="000A5709" w:rsidP="000A5709">
      <w:pPr>
        <w:spacing w:before="100" w:beforeAutospacing="1" w:after="100" w:afterAutospacing="1" w:line="480" w:lineRule="auto"/>
      </w:pPr>
      <w:proofErr w:type="spellStart"/>
      <w:r>
        <w:t>Equifinality</w:t>
      </w:r>
      <w:proofErr w:type="spellEnd"/>
      <w:r>
        <w:t xml:space="preserve"> and other sources of error in ET models</w:t>
      </w:r>
    </w:p>
    <w:p w14:paraId="5E3C9ACE" w14:textId="385A6645" w:rsidR="000A5709" w:rsidRDefault="000A5709" w:rsidP="000A5709">
      <w:pPr>
        <w:spacing w:before="100" w:beforeAutospacing="1" w:after="100" w:afterAutospacing="1" w:line="480" w:lineRule="auto"/>
      </w:pPr>
      <w:r>
        <w:t xml:space="preserve">            </w:t>
      </w:r>
      <w:proofErr w:type="spellStart"/>
      <w:r>
        <w:t>Equifinality</w:t>
      </w:r>
      <w:proofErr w:type="spellEnd"/>
      <w:r>
        <w:t xml:space="preserve"> arises in process-based models that have many variables in the determining equations but few actual data to populate the equation</w:t>
      </w:r>
      <w:r w:rsidR="00420F1B">
        <w:t xml:space="preserve">s </w:t>
      </w:r>
      <w:r w:rsidR="00420F1B">
        <w:fldChar w:fldCharType="begin" w:fldLock="1"/>
      </w:r>
      <w:r w:rsidR="00F72E9E">
        <w:instrText>ADDIN CSL_CITATION { "citationItems" : [ { "id" : "ITEM-1", "itemData" : { "abstract" : "Current 'physically based' soil-vegetation-atmosphere transfer (SVAT) schemes use increasingly complex descriptions of the physical mechanisms governing evapotranspiration fluxes, thereby requiring the specification of a large number of parameters controlling the vertical fluxes over a single homogeneous area. Recent attention towards the incorporation of sub-grid scale spatial variability in SVAT parameterisations promises to increase the number of parameters for these models. In this paper, it is demonstrated that a simple patch scale SVAT model still permits too many degrees of freedom in terms of fitting the model predictions to calibration or validation data; it is shown that good model fits may be achieved in many areas of the parameter space. Using a Monte Carlo framework, a sensitivity analysis is performed for simulations of data sets from FIFE and Amazonian sites. This is employed to evaluate the role of each parameter for each forcing dataset, and to identify the controlling and redundant parameters and processes. The results suggest that equifinality of parameter sets in calibration to field data must be expected, that there will be a consequent uncertainty in predictive capability and that more emphasis will be required on identifying the critical controls on evapotranspiration in extending predictions from patch to landscape scale in different environments.", "author" : [ { "dropping-particle" : "", "family" : "Franks", "given" : "S W", "non-dropping-particle" : "", "parse-names" : false, "suffix" : "" }, { "dropping-particle" : "", "family" : "Beven", "given" : "K J", "non-dropping-particle" : "", "parse-names" : false, "suffix" : "" }, { "dropping-particle" : "", "family" : "Quinn", "given" : "P F", "non-dropping-particle" : "", "parse-names" : false, "suffix" : "" }, { "dropping-particle" : "", "family" : "Wright", "given" : "I R", "non-dropping-particle" : "", "parse-names" : false, "suffix" : "" } ], "container-title" : "Agricultural and Forest Meteorology", "id" : "ITEM-1", "issued" : { "date-parts" : [ [ "1997" ] ] }, "note" : "paper", "page" : "63-75", "title" : "On the sensitivity of the soil-vegetation-atmosphere transfer (SVAT) schemes:  Equifinality and the problem of robust calibration", "type" : "article-journal", "volume" : "86" }, "uris" : [ "http://www.mendeley.com/documents/?uuid=5d09de46-c0ff-48db-9412-1f56af881718" ] }, { "id" : "ITEM-2", "itemData" : { "ISSN" : "0829-318X", "author" : [ { "dropping-particle" : "", "family" : "Medlyn", "given" : "Belinda E", "non-dropping-particle" : "", "parse-names" : false, "suffix" : "" }, { "dropping-particle" : "", "family" : "Robinson", "given" : "Andrew P", "non-dropping-particle" : "", "parse-names" : false, "suffix" : "" }, { "dropping-particle" : "", "family" : "Clement", "given" : "Robert", "non-dropping-particle" : "", "parse-names" : false, "suffix" : "" }, { "dropping-particle" : "", "family" : "McMurtrie", "given" : "Ross E", "non-dropping-particle" : "", "parse-names" : false, "suffix" : "" } ], "container-title" : "Tree Physiology", "id" : "ITEM-2", "issue" : "7", "issued" : { "date-parts" : [ [ "2005" ] ] }, "page" : "839-857", "publisher" : "Oxford University Press", "title" : "On the validation of models of forest CO2 exchange using eddy covariance data: some perils and pitfalls", "type" : "article-journal", "volume" : "25" }, "uris" : [ "http://www.mendeley.com/documents/?uuid=8b0cd03e-b5a2-4fc0-a612-ca907fcf87aa" ] }, { "id" : "ITEM-3", "itemData" : { "ISBN" : "0022-1694", "abstract" : "This essay discusses some of the issues involved in the identification and predictions of hydrological models given some calibration data. The reasons for the incompleteness of traditional calibration methods are discussed. The argument is made that the potential for multiple acceptable models as representations of hydrological and other environmental systems (the equifinality thesis) should be given more serious consideration than hitherto. It proposes some techniques for an extended GLUE methodology to make it more rigorous and outlines some of the research issues still to be resolved.", "author" : [ { "dropping-particle" : "", "family" : "Beven", "given" : "Keith", "non-dropping-particle" : "", "parse-names" : false, "suffix" : "" } ], "container-title" : "Journal of Hydrology", "id" : "ITEM-3", "issue" : "1-2", "issued" : { "date-parts" : [ [ "2006" ] ] }, "note" : "doi: DOI: 10.1016/j.jhydrol.2005.07.007", "page" : "18-36", "title" : "A manifesto for the equifinality thesis", "type" : "article-journal", "volume" : "320" }, "uris" : [ "http://www.mendeley.com/documents/?uuid=1ad76269-96fc-43c5-b17f-13f9950b7646" ] } ], "mendeley" : { "previouslyFormattedCitation" : "(Beven, 2006; Franks et al., 1997; Medlyn et al., 2005)" }, "properties" : { "noteIndex" : 0 }, "schema" : "https://github.com/citation-style-language/schema/raw/master/csl-citation.json" }</w:instrText>
      </w:r>
      <w:r w:rsidR="00420F1B">
        <w:fldChar w:fldCharType="separate"/>
      </w:r>
      <w:r w:rsidR="00420F1B" w:rsidRPr="00420F1B">
        <w:rPr>
          <w:noProof/>
        </w:rPr>
        <w:t>(Beven, 2006; Franks et al., 1997; Medlyn et al., 2005)</w:t>
      </w:r>
      <w:r w:rsidR="00420F1B">
        <w:fldChar w:fldCharType="end"/>
      </w:r>
      <w:r>
        <w:t xml:space="preserve">. These models are frequently “parameterized” (made to fit) to calibration data sets using approximated or assumed values for unmeasured variables. As a result, different models with different assumptions and levels of complexity can converge on the same output values. </w:t>
      </w:r>
      <w:proofErr w:type="spellStart"/>
      <w:r>
        <w:t>Equifinality</w:t>
      </w:r>
      <w:proofErr w:type="spellEnd"/>
      <w:r>
        <w:t xml:space="preserve"> in hydrological models makes the choice of a model for a given application problematical, and makes the use of models for hypothesis testing difficult, because they all tend to give the same answers. </w:t>
      </w:r>
      <w:proofErr w:type="spellStart"/>
      <w:r>
        <w:t>Medlyn</w:t>
      </w:r>
      <w:proofErr w:type="spellEnd"/>
      <w:r>
        <w:t xml:space="preserve"> et al. (2005) gave an example of two models for soil respiration, one based on temperature and the other on substrate availability. They were parameterized to give the same predictions for a calibration data set, but they </w:t>
      </w:r>
      <w:r>
        <w:lastRenderedPageBreak/>
        <w:t>made different predictions about impacts of global warming on soil respiration, and there was no simple way to choose between models.</w:t>
      </w:r>
    </w:p>
    <w:p w14:paraId="560BC5CC" w14:textId="77777777" w:rsidR="000A5709" w:rsidRDefault="000A5709" w:rsidP="000A5709">
      <w:pPr>
        <w:spacing w:before="100" w:beforeAutospacing="1" w:after="100" w:afterAutospacing="1" w:line="480" w:lineRule="auto"/>
        <w:ind w:firstLine="720"/>
      </w:pPr>
      <w:r>
        <w:t xml:space="preserve">In the case of remote sensing of ET, problems of </w:t>
      </w:r>
      <w:proofErr w:type="spellStart"/>
      <w:r>
        <w:t>equifinality</w:t>
      </w:r>
      <w:proofErr w:type="spellEnd"/>
      <w:r>
        <w:t xml:space="preserve"> can occur in process-based models for use over mixed landscapes of natural and agricultural areas, for which few spatially distributed ground data are available. Remote sensing data usually consists only of radiance values from two or three optical bands (Blue, Red, NIR), and an imperfect estimate of land surface </w:t>
      </w:r>
      <w:proofErr w:type="spellStart"/>
      <w:r>
        <w:t>termperature</w:t>
      </w:r>
      <w:proofErr w:type="spellEnd"/>
      <w:r>
        <w:t xml:space="preserve"> (LST) from thermal bands. However, the determining equations generally have numerous variables, including fractional cover, LAI, roughness lengths for mass and momentum transfer, albedo, emissivity, net radiation and ground heat flux (e.g., Bastiaanssen et al., 1998; </w:t>
      </w:r>
      <w:proofErr w:type="spellStart"/>
      <w:r>
        <w:t>Kustas</w:t>
      </w:r>
      <w:proofErr w:type="spellEnd"/>
      <w:r>
        <w:t xml:space="preserve"> and Norman, 1999). All of these are related in some way to vegetation cover, so they are often estimated by the use of vegetation indices. However, this introduces the problem of </w:t>
      </w:r>
      <w:proofErr w:type="spellStart"/>
      <w:r>
        <w:t>collinearity</w:t>
      </w:r>
      <w:proofErr w:type="spellEnd"/>
      <w:r>
        <w:t xml:space="preserve"> among what are supposed to be independent variables. VIs cannot be used to uniquely determine separate biophysical variables; rather, they give an integrated measure of canopy "greenness" (</w:t>
      </w:r>
      <w:proofErr w:type="spellStart"/>
      <w:r>
        <w:t>Baret</w:t>
      </w:r>
      <w:proofErr w:type="spellEnd"/>
      <w:r>
        <w:t xml:space="preserve"> and </w:t>
      </w:r>
      <w:proofErr w:type="spellStart"/>
      <w:r>
        <w:t>Buis</w:t>
      </w:r>
      <w:proofErr w:type="spellEnd"/>
      <w:r>
        <w:t xml:space="preserve">, 2008; Glenn et al., 2008). </w:t>
      </w:r>
      <w:proofErr w:type="spellStart"/>
      <w:r>
        <w:t>Equifinality</w:t>
      </w:r>
      <w:proofErr w:type="spellEnd"/>
      <w:r>
        <w:t xml:space="preserve"> can be suspected to apply to surface energy balance methods as well as to VI methods that attempt to </w:t>
      </w:r>
      <w:proofErr w:type="spellStart"/>
      <w:r>
        <w:t>parameritize</w:t>
      </w:r>
      <w:proofErr w:type="spellEnd"/>
      <w:r>
        <w:t xml:space="preserve"> numerous variables with limited remote sensing data. </w:t>
      </w:r>
    </w:p>
    <w:p w14:paraId="1CB011B5" w14:textId="77777777" w:rsidR="000A5709" w:rsidRDefault="000A5709" w:rsidP="000A5709">
      <w:pPr>
        <w:spacing w:before="100" w:beforeAutospacing="1" w:after="100" w:afterAutospacing="1" w:line="480" w:lineRule="auto"/>
        <w:ind w:firstLine="720"/>
      </w:pPr>
      <w:r>
        <w:t xml:space="preserve">Another problem is error and uncertainty in the ground data used for calibration and validation. Ground measurements usually come from eddy covariance flux tower measurements, and these have typical errors on the order of 15-30% when compared to lysimeters or other highly accurate measurements of ET (Allen et al., 2011). A particular problem with eddy covariance data is the "energy closure" error, where the sum of measured </w:t>
      </w:r>
      <w:proofErr w:type="spellStart"/>
      <w:r>
        <w:t>λE</w:t>
      </w:r>
      <w:proofErr w:type="spellEnd"/>
      <w:r>
        <w:t xml:space="preserve"> + H does not equal measured Rn − G.  </w:t>
      </w:r>
      <w:proofErr w:type="spellStart"/>
      <w:proofErr w:type="gramStart"/>
      <w:r>
        <w:t>λE</w:t>
      </w:r>
      <w:proofErr w:type="spellEnd"/>
      <w:proofErr w:type="gramEnd"/>
      <w:r>
        <w:t xml:space="preserve"> and H are usually increased to force closure (Twine et al., 2000), but usually there is no way to check if this correction improves the ET estimates. Scott (2010) compared eddy covariance results at three flux tower sites in a semiarid rangeland, at which precipitation, </w:t>
      </w:r>
      <w:proofErr w:type="spellStart"/>
      <w:r>
        <w:t>infilatration</w:t>
      </w:r>
      <w:proofErr w:type="spellEnd"/>
      <w:r>
        <w:t xml:space="preserve"> and runoff were also measured. </w:t>
      </w:r>
      <w:r>
        <w:lastRenderedPageBreak/>
        <w:t>Uncorrected eddy covariance data gave ET values close to precipitation minus runoff and infiltration, where data corrected to force closure overestimated ET at each site by 10-20%.</w:t>
      </w:r>
    </w:p>
    <w:p w14:paraId="29A40421" w14:textId="77777777" w:rsidR="000A5709" w:rsidRDefault="000A5709" w:rsidP="000A5709">
      <w:pPr>
        <w:spacing w:before="100" w:beforeAutospacing="1" w:after="100" w:afterAutospacing="1" w:line="480" w:lineRule="auto"/>
        <w:ind w:firstLine="720"/>
      </w:pPr>
      <w:r>
        <w:t xml:space="preserve">A further problem is the mismatch between scales of measurement. </w:t>
      </w:r>
      <w:proofErr w:type="spellStart"/>
      <w:r>
        <w:t>Evett</w:t>
      </w:r>
      <w:proofErr w:type="spellEnd"/>
      <w:r>
        <w:t xml:space="preserve"> et al. (2008) compared surface energy balance components used to calculate ET at scales ranging from weighing lysimeters (4.7 m diameter), to small plots, to whole fields (several hundred ha) captured by aerial and satellite imagery.   They concluded that even with the best equipment and expertise, it was difficult to measure ET accurately using moisture flux towers. Advection led to underestimates of ET by tower sensor systems compared to lysimeters even after correcting for e</w:t>
      </w:r>
      <w:bookmarkStart w:id="238" w:name="_GoBack"/>
      <w:bookmarkEnd w:id="238"/>
      <w:r>
        <w:t xml:space="preserve">nergy closure. This inaccuracy affected the interpretation of remote sensing results, which depended on flux tower data for validation. They urged caution in interpreting ET data from semiarid environments with </w:t>
      </w:r>
      <w:proofErr w:type="spellStart"/>
      <w:r>
        <w:t>advective</w:t>
      </w:r>
      <w:proofErr w:type="spellEnd"/>
      <w:r>
        <w:t xml:space="preserve"> conditions, especially those with mixes of irrigated and </w:t>
      </w:r>
      <w:proofErr w:type="spellStart"/>
      <w:r>
        <w:t>dryland</w:t>
      </w:r>
      <w:proofErr w:type="spellEnd"/>
      <w:r>
        <w:t xml:space="preserve"> crops and native vegetation. In </w:t>
      </w:r>
      <w:proofErr w:type="spellStart"/>
      <w:r>
        <w:t>dryland</w:t>
      </w:r>
      <w:proofErr w:type="spellEnd"/>
      <w:r>
        <w:t xml:space="preserve"> areas in Spain, </w:t>
      </w:r>
      <w:proofErr w:type="spellStart"/>
      <w:r>
        <w:t>Morillas</w:t>
      </w:r>
      <w:proofErr w:type="spellEnd"/>
      <w:r>
        <w:t xml:space="preserve"> et al. (2013) found that a two-source energy balance model had errors of up to 90% in estimating latent heat flux compared to eddy covariance data. This was because latent heat flux is estimated as a residual and was a small component of the overall energy budget. Glenn et al. (2013) reported that both energy balance and vegetation-based remote sensing methods overestimated ET of salt-stress shrubs by 50% or more in a riparian corridor. </w:t>
      </w:r>
    </w:p>
    <w:p w14:paraId="143F2262" w14:textId="7B2AD882" w:rsidR="000A5709" w:rsidRDefault="000A5709" w:rsidP="000A5709">
      <w:pPr>
        <w:spacing w:before="100" w:beforeAutospacing="1" w:after="100" w:afterAutospacing="1" w:line="480" w:lineRule="auto"/>
        <w:ind w:firstLine="720"/>
      </w:pPr>
      <w:r>
        <w:t xml:space="preserve">As this review shows, there has been a proliferation of remote sensing ET methods, most of which have uncertainty or errors of 10-30% compared to ground measurements. As also seen in this review chapter, comparison studies often do not point to a clear choice of methods due to the problem of </w:t>
      </w:r>
      <w:proofErr w:type="spellStart"/>
      <w:r>
        <w:t>equifinality</w:t>
      </w:r>
      <w:proofErr w:type="spellEnd"/>
      <w:r>
        <w:t xml:space="preserve"> and errors and uncertainties in ground data (e.g., Gonzalez-</w:t>
      </w:r>
      <w:proofErr w:type="spellStart"/>
      <w:r>
        <w:t>Dugo</w:t>
      </w:r>
      <w:proofErr w:type="spellEnd"/>
      <w:r>
        <w:t xml:space="preserve"> et al., 2009). Simple methods tend to perform as well as more complex methods (e.g., Jiang et al., 2009). Reducing the error and uncertainty in remote sensing estimates of ET must depend in part on improving ground methods for measuring ET. Furthermore, </w:t>
      </w:r>
      <w:proofErr w:type="spellStart"/>
      <w:r>
        <w:t>Medlyn</w:t>
      </w:r>
      <w:proofErr w:type="spellEnd"/>
      <w:r>
        <w:t xml:space="preserve"> et al. (2005) and </w:t>
      </w:r>
      <w:proofErr w:type="spellStart"/>
      <w:r>
        <w:t>Beven</w:t>
      </w:r>
      <w:proofErr w:type="spellEnd"/>
      <w:r>
        <w:t xml:space="preserve"> et al. (2006) recommended more </w:t>
      </w:r>
      <w:r>
        <w:lastRenderedPageBreak/>
        <w:t xml:space="preserve">rigorous sensitivity analyses of ET models. Both studies proposed statistical tests that can be used to evaluate models. They concluded that simplistic comparisons of ET models with eddy covariance data could lead to errors due to problems of </w:t>
      </w:r>
      <w:proofErr w:type="spellStart"/>
      <w:r>
        <w:t>equifinality</w:t>
      </w:r>
      <w:proofErr w:type="spellEnd"/>
      <w:r>
        <w:t>, insensitivity and uncertainty in both the models and the ground data. Their main concern was Soil-Vegetation-Atmosphere-Transfer models but their conclusions can also be applied to remote sensing methods for estimating ET (Glenn et al., 2008).</w:t>
      </w:r>
      <w:r w:rsidR="00F72E9E">
        <w:fldChar w:fldCharType="begin" w:fldLock="1"/>
      </w:r>
      <w:r w:rsidR="00F72E9E">
        <w:instrText>ADDIN CSL_CITATION { "citationItems" : [ { "id" : "ITEM-1", "itemData" : { "ISSN" : "14248220", "abstract" : "Vegetation indices VIs) are among the oldest tools in remote sensing studies. Although many variations exist, most of them ratio the reflection of light in the red and NIR sections of the spectrum to separate the landscape into water, soil, and vegetation. Theoretical analyses and field studies have shown that VIs are near-linearly related to photosynthetically active radiation absorbed by a plant canopy, and therefore to light-dependent physiological processes, such as photosynthesis, occurring in the upper canopy. Practical studies have used time-series VIs to measure primary production and evapotranspiration, but these are limited in accuracy to that of the data used in ground truthing or calibrating the models used. VIs are also used to estimate a wide variety of other canopy attributes that are used in Soil-Vegetation-Atmosphere Transfer SVAT), Surface Energy Balance SEB), and Global Climate Models GCM). These attributes include fractional vegetation cover, leaf area index, roughness lengths for turbulent transfer, emissivity and albedo. However, VIs often exhibit only moderate, non-linear relationships to these canopy attributes, compromising the accuracy of the models. We use case studies to illustrate the use and misuse of VIs, and argue for using VIs most simply as a measurement of canopy light absorption rather than as a surrogate for detailed features of canopy architecture. Used this way, VIs are compatible with \"Big Leaf\" SVAT and GCMs that assume that canopy carbon and moisture fluxes have the same relative response to the environment as any single leaf, simplifying the task of modeling complex landscapes.", "author" : [ { "dropping-particle" : "", "family" : "Glenn", "given" : "Edward P.", "non-dropping-particle" : "", "parse-names" : false, "suffix" : "" }, { "dropping-particle" : "", "family" : "Huete", "given" : "Alfredo R.", "non-dropping-particle" : "", "parse-names" : false, "suffix" : "" }, { "dropping-particle" : "", "family" : "Nagler", "given" : "Pamela L.", "non-dropping-particle" : "", "parse-names" : false, "suffix" : "" }, { "dropping-particle" : "", "family" : "Nelson", "given" : "Stephen G.", "non-dropping-particle" : "", "parse-names" : false, "suffix" : "" } ], "container-title" : "Sensors", "id" : "ITEM-1", "issued" : { "date-parts" : [ [ "2008" ] ] }, "page" : "2136-2160", "title" : "Relationship Between Remotely-sensed Vegetation Indices, Canopy Attributes and Plant Physiological Processes: What Vegetation Indices Can and Cannot Tell Us About the Landscape", "type" : "article", "volume" : "8" }, "uris" : [ "http://www.mendeley.com/documents/?uuid=0960ae93-ea05-4bb0-8755-36d1c24f892e" ] } ], "mendeley" : { "previouslyFormattedCitation" : "(Glenn et al., 2008)" }, "properties" : { "noteIndex" : 0 }, "schema" : "https://github.com/citation-style-language/schema/raw/master/csl-citation.json" }</w:instrText>
      </w:r>
      <w:r w:rsidR="00F72E9E">
        <w:fldChar w:fldCharType="separate"/>
      </w:r>
      <w:r w:rsidR="00F72E9E" w:rsidRPr="00F72E9E">
        <w:rPr>
          <w:noProof/>
        </w:rPr>
        <w:t>(Glenn et al., 2008)</w:t>
      </w:r>
      <w:r w:rsidR="00F72E9E">
        <w:fldChar w:fldCharType="end"/>
      </w:r>
    </w:p>
    <w:p w14:paraId="6CC2EF91" w14:textId="77777777" w:rsidR="000A5709" w:rsidRPr="00BF291E" w:rsidRDefault="000A5709" w:rsidP="000A5709">
      <w:pPr>
        <w:spacing w:after="0" w:line="480" w:lineRule="auto"/>
        <w:rPr>
          <w:rFonts w:ascii="Times New Roman" w:hAnsi="Times New Roman" w:cs="Times New Roman"/>
          <w:sz w:val="24"/>
          <w:szCs w:val="24"/>
        </w:rPr>
      </w:pPr>
    </w:p>
    <w:p w14:paraId="7B6F1BF9" w14:textId="77777777" w:rsidR="00BF291E" w:rsidRPr="00BF291E" w:rsidRDefault="00BF291E" w:rsidP="00BF291E">
      <w:pPr>
        <w:keepNext/>
        <w:keepLines/>
        <w:spacing w:before="240" w:after="0"/>
        <w:outlineLvl w:val="0"/>
        <w:rPr>
          <w:rFonts w:ascii="Times New Roman" w:eastAsiaTheme="majorEastAsia" w:hAnsi="Times New Roman" w:cs="Times New Roman"/>
          <w:b/>
          <w:sz w:val="24"/>
          <w:szCs w:val="24"/>
        </w:rPr>
      </w:pPr>
      <w:bookmarkStart w:id="239" w:name="_Toc397088789"/>
      <w:proofErr w:type="gramStart"/>
      <w:r w:rsidRPr="00BF291E">
        <w:rPr>
          <w:rFonts w:ascii="Times New Roman" w:eastAsiaTheme="majorEastAsia" w:hAnsi="Times New Roman" w:cs="Times New Roman"/>
          <w:b/>
          <w:sz w:val="24"/>
          <w:szCs w:val="24"/>
        </w:rPr>
        <w:t>3.5  Conclusions</w:t>
      </w:r>
      <w:bookmarkEnd w:id="239"/>
      <w:proofErr w:type="gramEnd"/>
    </w:p>
    <w:p w14:paraId="70911637" w14:textId="77777777" w:rsidR="00BF291E" w:rsidRPr="00BF291E" w:rsidRDefault="00BF291E" w:rsidP="00BF291E">
      <w:pPr>
        <w:spacing w:after="0" w:line="480" w:lineRule="auto"/>
        <w:rPr>
          <w:rFonts w:ascii="Times New Roman" w:hAnsi="Times New Roman" w:cs="Times New Roman"/>
          <w:sz w:val="24"/>
          <w:szCs w:val="24"/>
        </w:rPr>
      </w:pPr>
      <w:r w:rsidRPr="00BF291E">
        <w:rPr>
          <w:rFonts w:ascii="Times New Roman" w:hAnsi="Times New Roman" w:cs="Times New Roman"/>
          <w:sz w:val="24"/>
          <w:szCs w:val="24"/>
        </w:rPr>
        <w:t xml:space="preserve">This chapter provided an overview of methods for estimating ET from Earth Observing (EO) platforms, with a focus on croplands.  The Chapter used consistent mathematical symbols across all methods, facilitating </w:t>
      </w:r>
      <w:proofErr w:type="spellStart"/>
      <w:r w:rsidRPr="00BF291E">
        <w:rPr>
          <w:rFonts w:ascii="Times New Roman" w:hAnsi="Times New Roman" w:cs="Times New Roman"/>
          <w:sz w:val="24"/>
          <w:szCs w:val="24"/>
        </w:rPr>
        <w:t>intercomparison</w:t>
      </w:r>
      <w:proofErr w:type="spellEnd"/>
      <w:r w:rsidRPr="00BF291E">
        <w:rPr>
          <w:rFonts w:ascii="Times New Roman" w:hAnsi="Times New Roman" w:cs="Times New Roman"/>
          <w:sz w:val="24"/>
          <w:szCs w:val="24"/>
        </w:rPr>
        <w:t xml:space="preserve"> of multiple techniques.  The hope in providing a single comparison of multiple methods in one text is that practitioners and researchers can see the similarities among different methods and potentially see how their particular model choice could be extended to include other methods, as well as to more clearly identify the assumptions, strengths and weaknesses of each family of methods.  There are many different methods that are available to use with different degrees of complexity, utilizing EO data acquired from different platforms at different regions of the electromagnetic spectrum. Techniques are also characterized by different strengths and limitations related to their practical implementation and have varying accuracy. Many validation studies have, however, confirmed at least the potential for regional- and global-scale mapping at 1 km spatial resolution, and in some cases, operational implementation.</w:t>
      </w:r>
    </w:p>
    <w:p w14:paraId="090E3871" w14:textId="645240D1"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Methods to map global ET are becoming widely available and permit estimation of ET at monthly or seasonal scales at 1 km.  The global models are typically vegetation-based methods, </w:t>
      </w:r>
      <w:r w:rsidRPr="00BF291E">
        <w:rPr>
          <w:rFonts w:ascii="Times New Roman" w:hAnsi="Times New Roman" w:cs="Times New Roman"/>
          <w:sz w:val="24"/>
          <w:szCs w:val="24"/>
        </w:rPr>
        <w:lastRenderedPageBreak/>
        <w:t xml:space="preserve">and their ability to perform in irrigated areas, where soil evaporation may occur in dry environments, has not been extensively tested.  By contrast, temperature-based methods, especially those requiring internal calibration, have been widely tested in irrigated environments but face challenges in application for geographic scales larger than a single satellite image.  On this basis, we encourage further </w:t>
      </w:r>
      <w:proofErr w:type="spellStart"/>
      <w:r w:rsidRPr="00BF291E">
        <w:rPr>
          <w:rFonts w:ascii="Times New Roman" w:hAnsi="Times New Roman" w:cs="Times New Roman"/>
          <w:sz w:val="24"/>
          <w:szCs w:val="24"/>
        </w:rPr>
        <w:t>intercomparison</w:t>
      </w:r>
      <w:proofErr w:type="spellEnd"/>
      <w:r w:rsidRPr="00BF291E">
        <w:rPr>
          <w:rFonts w:ascii="Times New Roman" w:hAnsi="Times New Roman" w:cs="Times New Roman"/>
          <w:sz w:val="24"/>
          <w:szCs w:val="24"/>
        </w:rPr>
        <w:t xml:space="preserve"> of the different EO-based modelling schemes for deriving ET in</w:t>
      </w:r>
      <w:r w:rsidR="008A3DB7">
        <w:rPr>
          <w:rFonts w:ascii="Times New Roman" w:hAnsi="Times New Roman" w:cs="Times New Roman"/>
          <w:sz w:val="24"/>
          <w:szCs w:val="24"/>
        </w:rPr>
        <w:t xml:space="preserve"> croplands and, for operational purposes, </w:t>
      </w:r>
      <w:r w:rsidR="008A3DB7" w:rsidRPr="00800937">
        <w:rPr>
          <w:rFonts w:ascii="Times New Roman" w:hAnsi="Times New Roman" w:cs="Times New Roman"/>
          <w:sz w:val="24"/>
          <w:szCs w:val="24"/>
        </w:rPr>
        <w:t>EO-based model</w:t>
      </w:r>
      <w:r w:rsidR="008A3DB7">
        <w:rPr>
          <w:rFonts w:ascii="Times New Roman" w:hAnsi="Times New Roman" w:cs="Times New Roman"/>
          <w:sz w:val="24"/>
          <w:szCs w:val="24"/>
        </w:rPr>
        <w:t xml:space="preserve"> ensembles that integrate the </w:t>
      </w:r>
      <w:proofErr w:type="spellStart"/>
      <w:r w:rsidR="008A3DB7">
        <w:rPr>
          <w:rFonts w:ascii="Times New Roman" w:hAnsi="Times New Roman" w:cs="Times New Roman"/>
          <w:sz w:val="24"/>
          <w:szCs w:val="24"/>
        </w:rPr>
        <w:t>spatio</w:t>
      </w:r>
      <w:proofErr w:type="spellEnd"/>
      <w:r w:rsidR="008A3DB7">
        <w:rPr>
          <w:rFonts w:ascii="Times New Roman" w:hAnsi="Times New Roman" w:cs="Times New Roman"/>
          <w:sz w:val="24"/>
          <w:szCs w:val="24"/>
        </w:rPr>
        <w:t>-temporal benefits of each method</w:t>
      </w:r>
      <w:r w:rsidR="008A3DB7" w:rsidRPr="00800937">
        <w:rPr>
          <w:rFonts w:ascii="Times New Roman" w:hAnsi="Times New Roman" w:cs="Times New Roman"/>
          <w:sz w:val="24"/>
          <w:szCs w:val="24"/>
        </w:rPr>
        <w:t>.</w:t>
      </w:r>
    </w:p>
    <w:p w14:paraId="0197EF4B" w14:textId="77777777"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Most studies that evaluate the ability of different techniques to predict ET have been based on direct comparisons between predicted fluxes and corresponding in-situ measurements. Other modeling approaches, such as uncertainty or sensitivity analysis, have so far been little incorporated in such studies, despite their importance for any all-inclusive model validation/verification (Petropoulos et al., 2013b). </w:t>
      </w:r>
    </w:p>
    <w:p w14:paraId="3CC3B21D" w14:textId="77777777" w:rsidR="00BF291E" w:rsidRPr="00BF291E" w:rsidRDefault="00BF291E" w:rsidP="00BF291E">
      <w:pPr>
        <w:spacing w:after="0" w:line="480" w:lineRule="auto"/>
        <w:ind w:firstLine="720"/>
        <w:rPr>
          <w:rFonts w:ascii="Times New Roman" w:hAnsi="Times New Roman" w:cs="Times New Roman"/>
          <w:sz w:val="24"/>
          <w:szCs w:val="24"/>
        </w:rPr>
      </w:pPr>
      <w:r w:rsidRPr="00BF291E">
        <w:rPr>
          <w:rFonts w:ascii="Times New Roman" w:hAnsi="Times New Roman" w:cs="Times New Roman"/>
          <w:sz w:val="24"/>
          <w:szCs w:val="24"/>
        </w:rPr>
        <w:t xml:space="preserve">Remote sensing of ET has reached a certain degree of maturity.  Methods that apply to global mapping of ET are widely available, and permit estimation of ET at monthly or seasonal scales at 1km.  However, this resolution may not be sufficient for estimating ET from specific crops in specific locations, requiring the use of downscaling techniques.  The global models are also mostly vegetation-based methods, and their ability to perform in irrigated areas, where soil evaporation may occur in dry environments, has not been extensively tested.  By contrast, temperature-based methods, especially those requiring internal calibration, have been widely tested in irrigated environments but face challenges in application for geographic scales larger than a single satellite image.  More validation studies for operationally distributed products need to be conducted in different ecosystems globally. Such studies, if conducted in a systematic way following an acceptable protocol, will identify issues in the algorithmic design of these products </w:t>
      </w:r>
      <w:r w:rsidRPr="00BF291E">
        <w:rPr>
          <w:rFonts w:ascii="Times New Roman" w:hAnsi="Times New Roman" w:cs="Times New Roman"/>
          <w:sz w:val="24"/>
          <w:szCs w:val="24"/>
        </w:rPr>
        <w:lastRenderedPageBreak/>
        <w:t xml:space="preserve">which will improve our capability to operationally estimate ET from EO sensors. More work should be directed towards the development of schemes for the temporal interpolation of the instantaneous ET estimates, as well as of downscaling approaches of ET to the resolution of individual fields where possible.  We encourage further </w:t>
      </w:r>
      <w:proofErr w:type="spellStart"/>
      <w:r w:rsidRPr="00BF291E">
        <w:rPr>
          <w:rFonts w:ascii="Times New Roman" w:hAnsi="Times New Roman" w:cs="Times New Roman"/>
          <w:sz w:val="24"/>
          <w:szCs w:val="24"/>
        </w:rPr>
        <w:t>intercomparison</w:t>
      </w:r>
      <w:proofErr w:type="spellEnd"/>
      <w:r w:rsidRPr="00BF291E">
        <w:rPr>
          <w:rFonts w:ascii="Times New Roman" w:hAnsi="Times New Roman" w:cs="Times New Roman"/>
          <w:sz w:val="24"/>
          <w:szCs w:val="24"/>
        </w:rPr>
        <w:t xml:space="preserve"> of vegetation and temperature-based methods, and further research on downscaling to the resolution of individual fields.  We anticipate that EO data from new satellite platforms planned already to be launched in the next few years alone or in synergistic use to each other will help to meet some but not all of these needs.</w:t>
      </w:r>
    </w:p>
    <w:p w14:paraId="3A94E046" w14:textId="77777777" w:rsidR="00BF291E" w:rsidRPr="00BF291E" w:rsidRDefault="00BF291E" w:rsidP="00BF291E">
      <w:pPr>
        <w:keepNext/>
        <w:keepLines/>
        <w:spacing w:before="240" w:after="0"/>
        <w:outlineLvl w:val="0"/>
        <w:rPr>
          <w:rFonts w:ascii="Times New Roman" w:eastAsiaTheme="majorEastAsia" w:hAnsi="Times New Roman" w:cs="Times New Roman"/>
          <w:b/>
          <w:sz w:val="28"/>
          <w:szCs w:val="28"/>
        </w:rPr>
      </w:pPr>
      <w:bookmarkStart w:id="240" w:name="_Toc397088790"/>
      <w:r w:rsidRPr="00BF291E">
        <w:rPr>
          <w:rFonts w:ascii="Times New Roman" w:eastAsiaTheme="majorEastAsia" w:hAnsi="Times New Roman" w:cs="Times New Roman"/>
          <w:b/>
          <w:sz w:val="28"/>
          <w:szCs w:val="28"/>
        </w:rPr>
        <w:t>Acknowledgements</w:t>
      </w:r>
      <w:bookmarkEnd w:id="240"/>
    </w:p>
    <w:p w14:paraId="6F0DC2C6" w14:textId="18CFF28F" w:rsidR="00BF291E" w:rsidRPr="006350AA" w:rsidRDefault="00BF291E" w:rsidP="006350AA">
      <w:pPr>
        <w:spacing w:before="100" w:beforeAutospacing="1" w:after="100" w:afterAutospacing="1"/>
        <w:rPr>
          <w:rFonts w:ascii="Times New Roman" w:hAnsi="Times New Roman" w:cs="Times New Roman"/>
          <w:sz w:val="24"/>
          <w:szCs w:val="24"/>
        </w:rPr>
      </w:pPr>
      <w:r w:rsidRPr="006350AA">
        <w:rPr>
          <w:rFonts w:ascii="Times New Roman" w:hAnsi="Times New Roman" w:cs="Times New Roman"/>
          <w:sz w:val="24"/>
          <w:szCs w:val="24"/>
        </w:rPr>
        <w:t xml:space="preserve">Dr. Petropoulos’ participation in this work was supported by the European Commission under the Marie Curie Career Re-Integration Grant “TRANSFORM-EO” project 531. </w:t>
      </w:r>
      <w:r w:rsidR="006350AA" w:rsidRPr="006350AA">
        <w:rPr>
          <w:rFonts w:ascii="Times New Roman" w:hAnsi="Times New Roman" w:cs="Times New Roman"/>
          <w:sz w:val="24"/>
          <w:szCs w:val="24"/>
        </w:rPr>
        <w:t xml:space="preserve"> Any use of trade, product, or firm names is for descriptive purposes only and does not imply endorsement by the U.S. Government.</w:t>
      </w:r>
    </w:p>
    <w:p w14:paraId="7DF61D70" w14:textId="77777777" w:rsidR="00BF291E" w:rsidRPr="00BF291E" w:rsidRDefault="00BF291E" w:rsidP="00BF291E">
      <w:pPr>
        <w:keepNext/>
        <w:keepLines/>
        <w:spacing w:before="240" w:after="0"/>
        <w:outlineLvl w:val="0"/>
        <w:rPr>
          <w:rFonts w:ascii="Times New Roman" w:eastAsiaTheme="majorEastAsia" w:hAnsi="Times New Roman" w:cstheme="majorBidi"/>
          <w:b/>
          <w:sz w:val="28"/>
          <w:szCs w:val="32"/>
        </w:rPr>
      </w:pPr>
      <w:bookmarkStart w:id="241" w:name="_Toc397088791"/>
      <w:r w:rsidRPr="00BF291E">
        <w:rPr>
          <w:rFonts w:ascii="Times New Roman" w:eastAsiaTheme="majorEastAsia" w:hAnsi="Times New Roman" w:cstheme="majorBidi"/>
          <w:b/>
          <w:sz w:val="28"/>
          <w:szCs w:val="32"/>
        </w:rPr>
        <w:t>References</w:t>
      </w:r>
      <w:bookmarkEnd w:id="241"/>
    </w:p>
    <w:p w14:paraId="1D291375" w14:textId="0A1CB9FC" w:rsidR="00F72E9E" w:rsidRPr="00F72E9E" w:rsidRDefault="00BF291E">
      <w:pPr>
        <w:pStyle w:val="NormalWeb"/>
        <w:ind w:left="480" w:hanging="480"/>
        <w:divId w:val="1875531686"/>
        <w:rPr>
          <w:noProof/>
        </w:rPr>
      </w:pPr>
      <w:r w:rsidRPr="00BF291E">
        <w:fldChar w:fldCharType="begin" w:fldLock="1"/>
      </w:r>
      <w:r w:rsidRPr="00BF291E">
        <w:instrText xml:space="preserve">ADDIN Mendeley Bibliography CSL_BIBLIOGRAPHY </w:instrText>
      </w:r>
      <w:r w:rsidRPr="00BF291E">
        <w:fldChar w:fldCharType="separate"/>
      </w:r>
      <w:r w:rsidR="00F72E9E" w:rsidRPr="00F72E9E">
        <w:rPr>
          <w:noProof/>
        </w:rPr>
        <w:t>Agam, N., Kustas, W.P., Anderson, M.C., Li, F., Colaizzi, P.D., 2008. Utility of thermal image sharpening for monitoring field-scale evapotranspiration over rainfed and irrigated agricultural regions. Geophys. Res. Lett. 35. doi:10.1029/2007JD008407</w:t>
      </w:r>
    </w:p>
    <w:p w14:paraId="4BDC1F9C" w14:textId="77777777" w:rsidR="00F72E9E" w:rsidRPr="00F72E9E" w:rsidRDefault="00F72E9E">
      <w:pPr>
        <w:pStyle w:val="NormalWeb"/>
        <w:ind w:left="480" w:hanging="480"/>
        <w:divId w:val="1875531686"/>
        <w:rPr>
          <w:noProof/>
        </w:rPr>
      </w:pPr>
      <w:r w:rsidRPr="00F72E9E">
        <w:rPr>
          <w:noProof/>
        </w:rPr>
        <w:t>Ahmad, M., Biggs, T.W., Turral, H., Scott, C.A., 2006. Application of SEBAL Approach to Map the Agricultural Water Use Patterns in the Data Scarce Krishna River Basin of India. Water Sci. Technol. 53, 83–90.</w:t>
      </w:r>
    </w:p>
    <w:p w14:paraId="56B56EAD" w14:textId="77777777" w:rsidR="00F72E9E" w:rsidRPr="00F72E9E" w:rsidRDefault="00F72E9E">
      <w:pPr>
        <w:pStyle w:val="NormalWeb"/>
        <w:ind w:left="480" w:hanging="480"/>
        <w:divId w:val="1875531686"/>
        <w:rPr>
          <w:noProof/>
        </w:rPr>
      </w:pPr>
      <w:r w:rsidRPr="00F72E9E">
        <w:rPr>
          <w:noProof/>
        </w:rPr>
        <w:t>Allen, R., Irmak, A., Trezza, R., Hendrickx, J.M.H., Bastiaanssen, W., Kjaersgaard, J., 2011. Satellite-based ET estimation in agriculture using SEBAL and METRIC. Hydrol. Process. 25, 4011–4027. doi:10.1002/hyp.8408</w:t>
      </w:r>
    </w:p>
    <w:p w14:paraId="0963B5DF" w14:textId="77777777" w:rsidR="00F72E9E" w:rsidRPr="00F72E9E" w:rsidRDefault="00F72E9E">
      <w:pPr>
        <w:pStyle w:val="NormalWeb"/>
        <w:ind w:left="480" w:hanging="480"/>
        <w:divId w:val="1875531686"/>
        <w:rPr>
          <w:noProof/>
        </w:rPr>
      </w:pPr>
      <w:r w:rsidRPr="00F72E9E">
        <w:rPr>
          <w:noProof/>
        </w:rPr>
        <w:t>Allen, R.G., 2000. Using the FAO-56 dual crop coefficient method over an irrigated region as part of an evapotranspiration intercomparison study. J. Hydrol. 229, 27–41.</w:t>
      </w:r>
    </w:p>
    <w:p w14:paraId="5144E961" w14:textId="77777777" w:rsidR="00F72E9E" w:rsidRPr="00F72E9E" w:rsidRDefault="00F72E9E">
      <w:pPr>
        <w:pStyle w:val="NormalWeb"/>
        <w:ind w:left="480" w:hanging="480"/>
        <w:divId w:val="1875531686"/>
        <w:rPr>
          <w:noProof/>
        </w:rPr>
      </w:pPr>
      <w:r w:rsidRPr="00F72E9E">
        <w:rPr>
          <w:noProof/>
        </w:rPr>
        <w:t>Allen, R.G., Burnett, B., Kramber, W., Huntington, J., Kjaersgaard, J., Kilic, A., Kelly, C., Trezza, R., 2013. Automated Calibration of the METRIC-Landsat Evapotranspiration Process. JAWRA J. Am. Water Resour. Assoc. 49, 563–576. doi:10.1111/jawr.12056</w:t>
      </w:r>
    </w:p>
    <w:p w14:paraId="5BB9FF02" w14:textId="77777777" w:rsidR="00F72E9E" w:rsidRPr="00F72E9E" w:rsidRDefault="00F72E9E">
      <w:pPr>
        <w:pStyle w:val="NormalWeb"/>
        <w:ind w:left="480" w:hanging="480"/>
        <w:divId w:val="1875531686"/>
        <w:rPr>
          <w:noProof/>
        </w:rPr>
      </w:pPr>
      <w:r w:rsidRPr="00F72E9E">
        <w:rPr>
          <w:noProof/>
        </w:rPr>
        <w:lastRenderedPageBreak/>
        <w:t>Allen, R.G., Pereira, L.S., 2009. Estimating crop coefficients from fraction of ground cover and height. Irrig. Sci. 28, 17–34.</w:t>
      </w:r>
    </w:p>
    <w:p w14:paraId="0978E897" w14:textId="77777777" w:rsidR="00F72E9E" w:rsidRPr="00F72E9E" w:rsidRDefault="00F72E9E">
      <w:pPr>
        <w:pStyle w:val="NormalWeb"/>
        <w:ind w:left="480" w:hanging="480"/>
        <w:divId w:val="1875531686"/>
        <w:rPr>
          <w:noProof/>
        </w:rPr>
      </w:pPr>
      <w:r w:rsidRPr="00F72E9E">
        <w:rPr>
          <w:noProof/>
        </w:rPr>
        <w:t>Allen, R.G., Pereira, L.S., Raes, D., Smith, M., 1998. Crop evapotranspiration-Guidelines for computing crop water requirements-FAO Irrigation and drainage paper 56, FAO, Rome. Rome.</w:t>
      </w:r>
    </w:p>
    <w:p w14:paraId="7E7F9BCE" w14:textId="77777777" w:rsidR="00F72E9E" w:rsidRPr="00F72E9E" w:rsidRDefault="00F72E9E">
      <w:pPr>
        <w:pStyle w:val="NormalWeb"/>
        <w:ind w:left="480" w:hanging="480"/>
        <w:divId w:val="1875531686"/>
        <w:rPr>
          <w:noProof/>
        </w:rPr>
      </w:pPr>
      <w:r w:rsidRPr="00F72E9E">
        <w:rPr>
          <w:noProof/>
        </w:rPr>
        <w:t>Allen, R.G., Tasumi, M., Trezza, R., 2007. Satellite-Based Energy Balance for Mapping Evapotranspiration with Internalized Calibration (METRIC)—Model. J. Irrig. Drain. Eng. 133, 380–394. doi:10.1061/(ASCE)0733-9437(2007)133:4(380)</w:t>
      </w:r>
    </w:p>
    <w:p w14:paraId="00891B76" w14:textId="77777777" w:rsidR="00F72E9E" w:rsidRPr="00F72E9E" w:rsidRDefault="00F72E9E">
      <w:pPr>
        <w:pStyle w:val="NormalWeb"/>
        <w:ind w:left="480" w:hanging="480"/>
        <w:divId w:val="1875531686"/>
        <w:rPr>
          <w:noProof/>
        </w:rPr>
      </w:pPr>
      <w:r w:rsidRPr="00F72E9E">
        <w:rPr>
          <w:noProof/>
        </w:rPr>
        <w:t>Anderson, M.C., Allen, R.G., Morse, A., Kustas, W.P., 2012. Use of Landsat thermal imagery in monitoring evapotranspiration and managing water resources. Remote Sens. Environ. 122, 50–65. doi:10.1016/j.rse.2011.08.025</w:t>
      </w:r>
    </w:p>
    <w:p w14:paraId="26EF2774" w14:textId="77777777" w:rsidR="00F72E9E" w:rsidRPr="00F72E9E" w:rsidRDefault="00F72E9E">
      <w:pPr>
        <w:pStyle w:val="NormalWeb"/>
        <w:ind w:left="480" w:hanging="480"/>
        <w:divId w:val="1875531686"/>
        <w:rPr>
          <w:noProof/>
        </w:rPr>
      </w:pPr>
      <w:r w:rsidRPr="00F72E9E">
        <w:rPr>
          <w:noProof/>
        </w:rPr>
        <w:t>Anderson, M.C., Kustas, W.P., Hain, C.R., 2013. Mapping surface fluxes and moisture conditions from field to global scales using ALEXI/DisALEXI, in: Petropoulos, G.P. (Ed.), Remote Sensing of Energy Fluxes and Soil Moisture Content. Taylor and Francis, pp. 207–232.</w:t>
      </w:r>
    </w:p>
    <w:p w14:paraId="3FC95FB7" w14:textId="77777777" w:rsidR="00F72E9E" w:rsidRPr="00F72E9E" w:rsidRDefault="00F72E9E">
      <w:pPr>
        <w:pStyle w:val="NormalWeb"/>
        <w:ind w:left="480" w:hanging="480"/>
        <w:divId w:val="1875531686"/>
        <w:rPr>
          <w:noProof/>
        </w:rPr>
      </w:pPr>
      <w:r w:rsidRPr="00F72E9E">
        <w:rPr>
          <w:noProof/>
        </w:rPr>
        <w:t>Anderson, M.C., Norman, J.M., Diak, G.R., Kustas, W.P., Mecikalski, J.R., 1997. A two-source time-integrated model for estimating surface fluxes using thermal infrared remote sensing. Remote Sens. Environ. 60, 195–216. doi:http://dx.doi.org/10.1016/S0034-4257(96)00215-5</w:t>
      </w:r>
    </w:p>
    <w:p w14:paraId="2B69B4E7" w14:textId="77777777" w:rsidR="00F72E9E" w:rsidRPr="00F72E9E" w:rsidRDefault="00F72E9E">
      <w:pPr>
        <w:pStyle w:val="NormalWeb"/>
        <w:ind w:left="480" w:hanging="480"/>
        <w:divId w:val="1875531686"/>
        <w:rPr>
          <w:noProof/>
        </w:rPr>
      </w:pPr>
      <w:r w:rsidRPr="00F72E9E">
        <w:rPr>
          <w:noProof/>
        </w:rPr>
        <w:t>Anderson, M.C., Norman, J.M., Mecikalski, J.R., Otkin, J.A., Kustas, W.P., 2007. A climatological study of evapotranspiration and moisture stress across the continental United States based on thermal remote sensing: 1. Model formulation. J. Geophys. Res. Atmos. 112, D10117. doi:10.1029/2006JD007506</w:t>
      </w:r>
    </w:p>
    <w:p w14:paraId="114DD3BE" w14:textId="77777777" w:rsidR="00F72E9E" w:rsidRPr="00F72E9E" w:rsidRDefault="00F72E9E">
      <w:pPr>
        <w:pStyle w:val="NormalWeb"/>
        <w:ind w:left="480" w:hanging="480"/>
        <w:divId w:val="1875531686"/>
        <w:rPr>
          <w:noProof/>
        </w:rPr>
      </w:pPr>
      <w:r w:rsidRPr="00F72E9E">
        <w:rPr>
          <w:noProof/>
        </w:rPr>
        <w:t>Baldocchi, D., Falge, E., Gu, L., Olson, R., Hollinger, D., Running, S., Anthoni, P., Bernhofer, C., Davis, K., Evans, R., 2001. FLUXNET: A new tool to study the temporal and spatial variability of ecosystem-scale carbon dioxide, water vapor, and energy flux densities. Bull. Am. Meteorol. Soc. 82, 2415–2434.</w:t>
      </w:r>
    </w:p>
    <w:p w14:paraId="71C0E0FC" w14:textId="77777777" w:rsidR="00F72E9E" w:rsidRPr="00F72E9E" w:rsidRDefault="00F72E9E">
      <w:pPr>
        <w:pStyle w:val="NormalWeb"/>
        <w:ind w:left="480" w:hanging="480"/>
        <w:divId w:val="1875531686"/>
        <w:rPr>
          <w:noProof/>
        </w:rPr>
      </w:pPr>
      <w:r w:rsidRPr="00F72E9E">
        <w:rPr>
          <w:noProof/>
        </w:rPr>
        <w:t>Bastiaanssen, W.G.M., Ahmad, M.D., Chemin, Y., 2002. Satellite surveillance of evaporative depletion across the Indus Basin. Water Resour. Res. 38, 1273, doi:10.1029/2001WR000386.</w:t>
      </w:r>
    </w:p>
    <w:p w14:paraId="0F840FE5" w14:textId="77777777" w:rsidR="00F72E9E" w:rsidRPr="00F72E9E" w:rsidRDefault="00F72E9E">
      <w:pPr>
        <w:pStyle w:val="NormalWeb"/>
        <w:ind w:left="480" w:hanging="480"/>
        <w:divId w:val="1875531686"/>
        <w:rPr>
          <w:noProof/>
        </w:rPr>
      </w:pPr>
      <w:r w:rsidRPr="00F72E9E">
        <w:rPr>
          <w:noProof/>
        </w:rPr>
        <w:t>Bastiaanssen, W.G.M., Menenti, M., Feddes, R.A., Holtslag, A.A.M., 1998. A remote sensing surface energy balance algorithm for land (SEBAL) 1. Formulation. J. Hydrol. 212-213, 198–212.</w:t>
      </w:r>
    </w:p>
    <w:p w14:paraId="586290D8" w14:textId="77777777" w:rsidR="00F72E9E" w:rsidRPr="00F72E9E" w:rsidRDefault="00F72E9E">
      <w:pPr>
        <w:pStyle w:val="NormalWeb"/>
        <w:ind w:left="480" w:hanging="480"/>
        <w:divId w:val="1875531686"/>
        <w:rPr>
          <w:noProof/>
        </w:rPr>
      </w:pPr>
      <w:r w:rsidRPr="00F72E9E">
        <w:rPr>
          <w:noProof/>
        </w:rPr>
        <w:t>Bastiaanssen, W.G.M., Noordman, E.J.M., Pelgrum, H., Davids, G., Thoreson, B.P., Allen, R.G., 2005. SEBAL model with remotely sensed data to improve water-resources management under actual field conditions. J. Irrig. Drain. Eng. 131, 85–93.</w:t>
      </w:r>
    </w:p>
    <w:p w14:paraId="585B8157" w14:textId="77777777" w:rsidR="00F72E9E" w:rsidRPr="00F72E9E" w:rsidRDefault="00F72E9E">
      <w:pPr>
        <w:pStyle w:val="NormalWeb"/>
        <w:ind w:left="480" w:hanging="480"/>
        <w:divId w:val="1875531686"/>
        <w:rPr>
          <w:noProof/>
        </w:rPr>
      </w:pPr>
      <w:r w:rsidRPr="00F72E9E">
        <w:rPr>
          <w:noProof/>
        </w:rPr>
        <w:lastRenderedPageBreak/>
        <w:t>Bausch, W.C., Neale, C.M.U., 1987. Crop coefficients derived from reflected canopy radiation:  A Concept. Am. Soc. Agric. Eng. 30, 703–709.</w:t>
      </w:r>
    </w:p>
    <w:p w14:paraId="497DBC66" w14:textId="77777777" w:rsidR="00F72E9E" w:rsidRPr="00F72E9E" w:rsidRDefault="00F72E9E">
      <w:pPr>
        <w:pStyle w:val="NormalWeb"/>
        <w:ind w:left="480" w:hanging="480"/>
        <w:divId w:val="1875531686"/>
        <w:rPr>
          <w:noProof/>
        </w:rPr>
      </w:pPr>
      <w:r w:rsidRPr="00F72E9E">
        <w:rPr>
          <w:noProof/>
        </w:rPr>
        <w:t>Beven, K., 2006. A manifesto for the equifinality thesis. J. Hydrol. 320, 18–36.</w:t>
      </w:r>
    </w:p>
    <w:p w14:paraId="77B16E11" w14:textId="77777777" w:rsidR="00F72E9E" w:rsidRPr="00F72E9E" w:rsidRDefault="00F72E9E">
      <w:pPr>
        <w:pStyle w:val="NormalWeb"/>
        <w:ind w:left="480" w:hanging="480"/>
        <w:divId w:val="1875531686"/>
        <w:rPr>
          <w:noProof/>
        </w:rPr>
      </w:pPr>
      <w:r w:rsidRPr="00F72E9E">
        <w:rPr>
          <w:noProof/>
        </w:rPr>
        <w:t>Bhattacharya, B.K., Mallick, K., Patel, N.K., Parihar, J.S., 2010. Regional clear sky evapotranspiration over agricultural land using remote sensing data from Indian geostationary meteorological satellite. J. Hydrol. 387, 65–80.</w:t>
      </w:r>
    </w:p>
    <w:p w14:paraId="6CD87A49" w14:textId="77777777" w:rsidR="00F72E9E" w:rsidRPr="00F72E9E" w:rsidRDefault="00F72E9E">
      <w:pPr>
        <w:pStyle w:val="NormalWeb"/>
        <w:ind w:left="480" w:hanging="480"/>
        <w:divId w:val="1875531686"/>
        <w:rPr>
          <w:noProof/>
        </w:rPr>
      </w:pPr>
      <w:r w:rsidRPr="00F72E9E">
        <w:rPr>
          <w:noProof/>
        </w:rPr>
        <w:t>Biggs, T.W., Thenkabail, P.S., Gumma, M.K., Scott, C. a., Parthasaradhi, G.R., Turral, H.N., 2006. Irrigated area mapping in heterogeneous landscapes with MODIS time series, ground truth and census data, Krishna Basin, India. Int. J. Remote Sens. 27, 4245–4266. doi:10.1080/01431160600851801</w:t>
      </w:r>
    </w:p>
    <w:p w14:paraId="47D822F4" w14:textId="77777777" w:rsidR="00F72E9E" w:rsidRPr="00F72E9E" w:rsidRDefault="00F72E9E">
      <w:pPr>
        <w:pStyle w:val="NormalWeb"/>
        <w:ind w:left="480" w:hanging="480"/>
        <w:divId w:val="1875531686"/>
        <w:rPr>
          <w:noProof/>
        </w:rPr>
      </w:pPr>
      <w:r w:rsidRPr="00F72E9E">
        <w:rPr>
          <w:noProof/>
        </w:rPr>
        <w:t>Bindhu, V.M., Narasimhan, B., Sudheer, K.P., 2013. Development and verification of a non-linear disaggregation method (NL-DisTrad) to downscale MODIS land surface temperature to the spatial scale of Landsat thermal data to estimate evapotranspiration. Remote Sens. Environ. 135, 118–129. doi:http://dx.doi.org/10.1016/j.rse.2013.03.023</w:t>
      </w:r>
    </w:p>
    <w:p w14:paraId="49C1BBCA" w14:textId="77777777" w:rsidR="00F72E9E" w:rsidRPr="00F72E9E" w:rsidRDefault="00F72E9E">
      <w:pPr>
        <w:pStyle w:val="NormalWeb"/>
        <w:ind w:left="480" w:hanging="480"/>
        <w:divId w:val="1875531686"/>
        <w:rPr>
          <w:noProof/>
        </w:rPr>
      </w:pPr>
      <w:r w:rsidRPr="00F72E9E">
        <w:rPr>
          <w:noProof/>
        </w:rPr>
        <w:t>Bisht, G., Bras, R.L., 2010. Estimation of net radiation from the MODIS data under all sky conditions: Southern Great Plains case study. Remote Sens. Environ. 114, 1522–1534. doi:http://dx.doi.org/10.1016/j.rse.2010.02.007</w:t>
      </w:r>
    </w:p>
    <w:p w14:paraId="284E035C" w14:textId="77777777" w:rsidR="00F72E9E" w:rsidRPr="00F72E9E" w:rsidRDefault="00F72E9E">
      <w:pPr>
        <w:pStyle w:val="NormalWeb"/>
        <w:ind w:left="480" w:hanging="480"/>
        <w:divId w:val="1875531686"/>
        <w:rPr>
          <w:noProof/>
        </w:rPr>
      </w:pPr>
      <w:r w:rsidRPr="00F72E9E">
        <w:rPr>
          <w:noProof/>
        </w:rPr>
        <w:t>Bisht, G., Venturini, V., Islam, S., Jiang, L., 2005. Estimation of the net radiation using MODIS (Moderate Resolution Imaging Spectroradiometer) data for clear sky days. Remote Sens. Environ. 97, 52–67.</w:t>
      </w:r>
    </w:p>
    <w:p w14:paraId="53E3A521" w14:textId="77777777" w:rsidR="00F72E9E" w:rsidRPr="00F72E9E" w:rsidRDefault="00F72E9E">
      <w:pPr>
        <w:pStyle w:val="NormalWeb"/>
        <w:ind w:left="480" w:hanging="480"/>
        <w:divId w:val="1875531686"/>
        <w:rPr>
          <w:noProof/>
        </w:rPr>
      </w:pPr>
      <w:r w:rsidRPr="00F72E9E">
        <w:rPr>
          <w:noProof/>
        </w:rPr>
        <w:t>Bosilovich, M., 2008. NASA’s modern era retrospective-analysis for research and applications: Integrating Earth observations. Earthzine.[Online]. 26.</w:t>
      </w:r>
    </w:p>
    <w:p w14:paraId="5F42D27B" w14:textId="77777777" w:rsidR="00F72E9E" w:rsidRPr="00F72E9E" w:rsidRDefault="00F72E9E">
      <w:pPr>
        <w:pStyle w:val="NormalWeb"/>
        <w:ind w:left="480" w:hanging="480"/>
        <w:divId w:val="1875531686"/>
        <w:rPr>
          <w:noProof/>
        </w:rPr>
      </w:pPr>
      <w:r w:rsidRPr="00F72E9E">
        <w:rPr>
          <w:noProof/>
        </w:rPr>
        <w:t>Brunsell, N.A., Gillies, R.R., 2003. Scale issues in land–atmosphere interactions: implications for remote sensing of the surface energy balance. Agric. For. Meteorol. 117, 203–221.</w:t>
      </w:r>
    </w:p>
    <w:p w14:paraId="21919D51" w14:textId="77777777" w:rsidR="00F72E9E" w:rsidRPr="00F72E9E" w:rsidRDefault="00F72E9E">
      <w:pPr>
        <w:pStyle w:val="NormalWeb"/>
        <w:ind w:left="480" w:hanging="480"/>
        <w:divId w:val="1875531686"/>
        <w:rPr>
          <w:noProof/>
        </w:rPr>
      </w:pPr>
      <w:r w:rsidRPr="00F72E9E">
        <w:rPr>
          <w:noProof/>
        </w:rPr>
        <w:t>Cammalleri, C., Anderson, M.C., Gao, F., Hain, C.R., Kustas, W.P., 2013. A data fusion approach for mapping daily evapotranspiration at field scale. Water Resour. Res. 49, 4672–4686. doi:10.1002/wrcr.20349</w:t>
      </w:r>
    </w:p>
    <w:p w14:paraId="6A4CDDBA" w14:textId="77777777" w:rsidR="00F72E9E" w:rsidRPr="00F72E9E" w:rsidRDefault="00F72E9E">
      <w:pPr>
        <w:pStyle w:val="NormalWeb"/>
        <w:ind w:left="480" w:hanging="480"/>
        <w:divId w:val="1875531686"/>
        <w:rPr>
          <w:noProof/>
        </w:rPr>
      </w:pPr>
      <w:r w:rsidRPr="00F72E9E">
        <w:rPr>
          <w:noProof/>
        </w:rPr>
        <w:t>Cammalleri, C., Anderson, M.C., Gao, F., Hain, C.R., Kustas, W.P., 2014. Mapping daily evapotranspiration at field scales over rainfed and irrigated agricultural areas using remote sensing data fusion. Agric. For. Meteorol. 186, 1–11. doi:http://dx.doi.org/10.1016/j.agrformet.2013.11.001</w:t>
      </w:r>
    </w:p>
    <w:p w14:paraId="21E31658" w14:textId="77777777" w:rsidR="00F72E9E" w:rsidRPr="00F72E9E" w:rsidRDefault="00F72E9E">
      <w:pPr>
        <w:pStyle w:val="NormalWeb"/>
        <w:ind w:left="480" w:hanging="480"/>
        <w:divId w:val="1875531686"/>
        <w:rPr>
          <w:noProof/>
        </w:rPr>
      </w:pPr>
      <w:r w:rsidRPr="00F72E9E">
        <w:rPr>
          <w:noProof/>
        </w:rPr>
        <w:t>Campos, I., Neale, C.M.U., Calera, A., Balbontín, C., González-Piqueras, J., 2010. Assessing satellite-based basal crop coefficients for irrigated grapes (Vitis vinifera L.). Agric. Water Manag. 98, 45–54. doi:http://dx.doi.org/10.1016/j.agwat.2010.07.011</w:t>
      </w:r>
    </w:p>
    <w:p w14:paraId="1FDCE56B" w14:textId="77777777" w:rsidR="00F72E9E" w:rsidRPr="00F72E9E" w:rsidRDefault="00F72E9E">
      <w:pPr>
        <w:pStyle w:val="NormalWeb"/>
        <w:ind w:left="480" w:hanging="480"/>
        <w:divId w:val="1875531686"/>
        <w:rPr>
          <w:noProof/>
        </w:rPr>
      </w:pPr>
      <w:r w:rsidRPr="00F72E9E">
        <w:rPr>
          <w:noProof/>
        </w:rPr>
        <w:lastRenderedPageBreak/>
        <w:t>Carlson, T., 2007. An overview of the“ triangle method” for estimating surface evapotranspiration and soil moisture from satellite imagery. Sensors 7, 1612–1629.</w:t>
      </w:r>
    </w:p>
    <w:p w14:paraId="7859FD3B" w14:textId="77777777" w:rsidR="00F72E9E" w:rsidRPr="00F72E9E" w:rsidRDefault="00F72E9E">
      <w:pPr>
        <w:pStyle w:val="NormalWeb"/>
        <w:ind w:left="480" w:hanging="480"/>
        <w:divId w:val="1875531686"/>
        <w:rPr>
          <w:noProof/>
        </w:rPr>
      </w:pPr>
      <w:r w:rsidRPr="00F72E9E">
        <w:rPr>
          <w:noProof/>
        </w:rPr>
        <w:t>Chávez, J., Neale, C.U., Prueger, J., Kustas, W., 2008. Daily evapotranspiration estimates from extrapolating instantaneous airborne remote sensing ET values. Irrig. Sci. 27, 67–81. doi:10.1007/s00271-008-0122-3</w:t>
      </w:r>
    </w:p>
    <w:p w14:paraId="2F54A597" w14:textId="77777777" w:rsidR="00F72E9E" w:rsidRPr="00F72E9E" w:rsidRDefault="00F72E9E">
      <w:pPr>
        <w:pStyle w:val="NormalWeb"/>
        <w:ind w:left="480" w:hanging="480"/>
        <w:divId w:val="1875531686"/>
        <w:rPr>
          <w:noProof/>
        </w:rPr>
      </w:pPr>
      <w:r w:rsidRPr="00F72E9E">
        <w:rPr>
          <w:noProof/>
        </w:rPr>
        <w:t>Chávez, J.L., Neale, C.M.U., Hipps, L.E., Prueger, J.H., Kustas, W.P., 2005. Comparing aircraft-based remotely sensed energy balance fluxes with eddy covariance tower data using heat flux source area functions. J. Hydrometeorol. 6.</w:t>
      </w:r>
    </w:p>
    <w:p w14:paraId="5D614DB9" w14:textId="77777777" w:rsidR="00F72E9E" w:rsidRPr="00F72E9E" w:rsidRDefault="00F72E9E">
      <w:pPr>
        <w:pStyle w:val="NormalWeb"/>
        <w:ind w:left="480" w:hanging="480"/>
        <w:divId w:val="1875531686"/>
        <w:rPr>
          <w:noProof/>
        </w:rPr>
      </w:pPr>
      <w:r w:rsidRPr="00F72E9E">
        <w:rPr>
          <w:noProof/>
        </w:rPr>
        <w:t>Chen, J.-H., Kan, C.-E., Tan, C.-H., Shih, S.-F., 2002. Use of spectral information for wetland evapotranspiration assessment. Agric. Water Manag. 55, 239–248.</w:t>
      </w:r>
    </w:p>
    <w:p w14:paraId="78EF9110" w14:textId="77777777" w:rsidR="00F72E9E" w:rsidRPr="00F72E9E" w:rsidRDefault="00F72E9E">
      <w:pPr>
        <w:pStyle w:val="NormalWeb"/>
        <w:ind w:left="480" w:hanging="480"/>
        <w:divId w:val="1875531686"/>
        <w:rPr>
          <w:noProof/>
        </w:rPr>
      </w:pPr>
      <w:r w:rsidRPr="00F72E9E">
        <w:rPr>
          <w:noProof/>
        </w:rPr>
        <w:t>Chen, Y., Xia, J., Liang, S., Feng, J., Fisher, J.B., Li, X., Li, X., Liu, S., Ma, Z., Miyata, A., Mu, Q., Sun, L., Tang, J., Wang, K., Wen, J., Xue, Y., Yu, G., Zha, T., Zhang, L., Zhang, Q., Zhao, T., Zhao, L., Yuan, W., 2014. Comparison of satellite-based evapotranspiration models over terrestrial ecosystems in China. Remote Sens. Environ. 140, 279–293. doi:http://dx.doi.org/10.1016/j.rse.2013.08.045</w:t>
      </w:r>
    </w:p>
    <w:p w14:paraId="199D115E" w14:textId="77777777" w:rsidR="00F72E9E" w:rsidRPr="00F72E9E" w:rsidRDefault="00F72E9E">
      <w:pPr>
        <w:pStyle w:val="NormalWeb"/>
        <w:ind w:left="480" w:hanging="480"/>
        <w:divId w:val="1875531686"/>
        <w:rPr>
          <w:noProof/>
        </w:rPr>
      </w:pPr>
      <w:r w:rsidRPr="00F72E9E">
        <w:rPr>
          <w:noProof/>
        </w:rPr>
        <w:t>Choudhury, B.J., 1989. Estimating evaporation and carbon assimilation using infrared temperature data, in: Theory and Applications of Optical Remote Sensing. pp. 628–690.</w:t>
      </w:r>
    </w:p>
    <w:p w14:paraId="39B0150C" w14:textId="77777777" w:rsidR="00F72E9E" w:rsidRPr="00F72E9E" w:rsidRDefault="00F72E9E">
      <w:pPr>
        <w:pStyle w:val="NormalWeb"/>
        <w:ind w:left="480" w:hanging="480"/>
        <w:divId w:val="1875531686"/>
        <w:rPr>
          <w:noProof/>
        </w:rPr>
      </w:pPr>
      <w:r w:rsidRPr="00F72E9E">
        <w:rPr>
          <w:noProof/>
        </w:rPr>
        <w:t>Choudhury, B.J., Ahmed, N.U., Idso, S.B., Reginato, R.J., Daughtry, C.S.T., 1994. Relations between evaporation coefficients and vegetation indices studied by model simulations. Remote Sens. Environ. 50, 1–17.</w:t>
      </w:r>
    </w:p>
    <w:p w14:paraId="3324354B" w14:textId="77777777" w:rsidR="00F72E9E" w:rsidRPr="00F72E9E" w:rsidRDefault="00F72E9E">
      <w:pPr>
        <w:pStyle w:val="NormalWeb"/>
        <w:ind w:left="480" w:hanging="480"/>
        <w:divId w:val="1875531686"/>
        <w:rPr>
          <w:noProof/>
        </w:rPr>
      </w:pPr>
      <w:r w:rsidRPr="00F72E9E">
        <w:rPr>
          <w:noProof/>
        </w:rPr>
        <w:t>Cleugh, H.A., Leuning, R., Mu, Q., Running, S.W., 2007. Regional evaporation estimates from flux tower and MODIS satellite data. Remote Sens. Environ. 106, 285–304.</w:t>
      </w:r>
    </w:p>
    <w:p w14:paraId="0F1D401D" w14:textId="77777777" w:rsidR="00F72E9E" w:rsidRPr="00F72E9E" w:rsidRDefault="00F72E9E">
      <w:pPr>
        <w:pStyle w:val="NormalWeb"/>
        <w:ind w:left="480" w:hanging="480"/>
        <w:divId w:val="1875531686"/>
        <w:rPr>
          <w:noProof/>
        </w:rPr>
      </w:pPr>
      <w:r w:rsidRPr="00F72E9E">
        <w:rPr>
          <w:noProof/>
        </w:rPr>
        <w:t>Clothier, B.E., Clawson, K.L., Pinter, P.J., Moran, M.S., Reginato, R.J., Jackson, R.D., 1986. Estimation of soil heat flux from net radiation during the growth of alfalfa. Agric. For. Meteorol. 37, 319–329. doi:10.1016/0168-1923(86)90069-9</w:t>
      </w:r>
    </w:p>
    <w:p w14:paraId="70313F0C" w14:textId="77777777" w:rsidR="00F72E9E" w:rsidRPr="00F72E9E" w:rsidRDefault="00F72E9E">
      <w:pPr>
        <w:pStyle w:val="NormalWeb"/>
        <w:ind w:left="480" w:hanging="480"/>
        <w:divId w:val="1875531686"/>
        <w:rPr>
          <w:noProof/>
        </w:rPr>
      </w:pPr>
      <w:r w:rsidRPr="00F72E9E">
        <w:rPr>
          <w:noProof/>
        </w:rPr>
        <w:t>Conrad, C., Dech, S., Hafeez, M., Lamers, J., Martius, C., Strunz, G., 2007. Mapping and assessing water use in a Central Asian irrigation system by utilizing MODIS remote sensing products. Irrig. Drain. Syst. 21, 197–218. doi:10.1007/s10795-007-9029-z</w:t>
      </w:r>
    </w:p>
    <w:p w14:paraId="2C4C9723" w14:textId="77777777" w:rsidR="00F72E9E" w:rsidRPr="00F72E9E" w:rsidRDefault="00F72E9E">
      <w:pPr>
        <w:pStyle w:val="NormalWeb"/>
        <w:ind w:left="480" w:hanging="480"/>
        <w:divId w:val="1875531686"/>
        <w:rPr>
          <w:noProof/>
        </w:rPr>
      </w:pPr>
      <w:r w:rsidRPr="00F72E9E">
        <w:rPr>
          <w:noProof/>
        </w:rPr>
        <w:t>Courault, D., Seguin, B., Olioso, A., 2005. Review on estimation of evapotranspiration from remote sensing data: From empirical to numerical modeling approaches. Irrig. Drain. Syst. 19, 223–249.</w:t>
      </w:r>
    </w:p>
    <w:p w14:paraId="114EE339" w14:textId="77777777" w:rsidR="00F72E9E" w:rsidRPr="00F72E9E" w:rsidRDefault="00F72E9E">
      <w:pPr>
        <w:pStyle w:val="NormalWeb"/>
        <w:ind w:left="480" w:hanging="480"/>
        <w:divId w:val="1875531686"/>
        <w:rPr>
          <w:noProof/>
        </w:rPr>
      </w:pPr>
      <w:r w:rsidRPr="00F72E9E">
        <w:rPr>
          <w:noProof/>
        </w:rPr>
        <w:t>Crago, R.D., 1996. Conservation and variability of the evaporative fraction during the daytime. J. Hydrol. 180, 173–194. doi:http://dx.doi.org/10.1016/0022-1694(95)02903-6</w:t>
      </w:r>
    </w:p>
    <w:p w14:paraId="1A6FBC74" w14:textId="77777777" w:rsidR="00F72E9E" w:rsidRPr="00F72E9E" w:rsidRDefault="00F72E9E">
      <w:pPr>
        <w:pStyle w:val="NormalWeb"/>
        <w:ind w:left="480" w:hanging="480"/>
        <w:divId w:val="1875531686"/>
        <w:rPr>
          <w:noProof/>
        </w:rPr>
      </w:pPr>
      <w:r w:rsidRPr="00F72E9E">
        <w:rPr>
          <w:noProof/>
        </w:rPr>
        <w:lastRenderedPageBreak/>
        <w:t>Duchemin, B., Hadria, R., Erraki, S., Boulet, G., Maisongrande, P., Chehbouni, A., Escadafal, R., Ezzahar, J., Hoedjes, J.C.B., Kharrou, M.H., 2006. Monitoring wheat phenology and irrigation in Central Morocco: On the use of relationships between evapotranspiration, crops coefficients, leaf area index and remotely-sensed vegetation indices. Agric. Water Manag. 79, 1–27.</w:t>
      </w:r>
    </w:p>
    <w:p w14:paraId="4B9D7133" w14:textId="77777777" w:rsidR="00F72E9E" w:rsidRPr="00F72E9E" w:rsidRDefault="00F72E9E">
      <w:pPr>
        <w:pStyle w:val="NormalWeb"/>
        <w:ind w:left="480" w:hanging="480"/>
        <w:divId w:val="1875531686"/>
        <w:rPr>
          <w:noProof/>
        </w:rPr>
      </w:pPr>
      <w:r w:rsidRPr="00F72E9E">
        <w:rPr>
          <w:noProof/>
        </w:rPr>
        <w:t>El-Shikha, D.M., Waller, P., Hunsaker, D., Clarke, T., Barnes, E., 2007. Ground-based remote sensing for assessing water and nitrogen status of broccoli. Agric. Water Manag. 92, 183–193.</w:t>
      </w:r>
    </w:p>
    <w:p w14:paraId="720CA12B" w14:textId="77777777" w:rsidR="00F72E9E" w:rsidRPr="00F72E9E" w:rsidRDefault="00F72E9E">
      <w:pPr>
        <w:pStyle w:val="NormalWeb"/>
        <w:ind w:left="480" w:hanging="480"/>
        <w:divId w:val="1875531686"/>
        <w:rPr>
          <w:noProof/>
        </w:rPr>
      </w:pPr>
      <w:r w:rsidRPr="00F72E9E">
        <w:rPr>
          <w:noProof/>
        </w:rPr>
        <w:t>Engman, E.T., Gurney, R.J., 1991. Recent Advances and Future Implications of Remote Sensing for Hydrologic Modeling, in: Recent Advances in the Modeling of Hydrologic Systems. Springer, pp. 471–495.</w:t>
      </w:r>
    </w:p>
    <w:p w14:paraId="698FE12F" w14:textId="77777777" w:rsidR="00F72E9E" w:rsidRPr="00F72E9E" w:rsidRDefault="00F72E9E">
      <w:pPr>
        <w:pStyle w:val="NormalWeb"/>
        <w:ind w:left="480" w:hanging="480"/>
        <w:divId w:val="1875531686"/>
        <w:rPr>
          <w:noProof/>
        </w:rPr>
      </w:pPr>
      <w:r w:rsidRPr="00F72E9E">
        <w:rPr>
          <w:noProof/>
        </w:rPr>
        <w:t>Er-Raki, S., Chehbouni, A., Hoedjes, J., Ezzahar, J., Duchemin, B., Jacob, F., 2008. Improvement of FAO-56 method for olive orchards through sequential assimilation of thermal infrared-based estimates of ET. Agric. Water Manag. 95, 309–321.</w:t>
      </w:r>
    </w:p>
    <w:p w14:paraId="4FBEBDF0" w14:textId="77777777" w:rsidR="00F72E9E" w:rsidRPr="00F72E9E" w:rsidRDefault="00F72E9E">
      <w:pPr>
        <w:pStyle w:val="NormalWeb"/>
        <w:ind w:left="480" w:hanging="480"/>
        <w:divId w:val="1875531686"/>
        <w:rPr>
          <w:noProof/>
        </w:rPr>
      </w:pPr>
      <w:r w:rsidRPr="00F72E9E">
        <w:rPr>
          <w:noProof/>
        </w:rPr>
        <w:t>Ershadi, A., McCabe, M.F., Evans, J.P., Chaney, N.W., Wood, E.F., 2014. Multi-site evaluation of terrestrial evaporation models using FLUXNET data. Agric. For. Meteorol. 187, 46–61. doi:http://dx.doi.org/10.1016/j.agrformet.2013.11.008</w:t>
      </w:r>
    </w:p>
    <w:p w14:paraId="63896F4F" w14:textId="77777777" w:rsidR="00F72E9E" w:rsidRPr="00F72E9E" w:rsidRDefault="00F72E9E">
      <w:pPr>
        <w:pStyle w:val="NormalWeb"/>
        <w:ind w:left="480" w:hanging="480"/>
        <w:divId w:val="1875531686"/>
        <w:rPr>
          <w:noProof/>
        </w:rPr>
      </w:pPr>
      <w:r w:rsidRPr="00F72E9E">
        <w:rPr>
          <w:noProof/>
        </w:rPr>
        <w:t>Ershadi, A., McCabe, M.F., Evans, J.P., Walker, J.P., 2013. Effects of spatial aggregation on the multi-scale estimation of evapotranspiration. Remote Sens. Environ. 131, 51–62. doi:http://dx.doi.org/10.1016/j.rse.2012.12.007</w:t>
      </w:r>
    </w:p>
    <w:p w14:paraId="2A8022B6" w14:textId="77777777" w:rsidR="00F72E9E" w:rsidRPr="00F72E9E" w:rsidRDefault="00F72E9E">
      <w:pPr>
        <w:pStyle w:val="NormalWeb"/>
        <w:ind w:left="480" w:hanging="480"/>
        <w:divId w:val="1875531686"/>
        <w:rPr>
          <w:noProof/>
        </w:rPr>
      </w:pPr>
      <w:r w:rsidRPr="00F72E9E">
        <w:rPr>
          <w:noProof/>
        </w:rPr>
        <w:t>Farah, H.O., Bastiaanssen, W.G.M., Feddes, R.A., 2004. Evaluation of the temporal variability of the evaporative fraction in a tropical watershed. Int. J. Appl. Earth Obs. Geoinf. 5, 129–140.</w:t>
      </w:r>
    </w:p>
    <w:p w14:paraId="10C06102" w14:textId="77777777" w:rsidR="00F72E9E" w:rsidRPr="00F72E9E" w:rsidRDefault="00F72E9E">
      <w:pPr>
        <w:pStyle w:val="NormalWeb"/>
        <w:ind w:left="480" w:hanging="480"/>
        <w:divId w:val="1875531686"/>
        <w:rPr>
          <w:noProof/>
        </w:rPr>
      </w:pPr>
      <w:r w:rsidRPr="00F72E9E">
        <w:rPr>
          <w:noProof/>
        </w:rPr>
        <w:t>Fisher, J.B., Tu, K.P., Baldocchi, D.D., 2008. Global estimates of the land–atmosphere water flux based on monthly AVHRR and ISLSCP-II data, validated at 16 FLUXNET sites. Remote Sens. Environ. 112, 901–919.</w:t>
      </w:r>
    </w:p>
    <w:p w14:paraId="3F5648BE" w14:textId="77777777" w:rsidR="00F72E9E" w:rsidRPr="00F72E9E" w:rsidRDefault="00F72E9E">
      <w:pPr>
        <w:pStyle w:val="NormalWeb"/>
        <w:ind w:left="480" w:hanging="480"/>
        <w:divId w:val="1875531686"/>
        <w:rPr>
          <w:noProof/>
        </w:rPr>
      </w:pPr>
      <w:r w:rsidRPr="00F72E9E">
        <w:rPr>
          <w:noProof/>
        </w:rPr>
        <w:t>Franks, S.W., Beven, K.J., Quinn, P.F., Wright, I.R., 1997. On the sensitivity of the soil-vegetation-atmosphere transfer (SVAT) schemes:  Equifinality and the problem of robust calibration. Agric. For. Meteorol. 86, 63–75.</w:t>
      </w:r>
    </w:p>
    <w:p w14:paraId="6C3171A5" w14:textId="77777777" w:rsidR="00F72E9E" w:rsidRPr="00F72E9E" w:rsidRDefault="00F72E9E">
      <w:pPr>
        <w:pStyle w:val="NormalWeb"/>
        <w:ind w:left="480" w:hanging="480"/>
        <w:divId w:val="1875531686"/>
        <w:rPr>
          <w:noProof/>
        </w:rPr>
      </w:pPr>
      <w:r w:rsidRPr="00F72E9E">
        <w:rPr>
          <w:noProof/>
        </w:rPr>
        <w:t>French, A.N., Alfieri, J.G., Kustas, W.P., Prueger, J.H., Hipps, L.E., Chávez, J.L., Evett, S.R., Howell, T.A., Gowda, P.H., Hunsaker, D.J., Thorp, K.R., 2012. Estimation of surface energy fluxes using surface renewal and flux variance techniques over an advective irrigated agricultural site. Adv. Water Resour. 50, 91–105. doi:http://dx.doi.org/10.1016/j.advwatres.2012.07.007</w:t>
      </w:r>
    </w:p>
    <w:p w14:paraId="3FE1B1DD" w14:textId="77777777" w:rsidR="00F72E9E" w:rsidRPr="00F72E9E" w:rsidRDefault="00F72E9E">
      <w:pPr>
        <w:pStyle w:val="NormalWeb"/>
        <w:ind w:left="480" w:hanging="480"/>
        <w:divId w:val="1875531686"/>
        <w:rPr>
          <w:noProof/>
        </w:rPr>
      </w:pPr>
      <w:r w:rsidRPr="00F72E9E">
        <w:rPr>
          <w:noProof/>
        </w:rPr>
        <w:lastRenderedPageBreak/>
        <w:t>Galleguillos, M., Jacob, F., Prévot, L., French, A., Lagacherie, P., 2011. Comparison of two temperature differencing methods to estimate daily evapotranspiration over a Mediterranean vineyard watershed from ASTER data. Remote Sens. Environ. 115, 1326–1340.</w:t>
      </w:r>
    </w:p>
    <w:p w14:paraId="50714CEB" w14:textId="77777777" w:rsidR="00F72E9E" w:rsidRPr="00F72E9E" w:rsidRDefault="00F72E9E">
      <w:pPr>
        <w:pStyle w:val="NormalWeb"/>
        <w:ind w:left="480" w:hanging="480"/>
        <w:divId w:val="1875531686"/>
        <w:rPr>
          <w:noProof/>
        </w:rPr>
      </w:pPr>
      <w:r w:rsidRPr="00F72E9E">
        <w:rPr>
          <w:noProof/>
        </w:rPr>
        <w:t>Gao, F., Kustas, W.P., Anderson, M.C., 2012. A data mining approach for sharpening thermal satellite imagery over land. Remote Sens. 4, 3287–3319.</w:t>
      </w:r>
    </w:p>
    <w:p w14:paraId="25A0A0D9" w14:textId="77777777" w:rsidR="00F72E9E" w:rsidRPr="00F72E9E" w:rsidRDefault="00F72E9E">
      <w:pPr>
        <w:pStyle w:val="NormalWeb"/>
        <w:ind w:left="480" w:hanging="480"/>
        <w:divId w:val="1875531686"/>
        <w:rPr>
          <w:noProof/>
        </w:rPr>
      </w:pPr>
      <w:r w:rsidRPr="00F72E9E">
        <w:rPr>
          <w:noProof/>
        </w:rPr>
        <w:t>Gao, F., Masek, J., Schwaller, M., Hall, F., 2006. On the blending of the Landsat and MODIS surface reflectance: Predicting daily Landsat surface reflectance. Geosci. Remote Sensing, IEEE Trans. 44, 2207–2218.</w:t>
      </w:r>
    </w:p>
    <w:p w14:paraId="1E4777A1" w14:textId="77777777" w:rsidR="00F72E9E" w:rsidRPr="00F72E9E" w:rsidRDefault="00F72E9E">
      <w:pPr>
        <w:pStyle w:val="NormalWeb"/>
        <w:ind w:left="480" w:hanging="480"/>
        <w:divId w:val="1875531686"/>
        <w:rPr>
          <w:noProof/>
        </w:rPr>
      </w:pPr>
      <w:r w:rsidRPr="00F72E9E">
        <w:rPr>
          <w:noProof/>
        </w:rPr>
        <w:t>García, M., Villagarcía, L., Contreras, S., Domingo, F., Puigdefábregas, J., 2007. Comparison of three operative models for estimating the surface water deficit using ASTER reflective and thermal data. Sensors 7, 860–883.</w:t>
      </w:r>
    </w:p>
    <w:p w14:paraId="36C52A50" w14:textId="77777777" w:rsidR="00F72E9E" w:rsidRPr="00F72E9E" w:rsidRDefault="00F72E9E">
      <w:pPr>
        <w:pStyle w:val="NormalWeb"/>
        <w:ind w:left="480" w:hanging="480"/>
        <w:divId w:val="1875531686"/>
        <w:rPr>
          <w:noProof/>
        </w:rPr>
      </w:pPr>
      <w:r w:rsidRPr="00F72E9E">
        <w:rPr>
          <w:noProof/>
        </w:rPr>
        <w:t>Gentine, P., Entekhabi, D., Chehbouni, A., Boulet, G., Duchemin, B., 2007. Analysis of evaporative fraction diurnal behaviour. Agric. For. Meteorol. 143, 13–29. doi:http://dx.doi.org/10.1016/j.agrformet.2006.11.002</w:t>
      </w:r>
    </w:p>
    <w:p w14:paraId="44F51C33" w14:textId="77777777" w:rsidR="00F72E9E" w:rsidRPr="00F72E9E" w:rsidRDefault="00F72E9E">
      <w:pPr>
        <w:pStyle w:val="NormalWeb"/>
        <w:ind w:left="480" w:hanging="480"/>
        <w:divId w:val="1875531686"/>
        <w:rPr>
          <w:noProof/>
        </w:rPr>
      </w:pPr>
      <w:r w:rsidRPr="00F72E9E">
        <w:rPr>
          <w:noProof/>
        </w:rPr>
        <w:t>Gillies, R.R., Carlson, T.N., 1995. Thermal remote sensing of surface soil water content with partial vegetation cover for incorporation into climate models. J. Appl. Meteorol. 34, 745–756.</w:t>
      </w:r>
    </w:p>
    <w:p w14:paraId="0A47A1E7" w14:textId="77777777" w:rsidR="00F72E9E" w:rsidRPr="00F72E9E" w:rsidRDefault="00F72E9E">
      <w:pPr>
        <w:pStyle w:val="NormalWeb"/>
        <w:ind w:left="480" w:hanging="480"/>
        <w:divId w:val="1875531686"/>
        <w:rPr>
          <w:noProof/>
        </w:rPr>
      </w:pPr>
      <w:r w:rsidRPr="00F72E9E">
        <w:rPr>
          <w:noProof/>
        </w:rPr>
        <w:t>Gillies, R.R., Kustas, W.P., Humes, K.S., 1997. A verification of the’triangle'method for obtaining surface soil water content and energy fluxes from remote measurements of the Normalized Difference Vegetation Index (NDVI) and surface e. Int. J. Remote Sens. 18, 3145–3166.</w:t>
      </w:r>
    </w:p>
    <w:p w14:paraId="791AD86E" w14:textId="77777777" w:rsidR="00F72E9E" w:rsidRPr="00F72E9E" w:rsidRDefault="00F72E9E">
      <w:pPr>
        <w:pStyle w:val="NormalWeb"/>
        <w:ind w:left="480" w:hanging="480"/>
        <w:divId w:val="1875531686"/>
        <w:rPr>
          <w:noProof/>
        </w:rPr>
      </w:pPr>
      <w:r w:rsidRPr="00F72E9E">
        <w:rPr>
          <w:noProof/>
        </w:rPr>
        <w:t>Glenn, E.P., Huete, A.R., Nagler, P.L., Hirschboeck, K.K., Brown, P., 2007. Integrating remote sensing and ground methods to estimate evapotranspiration. CRC. Crit. Rev. Plant Sci. 26, 139–168.</w:t>
      </w:r>
    </w:p>
    <w:p w14:paraId="15EDF909" w14:textId="77777777" w:rsidR="00F72E9E" w:rsidRPr="00F72E9E" w:rsidRDefault="00F72E9E">
      <w:pPr>
        <w:pStyle w:val="NormalWeb"/>
        <w:ind w:left="480" w:hanging="480"/>
        <w:divId w:val="1875531686"/>
        <w:rPr>
          <w:noProof/>
        </w:rPr>
      </w:pPr>
      <w:r w:rsidRPr="00F72E9E">
        <w:rPr>
          <w:noProof/>
        </w:rPr>
        <w:t>Glenn, E.P., Huete, A.R., Nagler, P.L., Nelson, S.G., 2008. Relationship Between Remotely-sensed Vegetation Indices, Canopy Attributes and Plant Physiological Processes: What Vegetation Indices Can and Cannot Tell Us About the Landscape. Sensors.</w:t>
      </w:r>
    </w:p>
    <w:p w14:paraId="65779886" w14:textId="77777777" w:rsidR="00F72E9E" w:rsidRPr="00F72E9E" w:rsidRDefault="00F72E9E">
      <w:pPr>
        <w:pStyle w:val="NormalWeb"/>
        <w:ind w:left="480" w:hanging="480"/>
        <w:divId w:val="1875531686"/>
        <w:rPr>
          <w:noProof/>
        </w:rPr>
      </w:pPr>
      <w:r w:rsidRPr="00F72E9E">
        <w:rPr>
          <w:noProof/>
        </w:rPr>
        <w:t>Glenn, E.P., Nagler, P.L., Huete, A.R., 2010. Vegetation index methods for estimating evapotranspiration by remote sensing. Surv. Geophys. 31, 531–555.</w:t>
      </w:r>
    </w:p>
    <w:p w14:paraId="382326BF" w14:textId="77777777" w:rsidR="00F72E9E" w:rsidRPr="00F72E9E" w:rsidRDefault="00F72E9E">
      <w:pPr>
        <w:pStyle w:val="NormalWeb"/>
        <w:ind w:left="480" w:hanging="480"/>
        <w:divId w:val="1875531686"/>
        <w:rPr>
          <w:noProof/>
        </w:rPr>
      </w:pPr>
      <w:r w:rsidRPr="00F72E9E">
        <w:rPr>
          <w:noProof/>
        </w:rPr>
        <w:t>Glenn, E.P., Neale, C.M.U., Hunsaker, D.J., Nagler, P.L., 2011. Vegetation index-based crop coefficients to estimate evapotranspiration by remote sensing in agricultural and natural ecosystems. Hydrol. Process. 25, 4050–4062. doi:10.1002/hyp.8392</w:t>
      </w:r>
    </w:p>
    <w:p w14:paraId="37922D9A" w14:textId="77777777" w:rsidR="00F72E9E" w:rsidRPr="00F72E9E" w:rsidRDefault="00F72E9E">
      <w:pPr>
        <w:pStyle w:val="NormalWeb"/>
        <w:ind w:left="480" w:hanging="480"/>
        <w:divId w:val="1875531686"/>
        <w:rPr>
          <w:noProof/>
        </w:rPr>
      </w:pPr>
      <w:r w:rsidRPr="00F72E9E">
        <w:rPr>
          <w:noProof/>
        </w:rPr>
        <w:t>Gómez, M., Olioso, A., Sobrino, J.A., Jacob, F., 2005. Retrieval of evapotranspiration over the Alpilles/ReSeDA experimental site using airborne POLDER sensor and a thermal camera. Remote Sens. Environ. 96, 399–408.</w:t>
      </w:r>
    </w:p>
    <w:p w14:paraId="7DEC39F8" w14:textId="77777777" w:rsidR="00F72E9E" w:rsidRPr="00F72E9E" w:rsidRDefault="00F72E9E">
      <w:pPr>
        <w:pStyle w:val="NormalWeb"/>
        <w:ind w:left="480" w:hanging="480"/>
        <w:divId w:val="1875531686"/>
        <w:rPr>
          <w:noProof/>
        </w:rPr>
      </w:pPr>
      <w:r w:rsidRPr="00F72E9E">
        <w:rPr>
          <w:noProof/>
        </w:rPr>
        <w:lastRenderedPageBreak/>
        <w:t>Gontia, N.K., Tiwari, K.N., 2010. Estimation of crop coefficient and evapotranspiration of wheat (Triticum aestivum) in an irrigation command using remote sensing and GIS. Water Resour. Manag. 24, 1399–1414.</w:t>
      </w:r>
    </w:p>
    <w:p w14:paraId="6A78D4CE" w14:textId="77777777" w:rsidR="00F72E9E" w:rsidRPr="00F72E9E" w:rsidRDefault="00F72E9E">
      <w:pPr>
        <w:pStyle w:val="NormalWeb"/>
        <w:ind w:left="480" w:hanging="480"/>
        <w:divId w:val="1875531686"/>
        <w:rPr>
          <w:noProof/>
        </w:rPr>
      </w:pPr>
      <w:r w:rsidRPr="00F72E9E">
        <w:rPr>
          <w:noProof/>
        </w:rPr>
        <w:t>González-Dugo, M.P., Mateos, L., 2008a. Spectral vegetation indices for benchmarking water productivity of irrigated cotton and sugarbeet crops. Agric. Water Manag. 95, 48–58. doi:10.1016/j.agwat.2007.09.001</w:t>
      </w:r>
    </w:p>
    <w:p w14:paraId="3888CA76" w14:textId="77777777" w:rsidR="00F72E9E" w:rsidRPr="00F72E9E" w:rsidRDefault="00F72E9E">
      <w:pPr>
        <w:pStyle w:val="NormalWeb"/>
        <w:ind w:left="480" w:hanging="480"/>
        <w:divId w:val="1875531686"/>
        <w:rPr>
          <w:noProof/>
        </w:rPr>
      </w:pPr>
      <w:r w:rsidRPr="00F72E9E">
        <w:rPr>
          <w:noProof/>
        </w:rPr>
        <w:t>González-Dugo, M.P., Mateos, L., 2008b. Spectral vegetation indices for benchmarking water productivity of irrigated cotton and sugarbeet crops. Agric. Water Manag. 95, 48–58.</w:t>
      </w:r>
    </w:p>
    <w:p w14:paraId="72CBF2B9" w14:textId="77777777" w:rsidR="00F72E9E" w:rsidRPr="00F72E9E" w:rsidRDefault="00F72E9E">
      <w:pPr>
        <w:pStyle w:val="NormalWeb"/>
        <w:ind w:left="480" w:hanging="480"/>
        <w:divId w:val="1875531686"/>
        <w:rPr>
          <w:noProof/>
        </w:rPr>
      </w:pPr>
      <w:r w:rsidRPr="00F72E9E">
        <w:rPr>
          <w:noProof/>
        </w:rPr>
        <w:t>Gonzalez-Dugo, M.P., Neale, C.M.U., Mateos, L., Kustas, W.P., Prueger, J.H., Anderson, M.C., Li, F., 2009. A comparison of operational remote sensing-based models for estimating crop evapotranspiration. Agric. For. Meteorol. 149, 1843–1853.</w:t>
      </w:r>
    </w:p>
    <w:p w14:paraId="152B8597" w14:textId="77777777" w:rsidR="00F72E9E" w:rsidRPr="00F72E9E" w:rsidRDefault="00F72E9E">
      <w:pPr>
        <w:pStyle w:val="NormalWeb"/>
        <w:ind w:left="480" w:hanging="480"/>
        <w:divId w:val="1875531686"/>
        <w:rPr>
          <w:noProof/>
        </w:rPr>
      </w:pPr>
      <w:r w:rsidRPr="00F72E9E">
        <w:rPr>
          <w:noProof/>
        </w:rPr>
        <w:t>Gottschalck, J., Meng, J., Rodell, M., Houser, P., 2005. Analysis of Multiple Precipitation Products and Preliminary Assessment of Their Impact on Global Land Data Assimilation System Land Surface States. J. Hydrometeorol. 6, 573–598. doi:10.1175/JHM437.1</w:t>
      </w:r>
    </w:p>
    <w:p w14:paraId="41B0B85D" w14:textId="77777777" w:rsidR="00F72E9E" w:rsidRPr="00F72E9E" w:rsidRDefault="00F72E9E">
      <w:pPr>
        <w:pStyle w:val="NormalWeb"/>
        <w:ind w:left="480" w:hanging="480"/>
        <w:divId w:val="1875531686"/>
        <w:rPr>
          <w:noProof/>
        </w:rPr>
      </w:pPr>
      <w:r w:rsidRPr="00F72E9E">
        <w:rPr>
          <w:noProof/>
        </w:rPr>
        <w:t>Gowda, P., Chavez, J., Colaizzi, P., Evett, S., Howell, T., Tolk, J., 2008. ET mapping for agricultural water management: present status and challenges. Irrig. Sci. 26, 223–237. doi:10.1007/s00271-007-0088-6</w:t>
      </w:r>
    </w:p>
    <w:p w14:paraId="339D9EB4" w14:textId="77777777" w:rsidR="00F72E9E" w:rsidRPr="00F72E9E" w:rsidRDefault="00F72E9E">
      <w:pPr>
        <w:pStyle w:val="NormalWeb"/>
        <w:ind w:left="480" w:hanging="480"/>
        <w:divId w:val="1875531686"/>
        <w:rPr>
          <w:noProof/>
        </w:rPr>
      </w:pPr>
      <w:r w:rsidRPr="00F72E9E">
        <w:rPr>
          <w:noProof/>
        </w:rPr>
        <w:t>Granger, R.J., Gray, D.M., 1989. Evaporation from natural nonsaturated surfaces. J. Hydrol. 111, 21–29.</w:t>
      </w:r>
    </w:p>
    <w:p w14:paraId="40DE2DD7" w14:textId="77777777" w:rsidR="00F72E9E" w:rsidRPr="00F72E9E" w:rsidRDefault="00F72E9E">
      <w:pPr>
        <w:pStyle w:val="NormalWeb"/>
        <w:ind w:left="480" w:hanging="480"/>
        <w:divId w:val="1875531686"/>
        <w:rPr>
          <w:noProof/>
        </w:rPr>
      </w:pPr>
      <w:r w:rsidRPr="00F72E9E">
        <w:rPr>
          <w:noProof/>
        </w:rPr>
        <w:t>Gui, S., Liang, S., Li, L., 2010. Evaluation of satellite-estimated surface longwave radiation using ground-based observations. J. Geophys. Res. 115, D18214. doi:10.1029/2009JD013635</w:t>
      </w:r>
    </w:p>
    <w:p w14:paraId="269171C4" w14:textId="77777777" w:rsidR="00F72E9E" w:rsidRPr="00F72E9E" w:rsidRDefault="00F72E9E">
      <w:pPr>
        <w:pStyle w:val="NormalWeb"/>
        <w:ind w:left="480" w:hanging="480"/>
        <w:divId w:val="1875531686"/>
        <w:rPr>
          <w:noProof/>
        </w:rPr>
      </w:pPr>
      <w:r w:rsidRPr="00F72E9E">
        <w:rPr>
          <w:noProof/>
        </w:rPr>
        <w:t>Gupta, S.K., Ritchey, N.A., Wilber, A.C., Whitlock, C.H., Gibson, G.G., Stackhouse, P.W.J., 1999. A climatology of surface radiation budget derived from satellite data. J. Clim. 12, 2691–2710.</w:t>
      </w:r>
    </w:p>
    <w:p w14:paraId="34C62BD1" w14:textId="77777777" w:rsidR="00F72E9E" w:rsidRPr="00F72E9E" w:rsidRDefault="00F72E9E">
      <w:pPr>
        <w:pStyle w:val="NormalWeb"/>
        <w:ind w:left="480" w:hanging="480"/>
        <w:divId w:val="1875531686"/>
        <w:rPr>
          <w:noProof/>
        </w:rPr>
      </w:pPr>
      <w:r w:rsidRPr="00F72E9E">
        <w:rPr>
          <w:noProof/>
        </w:rPr>
        <w:t>Hall, F.G., Huemmrich, K.F., Goetz, S.J., Sellers, P.J., Nickeson, J.E., 1992. Satellite remote sensing of surface energy balance: Success, failures, and unresolved issues in FIFE. J. Geophys. Res. Atmos. 97, 19061–19089. doi:10.1029/92JD02189</w:t>
      </w:r>
    </w:p>
    <w:p w14:paraId="318BD2EF" w14:textId="77777777" w:rsidR="00F72E9E" w:rsidRPr="00F72E9E" w:rsidRDefault="00F72E9E">
      <w:pPr>
        <w:pStyle w:val="NormalWeb"/>
        <w:ind w:left="480" w:hanging="480"/>
        <w:divId w:val="1875531686"/>
        <w:rPr>
          <w:noProof/>
        </w:rPr>
      </w:pPr>
      <w:r w:rsidRPr="00F72E9E">
        <w:rPr>
          <w:noProof/>
        </w:rPr>
        <w:t>Hoekstra, A.Y., Mekonnen, M.M., 2012. The water footprint of humanity. Proc. Natl. Acad. Sci. U. S. A. 109, 3232–7. doi:10.1073/pnas.1109936109</w:t>
      </w:r>
    </w:p>
    <w:p w14:paraId="5C27E4C7" w14:textId="77777777" w:rsidR="00F72E9E" w:rsidRPr="00F72E9E" w:rsidRDefault="00F72E9E">
      <w:pPr>
        <w:pStyle w:val="NormalWeb"/>
        <w:ind w:left="480" w:hanging="480"/>
        <w:divId w:val="1875531686"/>
        <w:rPr>
          <w:noProof/>
        </w:rPr>
      </w:pPr>
      <w:r w:rsidRPr="00F72E9E">
        <w:rPr>
          <w:noProof/>
        </w:rPr>
        <w:t>Hook, S.J., Green, R.O., 2013. 2013 HyspIRI Science Workshop: Objectives, Overview and Update. Jet Propulsion Laboratory, California Institute of Technology, Pasadena, CA.</w:t>
      </w:r>
    </w:p>
    <w:p w14:paraId="01808ADA" w14:textId="77777777" w:rsidR="00F72E9E" w:rsidRPr="00F72E9E" w:rsidRDefault="00F72E9E">
      <w:pPr>
        <w:pStyle w:val="NormalWeb"/>
        <w:ind w:left="480" w:hanging="480"/>
        <w:divId w:val="1875531686"/>
        <w:rPr>
          <w:noProof/>
        </w:rPr>
      </w:pPr>
      <w:r w:rsidRPr="00F72E9E">
        <w:rPr>
          <w:noProof/>
        </w:rPr>
        <w:lastRenderedPageBreak/>
        <w:t>Hunsaker, D., Barnes, E., Clarke, T., Fitzgerald, G., Pinter Jr, P., 2005. Cotton irrigation scheduling using remotely sensed and FAO-56 basal crop coefficients. Trans. ASAE 48, 1395–1407.</w:t>
      </w:r>
    </w:p>
    <w:p w14:paraId="3B5B7788" w14:textId="77777777" w:rsidR="00F72E9E" w:rsidRPr="00F72E9E" w:rsidRDefault="00F72E9E">
      <w:pPr>
        <w:pStyle w:val="NormalWeb"/>
        <w:ind w:left="480" w:hanging="480"/>
        <w:divId w:val="1875531686"/>
        <w:rPr>
          <w:noProof/>
        </w:rPr>
      </w:pPr>
      <w:r w:rsidRPr="00F72E9E">
        <w:rPr>
          <w:noProof/>
        </w:rPr>
        <w:t>Hunsaker, D., Pinter  Jr., P., Barnes, E., Kimball, B., 2003. Estimating cotton evapotranspiration crop coefficients with a multispectral vegetation index. Irrig. Sci. 22, 95–104. doi:10.1007/s00271-003-0074-6</w:t>
      </w:r>
    </w:p>
    <w:p w14:paraId="3F0567EF" w14:textId="77777777" w:rsidR="00F72E9E" w:rsidRPr="00F72E9E" w:rsidRDefault="00F72E9E">
      <w:pPr>
        <w:pStyle w:val="NormalWeb"/>
        <w:ind w:left="480" w:hanging="480"/>
        <w:divId w:val="1875531686"/>
        <w:rPr>
          <w:noProof/>
        </w:rPr>
      </w:pPr>
      <w:r w:rsidRPr="00F72E9E">
        <w:rPr>
          <w:noProof/>
        </w:rPr>
        <w:t>Hunsaker, D.J., El-Shikha, D.M., Clarke, T.R., French, A.N., Thorp, K.R., 2009. Using ESAP software for predicting the spatial distributions of NDVI and transpiration of cotton. Agric. Water Manag. 96, 1293–1304. doi:10.1016/j.agwat.2009.04.014</w:t>
      </w:r>
    </w:p>
    <w:p w14:paraId="4D7124B9" w14:textId="77777777" w:rsidR="00F72E9E" w:rsidRPr="00F72E9E" w:rsidRDefault="00F72E9E">
      <w:pPr>
        <w:pStyle w:val="NormalWeb"/>
        <w:ind w:left="480" w:hanging="480"/>
        <w:divId w:val="1875531686"/>
        <w:rPr>
          <w:noProof/>
        </w:rPr>
      </w:pPr>
      <w:r w:rsidRPr="00F72E9E">
        <w:rPr>
          <w:noProof/>
        </w:rPr>
        <w:t>Hunsaker, D.J., Fitzgerald, G.J., French, A.N., Clarke, T.R., Ottman, M.J., 2007a. Wheat Irrigation Management using Multispectral Crop coefficients: II. Irrigation Scheduling Performance, Grain Yield, and Water Use Efficiency. Trans. Asabe 50, 2035–2050.</w:t>
      </w:r>
    </w:p>
    <w:p w14:paraId="089AB270" w14:textId="77777777" w:rsidR="00F72E9E" w:rsidRPr="00F72E9E" w:rsidRDefault="00F72E9E">
      <w:pPr>
        <w:pStyle w:val="NormalWeb"/>
        <w:ind w:left="480" w:hanging="480"/>
        <w:divId w:val="1875531686"/>
        <w:rPr>
          <w:noProof/>
        </w:rPr>
      </w:pPr>
      <w:r w:rsidRPr="00F72E9E">
        <w:rPr>
          <w:noProof/>
        </w:rPr>
        <w:t>Hunsaker, D.J., Fitzgerald, G.J., French, A.N., Clarke, T.R., Ottman, M.J., Pinter, P.J., 2007b. Wheat irrigation management using multispectral crop coefficients: I. Crop evapotranspiration prediction. Trans. Asabe 50, 2017–2033.</w:t>
      </w:r>
    </w:p>
    <w:p w14:paraId="31BC3560" w14:textId="77777777" w:rsidR="00F72E9E" w:rsidRPr="00F72E9E" w:rsidRDefault="00F72E9E">
      <w:pPr>
        <w:pStyle w:val="NormalWeb"/>
        <w:ind w:left="480" w:hanging="480"/>
        <w:divId w:val="1875531686"/>
        <w:rPr>
          <w:noProof/>
        </w:rPr>
      </w:pPr>
      <w:r w:rsidRPr="00F72E9E">
        <w:rPr>
          <w:noProof/>
        </w:rPr>
        <w:t>Hunsaker, D.J., French, A.N., Clarke, T.R., El-Shikha, D.M., 2011. Water use, crop coefficients, and irrigation management criteria for camelina production in arid regions. Irrig. Sci. 29, 27–43. doi:10.1007/s00271-010-0213-9</w:t>
      </w:r>
    </w:p>
    <w:p w14:paraId="1C5870AE" w14:textId="77777777" w:rsidR="00F72E9E" w:rsidRPr="00F72E9E" w:rsidRDefault="00F72E9E">
      <w:pPr>
        <w:pStyle w:val="NormalWeb"/>
        <w:ind w:left="480" w:hanging="480"/>
        <w:divId w:val="1875531686"/>
        <w:rPr>
          <w:noProof/>
        </w:rPr>
      </w:pPr>
      <w:r w:rsidRPr="00F72E9E">
        <w:rPr>
          <w:noProof/>
        </w:rPr>
        <w:t>Hunsaker, D.J., Pinter Jr, P.J., Kimball, B.A., 2005. Wheat basal crop coefficients determined by normalized difference vegetation index. Irrig. Sci. 24, 1–14.</w:t>
      </w:r>
    </w:p>
    <w:p w14:paraId="07E77DA9" w14:textId="77777777" w:rsidR="00F72E9E" w:rsidRPr="00F72E9E" w:rsidRDefault="00F72E9E">
      <w:pPr>
        <w:pStyle w:val="NormalWeb"/>
        <w:ind w:left="480" w:hanging="480"/>
        <w:divId w:val="1875531686"/>
        <w:rPr>
          <w:noProof/>
        </w:rPr>
      </w:pPr>
      <w:r w:rsidRPr="00F72E9E">
        <w:rPr>
          <w:noProof/>
        </w:rPr>
        <w:t>Jackson, R.D., Hatfield, J.L., Reginato, R.J., Idso, S.B., Pinter Jr, P.J., 1983. Estimation of daily evapotranspiration from one time-of-day measurements. Agric. Water Manag. 7, 351–362.</w:t>
      </w:r>
    </w:p>
    <w:p w14:paraId="56CC6395" w14:textId="77777777" w:rsidR="00F72E9E" w:rsidRPr="00F72E9E" w:rsidRDefault="00F72E9E">
      <w:pPr>
        <w:pStyle w:val="NormalWeb"/>
        <w:ind w:left="480" w:hanging="480"/>
        <w:divId w:val="1875531686"/>
        <w:rPr>
          <w:noProof/>
        </w:rPr>
      </w:pPr>
      <w:r w:rsidRPr="00F72E9E">
        <w:rPr>
          <w:noProof/>
        </w:rPr>
        <w:t>Jackson, R.D., Idso, S.B., Reginato, R.J., Pinter, P.J., 1981. Canopy temperature as a crop water stress indicator. Water Resour. Res. 17, 1133–1138.</w:t>
      </w:r>
    </w:p>
    <w:p w14:paraId="7A1524E4" w14:textId="77777777" w:rsidR="00F72E9E" w:rsidRPr="00F72E9E" w:rsidRDefault="00F72E9E">
      <w:pPr>
        <w:pStyle w:val="NormalWeb"/>
        <w:ind w:left="480" w:hanging="480"/>
        <w:divId w:val="1875531686"/>
        <w:rPr>
          <w:noProof/>
        </w:rPr>
      </w:pPr>
      <w:r w:rsidRPr="00F72E9E">
        <w:rPr>
          <w:noProof/>
        </w:rPr>
        <w:t>Jayanthi, H., Neale, C.M.U., Wright, J.L., 2007. Development and validation of canopy reflectance-based crop coefficient for potato. Agric. Water Manag. 88, 235–246. doi:10.1016/j.agwat.2006.10.020</w:t>
      </w:r>
    </w:p>
    <w:p w14:paraId="18352FE6" w14:textId="77777777" w:rsidR="00F72E9E" w:rsidRPr="00F72E9E" w:rsidRDefault="00F72E9E">
      <w:pPr>
        <w:pStyle w:val="NormalWeb"/>
        <w:ind w:left="480" w:hanging="480"/>
        <w:divId w:val="1875531686"/>
        <w:rPr>
          <w:noProof/>
        </w:rPr>
      </w:pPr>
      <w:r w:rsidRPr="00F72E9E">
        <w:rPr>
          <w:noProof/>
        </w:rPr>
        <w:t>Jiang, L., Islam, S., 2001. Estimation of surface evaporation map over southern great plains using remote sensing data. Water Resour. Res. 37, 329–340.</w:t>
      </w:r>
    </w:p>
    <w:p w14:paraId="4B7B41C7" w14:textId="77777777" w:rsidR="00F72E9E" w:rsidRPr="00F72E9E" w:rsidRDefault="00F72E9E">
      <w:pPr>
        <w:pStyle w:val="NormalWeb"/>
        <w:ind w:left="480" w:hanging="480"/>
        <w:divId w:val="1875531686"/>
        <w:rPr>
          <w:noProof/>
        </w:rPr>
      </w:pPr>
      <w:r w:rsidRPr="00F72E9E">
        <w:rPr>
          <w:noProof/>
        </w:rPr>
        <w:t>Johnson, L.F., Trout, T.J., 2012. Satellite NDVI assisted monitoring of vegetable crop evapotranspiration in California’s San Joaquin Valley. Remote Sens. 4, 439–455.</w:t>
      </w:r>
    </w:p>
    <w:p w14:paraId="5297441C" w14:textId="77777777" w:rsidR="00F72E9E" w:rsidRPr="00F72E9E" w:rsidRDefault="00F72E9E">
      <w:pPr>
        <w:pStyle w:val="NormalWeb"/>
        <w:ind w:left="480" w:hanging="480"/>
        <w:divId w:val="1875531686"/>
        <w:rPr>
          <w:noProof/>
        </w:rPr>
      </w:pPr>
      <w:r w:rsidRPr="00F72E9E">
        <w:rPr>
          <w:noProof/>
        </w:rPr>
        <w:t>Jung, M., Reichstein, M., Bondeau, A., 2009. Towards global empirical upscaling of FLUXNET eddy covariance observations: validation of a model tree ensemble approach using a biosphere model. Biogeosciences 6, 2001–2013. doi:10.5194/bg-6-2001-2009</w:t>
      </w:r>
    </w:p>
    <w:p w14:paraId="101CD7B1" w14:textId="77777777" w:rsidR="00F72E9E" w:rsidRPr="00F72E9E" w:rsidRDefault="00F72E9E">
      <w:pPr>
        <w:pStyle w:val="NormalWeb"/>
        <w:ind w:left="480" w:hanging="480"/>
        <w:divId w:val="1875531686"/>
        <w:rPr>
          <w:noProof/>
        </w:rPr>
      </w:pPr>
      <w:r w:rsidRPr="00F72E9E">
        <w:rPr>
          <w:noProof/>
        </w:rPr>
        <w:lastRenderedPageBreak/>
        <w:t>Jung, M., Reichstein, M., Margolis, H.A., Cescatti, A., Richardson, A.D., Arain, M.A., Arneth, A., Bernhofer, C., Bonal, D., Chen, J., 2011. Global patterns of land</w:t>
      </w:r>
      <w:r w:rsidRPr="00F72E9E">
        <w:rPr>
          <w:rFonts w:ascii="Cambria Math" w:hAnsi="Cambria Math" w:cs="Cambria Math"/>
          <w:noProof/>
        </w:rPr>
        <w:t>‐</w:t>
      </w:r>
      <w:r w:rsidRPr="00F72E9E">
        <w:rPr>
          <w:noProof/>
        </w:rPr>
        <w:t>atmosphere fluxes of carbon dioxide, latent heat, and sensible heat derived from eddy covariance, satellite, and meteorological observations. J. Geophys. Res. Biogeosciences 116.</w:t>
      </w:r>
    </w:p>
    <w:p w14:paraId="3D8B5BE5" w14:textId="77777777" w:rsidR="00F72E9E" w:rsidRPr="00F72E9E" w:rsidRDefault="00F72E9E">
      <w:pPr>
        <w:pStyle w:val="NormalWeb"/>
        <w:ind w:left="480" w:hanging="480"/>
        <w:divId w:val="1875531686"/>
        <w:rPr>
          <w:noProof/>
        </w:rPr>
      </w:pPr>
      <w:r w:rsidRPr="00F72E9E">
        <w:rPr>
          <w:noProof/>
        </w:rPr>
        <w:t>Kalma, J.D., McVicar, T.R., McCabe, M.F., 2008. Estimating land surface evaporation: A review of methods using remotely sensed surface temperature data. Surv. Geophys. 29, 421–469.</w:t>
      </w:r>
    </w:p>
    <w:p w14:paraId="26513BAE" w14:textId="77777777" w:rsidR="00F72E9E" w:rsidRPr="00F72E9E" w:rsidRDefault="00F72E9E">
      <w:pPr>
        <w:pStyle w:val="NormalWeb"/>
        <w:ind w:left="480" w:hanging="480"/>
        <w:divId w:val="1875531686"/>
        <w:rPr>
          <w:noProof/>
        </w:rPr>
      </w:pPr>
      <w:r w:rsidRPr="00F72E9E">
        <w:rPr>
          <w:noProof/>
        </w:rPr>
        <w:t>Kalnay, E., Kanamitsu, M., Kistler, R., Collins, W., Deaven, D., Gandin, L., Iredell, M., Saha, S., White, G., Woollen, J., Zhu, Y., Chelliah, M., Ebisuzaki, W., Higgins, W., Janowiak, J., Mo, K.C., Ropelewski, C., Wang, J., Leetmaa, A., Reynolds, R., Jenne, R., Joseph, D., 1996. The NCEP/NCAR 40-Year Reanalysis Project. Bull. Am. Meteorol. Soc. 77, 437–472.</w:t>
      </w:r>
    </w:p>
    <w:p w14:paraId="156B53BC" w14:textId="77777777" w:rsidR="00F72E9E" w:rsidRPr="00F72E9E" w:rsidRDefault="00F72E9E">
      <w:pPr>
        <w:pStyle w:val="NormalWeb"/>
        <w:ind w:left="480" w:hanging="480"/>
        <w:divId w:val="1875531686"/>
        <w:rPr>
          <w:noProof/>
        </w:rPr>
      </w:pPr>
      <w:r w:rsidRPr="00F72E9E">
        <w:rPr>
          <w:noProof/>
        </w:rPr>
        <w:t>Kjaersgaard, J., Allen, R., Garcia, M., Kramber, W., Trezza, R., 2009. Automated Selection of Anchor Pixels for Landsat Based Evapotranspiration Estimation, in: World Environmental and Water Resources Congress 2009. American Society of Civil Engineers, pp. 1–11. doi:doi:10.1061/41036(342)442</w:t>
      </w:r>
    </w:p>
    <w:p w14:paraId="51781EC0" w14:textId="77777777" w:rsidR="00F72E9E" w:rsidRPr="00F72E9E" w:rsidRDefault="00F72E9E">
      <w:pPr>
        <w:pStyle w:val="NormalWeb"/>
        <w:ind w:left="480" w:hanging="480"/>
        <w:divId w:val="1875531686"/>
        <w:rPr>
          <w:noProof/>
        </w:rPr>
      </w:pPr>
      <w:r w:rsidRPr="00F72E9E">
        <w:rPr>
          <w:noProof/>
        </w:rPr>
        <w:t>Kjaersgaard, J., Allen, R., Irmak, A., 2011. Improved methods for estimating monthly and growing season ET using METRIC applied to moderate resolution satellite imagery. Hydrol. Process. 25, 4028–4036. doi:10.1002/hyp.8394</w:t>
      </w:r>
    </w:p>
    <w:p w14:paraId="08408239" w14:textId="77777777" w:rsidR="00F72E9E" w:rsidRPr="00F72E9E" w:rsidRDefault="00F72E9E">
      <w:pPr>
        <w:pStyle w:val="NormalWeb"/>
        <w:ind w:left="480" w:hanging="480"/>
        <w:divId w:val="1875531686"/>
        <w:rPr>
          <w:noProof/>
        </w:rPr>
      </w:pPr>
      <w:r w:rsidRPr="00F72E9E">
        <w:rPr>
          <w:noProof/>
        </w:rPr>
        <w:t>Kustas, W.P., Daughtry, C., 1990. Estimation of the soil heat flux/net radiation ratio from spectral data. Agric. For. Meteorol. 49, 205–223. doi:10.1016/0168-1923(90)90033-3</w:t>
      </w:r>
    </w:p>
    <w:p w14:paraId="2DD06959" w14:textId="77777777" w:rsidR="00F72E9E" w:rsidRPr="00F72E9E" w:rsidRDefault="00F72E9E">
      <w:pPr>
        <w:pStyle w:val="NormalWeb"/>
        <w:ind w:left="480" w:hanging="480"/>
        <w:divId w:val="1875531686"/>
        <w:rPr>
          <w:noProof/>
        </w:rPr>
      </w:pPr>
      <w:r w:rsidRPr="00F72E9E">
        <w:rPr>
          <w:noProof/>
        </w:rPr>
        <w:t>Kustas, W.P., Hatfield, J.L., Prueger, J.H., 2005. The Soil Moisture–Atmosphere Coupling Experiment (SMACEX): Background, Hydrometeorological Conditions, and Preliminary Findings. J. Hydrometeorol. 6.</w:t>
      </w:r>
    </w:p>
    <w:p w14:paraId="2F664E5B" w14:textId="77777777" w:rsidR="00F72E9E" w:rsidRPr="00F72E9E" w:rsidRDefault="00F72E9E">
      <w:pPr>
        <w:pStyle w:val="NormalWeb"/>
        <w:ind w:left="480" w:hanging="480"/>
        <w:divId w:val="1875531686"/>
        <w:rPr>
          <w:noProof/>
        </w:rPr>
      </w:pPr>
      <w:r w:rsidRPr="00F72E9E">
        <w:rPr>
          <w:noProof/>
        </w:rPr>
        <w:t>Kustas, W.P., Jackson, T.J., Schmugge, T.J., Parry, R., Goodrich, D.C., Amer, S.A., Bach, L.B., Keefer, T.O., Weltz, M.A., Moran, M.S., 1991. An Interdisciplinary Field Study of the Energy and Water Fluxes in the Atmospheric-Biosphere System over Semiarid Rangelands: Description and Some Preliminary Results. Bull. Am. Meteorol. Soc. 72, 1683–1705.</w:t>
      </w:r>
    </w:p>
    <w:p w14:paraId="02D8B66E" w14:textId="77777777" w:rsidR="00F72E9E" w:rsidRPr="00F72E9E" w:rsidRDefault="00F72E9E">
      <w:pPr>
        <w:pStyle w:val="NormalWeb"/>
        <w:ind w:left="480" w:hanging="480"/>
        <w:divId w:val="1875531686"/>
        <w:rPr>
          <w:noProof/>
        </w:rPr>
      </w:pPr>
      <w:r w:rsidRPr="00F72E9E">
        <w:rPr>
          <w:noProof/>
        </w:rPr>
        <w:t>Kustas, W.P., Li, F., Jackson, T.J., Prueger, J.H., MacPherson, J.I., Wolde, M., 2004. Effects of remote sensing pixel resolution on modeled energy flux variability of croplands in Iowa. Remote Sens. Environ. 92, 535–547.</w:t>
      </w:r>
    </w:p>
    <w:p w14:paraId="4EDB445F" w14:textId="77777777" w:rsidR="00F72E9E" w:rsidRPr="00F72E9E" w:rsidRDefault="00F72E9E">
      <w:pPr>
        <w:pStyle w:val="NormalWeb"/>
        <w:ind w:left="480" w:hanging="480"/>
        <w:divId w:val="1875531686"/>
        <w:rPr>
          <w:noProof/>
        </w:rPr>
      </w:pPr>
      <w:r w:rsidRPr="00F72E9E">
        <w:rPr>
          <w:noProof/>
        </w:rPr>
        <w:t>Kustas, W.P., Norman, J.M., 1996. Use of remote sensing for evapotranspiration monitoring over land surfaces. Hydrol. Sci. J. 41, 495–516. doi:10.1080/02626669609491522</w:t>
      </w:r>
    </w:p>
    <w:p w14:paraId="4CDAC302" w14:textId="77777777" w:rsidR="00F72E9E" w:rsidRPr="00F72E9E" w:rsidRDefault="00F72E9E">
      <w:pPr>
        <w:pStyle w:val="NormalWeb"/>
        <w:ind w:left="480" w:hanging="480"/>
        <w:divId w:val="1875531686"/>
        <w:rPr>
          <w:noProof/>
        </w:rPr>
      </w:pPr>
      <w:r w:rsidRPr="00F72E9E">
        <w:rPr>
          <w:noProof/>
        </w:rPr>
        <w:t>Kustas, W.P., Norman, J.M., 1999. Evaluation of soil and vegetation heat flux predictions using a simple two-source model with radiometric temperatures for partial canopy cover. Agric. For. Meteorol. 94, 13–29.</w:t>
      </w:r>
    </w:p>
    <w:p w14:paraId="7F78140A" w14:textId="77777777" w:rsidR="00F72E9E" w:rsidRPr="00F72E9E" w:rsidRDefault="00F72E9E">
      <w:pPr>
        <w:pStyle w:val="NormalWeb"/>
        <w:ind w:left="480" w:hanging="480"/>
        <w:divId w:val="1875531686"/>
        <w:rPr>
          <w:noProof/>
        </w:rPr>
      </w:pPr>
      <w:r w:rsidRPr="00F72E9E">
        <w:rPr>
          <w:noProof/>
        </w:rPr>
        <w:lastRenderedPageBreak/>
        <w:t>Kustas, W.P., Norman, J.M., Anderson, M.C., French, A.N., 2003. Estimating subpixel surface temperatures and energy fluxes from the vegetation index–radiometric temperature relationship. Remote Sens. Environ. 85, 429–440. doi:http://dx.doi.org/10.1016/S0034-4257(03)00036-1</w:t>
      </w:r>
    </w:p>
    <w:p w14:paraId="3CA5CE8D" w14:textId="77777777" w:rsidR="00F72E9E" w:rsidRPr="00F72E9E" w:rsidRDefault="00F72E9E">
      <w:pPr>
        <w:pStyle w:val="NormalWeb"/>
        <w:ind w:left="480" w:hanging="480"/>
        <w:divId w:val="1875531686"/>
        <w:rPr>
          <w:noProof/>
        </w:rPr>
      </w:pPr>
      <w:r w:rsidRPr="00F72E9E">
        <w:rPr>
          <w:noProof/>
        </w:rPr>
        <w:t>Lee, E., Chase, T.N., Rajagopalan, B., Barry, R.G., Biggs, T.W., Lawrence, P.J., 2009. Effects of irrigation and vegetation activity on early Indian summer monsoon variability. Int. J. Climatol. 29, 573–581.</w:t>
      </w:r>
    </w:p>
    <w:p w14:paraId="3FF1C812" w14:textId="77777777" w:rsidR="00F72E9E" w:rsidRPr="00F72E9E" w:rsidRDefault="00F72E9E">
      <w:pPr>
        <w:pStyle w:val="NormalWeb"/>
        <w:ind w:left="480" w:hanging="480"/>
        <w:divId w:val="1875531686"/>
        <w:rPr>
          <w:noProof/>
        </w:rPr>
      </w:pPr>
      <w:r w:rsidRPr="00F72E9E">
        <w:rPr>
          <w:noProof/>
        </w:rPr>
        <w:t>Lee, E., Sacks, W.J., Chase, T.N., Foley, J.A., 2011. Simulated impacts of irrigation on the atmospheric circulation over Asia. J. Geophys. Res. 116, D08114. doi:10.1029/2010jd014740</w:t>
      </w:r>
    </w:p>
    <w:p w14:paraId="39953401" w14:textId="77777777" w:rsidR="00F72E9E" w:rsidRPr="00F72E9E" w:rsidRDefault="00F72E9E">
      <w:pPr>
        <w:pStyle w:val="NormalWeb"/>
        <w:ind w:left="480" w:hanging="480"/>
        <w:divId w:val="1875531686"/>
        <w:rPr>
          <w:noProof/>
        </w:rPr>
      </w:pPr>
      <w:r w:rsidRPr="00F72E9E">
        <w:rPr>
          <w:noProof/>
        </w:rPr>
        <w:t>Leuning, R., Zhang, Y.Q., Rajaud, A., Cleugh, H., Tu, K., 2008. A simple surface conductance model to estimate regional evaporation using MODIS leaf area index and the Penman-Monteith equation. Water Resour. Res. 44, W10419. doi:10.1029/2007WR006562</w:t>
      </w:r>
    </w:p>
    <w:p w14:paraId="2BF8DF8F" w14:textId="77777777" w:rsidR="00F72E9E" w:rsidRPr="00F72E9E" w:rsidRDefault="00F72E9E">
      <w:pPr>
        <w:pStyle w:val="NormalWeb"/>
        <w:ind w:left="480" w:hanging="480"/>
        <w:divId w:val="1875531686"/>
        <w:rPr>
          <w:noProof/>
        </w:rPr>
      </w:pPr>
      <w:r w:rsidRPr="00F72E9E">
        <w:rPr>
          <w:noProof/>
        </w:rPr>
        <w:t>Lhomme, J.-P., Elguero, E., 1999. Examination of evaporative fraction diurnal behaviour using a soil-vegetation model coupled with a mixed-layer model. Hydrol. Earth Syst. Sci. 3, 259–270.</w:t>
      </w:r>
    </w:p>
    <w:p w14:paraId="05A53896" w14:textId="77777777" w:rsidR="00F72E9E" w:rsidRPr="00F72E9E" w:rsidRDefault="00F72E9E">
      <w:pPr>
        <w:pStyle w:val="NormalWeb"/>
        <w:ind w:left="480" w:hanging="480"/>
        <w:divId w:val="1875531686"/>
        <w:rPr>
          <w:noProof/>
        </w:rPr>
      </w:pPr>
      <w:r w:rsidRPr="00F72E9E">
        <w:rPr>
          <w:noProof/>
        </w:rPr>
        <w:t>Li, H., Zheng, L., Lei, Y., Li, C., Liu, Z., Zhang, S., 2008. Estimation of water consumption and crop water productivity of winter wheat in North China Plain using remote sensing technology. Agric. Water Manag. 95, 1271–1278.</w:t>
      </w:r>
    </w:p>
    <w:p w14:paraId="2E78787B" w14:textId="77777777" w:rsidR="00F72E9E" w:rsidRPr="00F72E9E" w:rsidRDefault="00F72E9E">
      <w:pPr>
        <w:pStyle w:val="NormalWeb"/>
        <w:ind w:left="480" w:hanging="480"/>
        <w:divId w:val="1875531686"/>
        <w:rPr>
          <w:noProof/>
        </w:rPr>
      </w:pPr>
      <w:r w:rsidRPr="00F72E9E">
        <w:rPr>
          <w:noProof/>
        </w:rPr>
        <w:t>Liang, S., Wang, K., Zhang, X., Wild, M., 2010. Review on estimation of land surface radiation and energy budgets from ground measurement, remote sensing and model simulations. Sel. Top. Appl. Earth Obs. Remote Sensing, IEEE J. 3, 225–240.</w:t>
      </w:r>
    </w:p>
    <w:p w14:paraId="5EB2E40B" w14:textId="77777777" w:rsidR="00F72E9E" w:rsidRPr="00F72E9E" w:rsidRDefault="00F72E9E">
      <w:pPr>
        <w:pStyle w:val="NormalWeb"/>
        <w:ind w:left="480" w:hanging="480"/>
        <w:divId w:val="1875531686"/>
        <w:rPr>
          <w:noProof/>
        </w:rPr>
      </w:pPr>
      <w:r w:rsidRPr="00F72E9E">
        <w:rPr>
          <w:noProof/>
        </w:rPr>
        <w:t>Liang, S., Zhang, X., He, T., Cheng, J., Wang, D., 2013. Remote Sensing of the Land Surface Radiation Budget, in: Petropoulos, G.P. (Ed.), Remote Sensing of Energy Fluxes and Soil Moisture Content. Taylor and Francis, New York, pp. 121–162.</w:t>
      </w:r>
    </w:p>
    <w:p w14:paraId="0FE36047" w14:textId="77777777" w:rsidR="00F72E9E" w:rsidRPr="00F72E9E" w:rsidRDefault="00F72E9E">
      <w:pPr>
        <w:pStyle w:val="NormalWeb"/>
        <w:ind w:left="480" w:hanging="480"/>
        <w:divId w:val="1875531686"/>
        <w:rPr>
          <w:noProof/>
        </w:rPr>
      </w:pPr>
      <w:r w:rsidRPr="00F72E9E">
        <w:rPr>
          <w:noProof/>
        </w:rPr>
        <w:t>Long, D., Singh, V.P., 2010. Integration of the GG model with SEBAL to produce time series of evapotranspiration of high spatial resolution at watershed scales. J. Geophys. Res. 115, D21128. doi:10.1029/2010jd014092</w:t>
      </w:r>
    </w:p>
    <w:p w14:paraId="20F134F3" w14:textId="77777777" w:rsidR="00F72E9E" w:rsidRPr="00F72E9E" w:rsidRDefault="00F72E9E">
      <w:pPr>
        <w:pStyle w:val="NormalWeb"/>
        <w:ind w:left="480" w:hanging="480"/>
        <w:divId w:val="1875531686"/>
        <w:rPr>
          <w:noProof/>
        </w:rPr>
      </w:pPr>
      <w:r w:rsidRPr="00F72E9E">
        <w:rPr>
          <w:noProof/>
        </w:rPr>
        <w:t>Long, D., Singh, V.P., Li, Z.-L., 2011. How sensitive is SEBAL to changes in input variables, domain size and satellite sensor? J. Geophys. Res. 116, D21107. doi:10.1029/2011jd016542</w:t>
      </w:r>
    </w:p>
    <w:p w14:paraId="608907BF" w14:textId="77777777" w:rsidR="00F72E9E" w:rsidRPr="00F72E9E" w:rsidRDefault="00F72E9E">
      <w:pPr>
        <w:pStyle w:val="NormalWeb"/>
        <w:ind w:left="480" w:hanging="480"/>
        <w:divId w:val="1875531686"/>
        <w:rPr>
          <w:noProof/>
        </w:rPr>
      </w:pPr>
      <w:r w:rsidRPr="00F72E9E">
        <w:rPr>
          <w:noProof/>
        </w:rPr>
        <w:t>Ma, Y., Pinker, R.T., 2012. Modeling shortwave radiative fluxes from satellites. J. Geophys. Res. Atmos. 117, n/a–n/a. doi:10.1029/2012jd018332</w:t>
      </w:r>
    </w:p>
    <w:p w14:paraId="03FB1071" w14:textId="77777777" w:rsidR="00F72E9E" w:rsidRPr="00F72E9E" w:rsidRDefault="00F72E9E">
      <w:pPr>
        <w:pStyle w:val="NormalWeb"/>
        <w:ind w:left="480" w:hanging="480"/>
        <w:divId w:val="1875531686"/>
        <w:rPr>
          <w:noProof/>
        </w:rPr>
      </w:pPr>
      <w:r w:rsidRPr="00F72E9E">
        <w:rPr>
          <w:noProof/>
        </w:rPr>
        <w:t xml:space="preserve">Marshall, M., Tu, K., Funk, C., Michaelsen, J., Williams, P., Williams, C., Ardö, J., Boucher, M., Cappelaere, B., de Grandcourt, A., Nickless, A., Nouvellon, Y., Scholes, R., Kutsch, W., 2013. Improving operational land surface model canopy evapotranspiration in Africa </w:t>
      </w:r>
      <w:r w:rsidRPr="00F72E9E">
        <w:rPr>
          <w:noProof/>
        </w:rPr>
        <w:lastRenderedPageBreak/>
        <w:t>using a direct remote sensing approach. Hydrol. Earth Syst. Sci. 17, 1079–1091. doi:10.5194/hess-17-1079-2013</w:t>
      </w:r>
    </w:p>
    <w:p w14:paraId="51B281A9" w14:textId="77777777" w:rsidR="00F72E9E" w:rsidRPr="00F72E9E" w:rsidRDefault="00F72E9E">
      <w:pPr>
        <w:pStyle w:val="NormalWeb"/>
        <w:ind w:left="480" w:hanging="480"/>
        <w:divId w:val="1875531686"/>
        <w:rPr>
          <w:noProof/>
        </w:rPr>
      </w:pPr>
      <w:r w:rsidRPr="00F72E9E">
        <w:rPr>
          <w:noProof/>
        </w:rPr>
        <w:t>McCabe, M.F., Wood, E.F., 2006a. Scale influences on the remote estimation of evapotranspiration using multiple satellite sensors. Remote Sens. Environ. 105, 271–285.</w:t>
      </w:r>
    </w:p>
    <w:p w14:paraId="48251C97" w14:textId="77777777" w:rsidR="00F72E9E" w:rsidRPr="00F72E9E" w:rsidRDefault="00F72E9E">
      <w:pPr>
        <w:pStyle w:val="NormalWeb"/>
        <w:ind w:left="480" w:hanging="480"/>
        <w:divId w:val="1875531686"/>
        <w:rPr>
          <w:noProof/>
        </w:rPr>
      </w:pPr>
      <w:r w:rsidRPr="00F72E9E">
        <w:rPr>
          <w:noProof/>
        </w:rPr>
        <w:t>McCabe, M.F., Wood, E.F., 2006b. Scale influences on the remote estimation of evapotranspiration using multiple satellite sensors. Remote Sens. Environ. 105, 271–285.</w:t>
      </w:r>
    </w:p>
    <w:p w14:paraId="52C6B1C8" w14:textId="77777777" w:rsidR="00F72E9E" w:rsidRPr="00F72E9E" w:rsidRDefault="00F72E9E">
      <w:pPr>
        <w:pStyle w:val="NormalWeb"/>
        <w:ind w:left="480" w:hanging="480"/>
        <w:divId w:val="1875531686"/>
        <w:rPr>
          <w:noProof/>
        </w:rPr>
      </w:pPr>
      <w:r w:rsidRPr="00F72E9E">
        <w:rPr>
          <w:noProof/>
        </w:rPr>
        <w:t>Medlyn, B.E., Robinson, A.P., Clement, R., McMurtrie, R.E., 2005. On the validation of models of forest CO2 exchange using eddy covariance data: some perils and pitfalls. Tree Physiol. 25, 839–857.</w:t>
      </w:r>
    </w:p>
    <w:p w14:paraId="2B9F3932" w14:textId="77777777" w:rsidR="00F72E9E" w:rsidRPr="00F72E9E" w:rsidRDefault="00F72E9E">
      <w:pPr>
        <w:pStyle w:val="NormalWeb"/>
        <w:ind w:left="480" w:hanging="480"/>
        <w:divId w:val="1875531686"/>
        <w:rPr>
          <w:noProof/>
        </w:rPr>
      </w:pPr>
      <w:r w:rsidRPr="00F72E9E">
        <w:rPr>
          <w:noProof/>
        </w:rPr>
        <w:t>Melesse, A.M., Frank, A., Nangia, V., Hanson, J., 2008. Analysis of energy fluxes and land surface parameters in a grassland ecosystem: a remote sensing perspective. Int. J. Remote Sens. 29, 3325–3341.</w:t>
      </w:r>
    </w:p>
    <w:p w14:paraId="16621074" w14:textId="77777777" w:rsidR="00F72E9E" w:rsidRPr="00F72E9E" w:rsidRDefault="00F72E9E">
      <w:pPr>
        <w:pStyle w:val="NormalWeb"/>
        <w:ind w:left="480" w:hanging="480"/>
        <w:divId w:val="1875531686"/>
        <w:rPr>
          <w:noProof/>
        </w:rPr>
      </w:pPr>
      <w:r w:rsidRPr="00F72E9E">
        <w:rPr>
          <w:noProof/>
        </w:rPr>
        <w:t>Messina, A., 2012. Mapping drought in the Krishna Basin with remote sensing. San Diego State University.</w:t>
      </w:r>
    </w:p>
    <w:p w14:paraId="4B1DEB16" w14:textId="77777777" w:rsidR="00F72E9E" w:rsidRPr="00F72E9E" w:rsidRDefault="00F72E9E">
      <w:pPr>
        <w:pStyle w:val="NormalWeb"/>
        <w:ind w:left="480" w:hanging="480"/>
        <w:divId w:val="1875531686"/>
        <w:rPr>
          <w:noProof/>
        </w:rPr>
      </w:pPr>
      <w:r w:rsidRPr="00F72E9E">
        <w:rPr>
          <w:noProof/>
        </w:rPr>
        <w:t>Meyers, T.P., Hollinger, S.E., 2004. An assessment of storage terms in the surface energy balance of maize and soybean. Agric. For. Meteorol. 125, 105–115.</w:t>
      </w:r>
    </w:p>
    <w:p w14:paraId="55D086A1" w14:textId="77777777" w:rsidR="00F72E9E" w:rsidRPr="00F72E9E" w:rsidRDefault="00F72E9E">
      <w:pPr>
        <w:pStyle w:val="NormalWeb"/>
        <w:ind w:left="480" w:hanging="480"/>
        <w:divId w:val="1875531686"/>
        <w:rPr>
          <w:noProof/>
        </w:rPr>
      </w:pPr>
      <w:r w:rsidRPr="00F72E9E">
        <w:rPr>
          <w:noProof/>
        </w:rPr>
        <w:t>Moran, M.S., Clarke, T.R., Inoue, Y., Vidal, A., 1994a. Estimating crop water deficit using the relation between surface-air temperature and spectral vegetation index. Remote Sens. Environ. 49, 246–263.</w:t>
      </w:r>
    </w:p>
    <w:p w14:paraId="3BC9ADF3" w14:textId="77777777" w:rsidR="00F72E9E" w:rsidRPr="00F72E9E" w:rsidRDefault="00F72E9E">
      <w:pPr>
        <w:pStyle w:val="NormalWeb"/>
        <w:ind w:left="480" w:hanging="480"/>
        <w:divId w:val="1875531686"/>
        <w:rPr>
          <w:noProof/>
        </w:rPr>
      </w:pPr>
      <w:r w:rsidRPr="00F72E9E">
        <w:rPr>
          <w:noProof/>
        </w:rPr>
        <w:t>Moran, M.S., Clarke, T.R., Inoue, Y., Vidal, A., 1994b. Estimating crop water deficit using the relation between surface-air temperature and spectral vegetation index. Remote Sens. Environ. 49, 246–263.</w:t>
      </w:r>
    </w:p>
    <w:p w14:paraId="4323067D" w14:textId="77777777" w:rsidR="00F72E9E" w:rsidRPr="00F72E9E" w:rsidRDefault="00F72E9E">
      <w:pPr>
        <w:pStyle w:val="NormalWeb"/>
        <w:ind w:left="480" w:hanging="480"/>
        <w:divId w:val="1875531686"/>
        <w:rPr>
          <w:noProof/>
        </w:rPr>
      </w:pPr>
      <w:r w:rsidRPr="00F72E9E">
        <w:rPr>
          <w:noProof/>
        </w:rPr>
        <w:t>Moran, M.S., Jackson, R.D., 1991. Assessing the Spatial Distribution of Evapotranspiration Using Remotely Sensed Inputs.</w:t>
      </w:r>
    </w:p>
    <w:p w14:paraId="31BCC0A1" w14:textId="77777777" w:rsidR="00F72E9E" w:rsidRPr="00F72E9E" w:rsidRDefault="00F72E9E">
      <w:pPr>
        <w:pStyle w:val="NormalWeb"/>
        <w:ind w:left="480" w:hanging="480"/>
        <w:divId w:val="1875531686"/>
        <w:rPr>
          <w:noProof/>
        </w:rPr>
      </w:pPr>
      <w:r w:rsidRPr="00F72E9E">
        <w:rPr>
          <w:noProof/>
        </w:rPr>
        <w:t>Moran, M.S., Rahman, A.F., Washburne, J.C., Goodrich, D.C., Weltz, M.A., Kustas, W.P., 1996. Combining the Penman-Monteith equation with measurements of surface temperature and reflectance to estimate evaporation rates of semiarid grassland. Agric. For. Meteorol. 80, 87–109.</w:t>
      </w:r>
    </w:p>
    <w:p w14:paraId="3136A473" w14:textId="77777777" w:rsidR="00F72E9E" w:rsidRPr="00F72E9E" w:rsidRDefault="00F72E9E">
      <w:pPr>
        <w:pStyle w:val="NormalWeb"/>
        <w:ind w:left="480" w:hanging="480"/>
        <w:divId w:val="1875531686"/>
        <w:rPr>
          <w:noProof/>
        </w:rPr>
      </w:pPr>
      <w:r w:rsidRPr="00F72E9E">
        <w:rPr>
          <w:noProof/>
        </w:rPr>
        <w:t>Morcrette, J., 1991. Radiation and cloud radiative properties in the European Centre for Medium Range Weather Forecasts forecasting system. J. Geophys. Res. Atmos. 96, 9121–9132.</w:t>
      </w:r>
    </w:p>
    <w:p w14:paraId="184F9FF4" w14:textId="77777777" w:rsidR="00F72E9E" w:rsidRPr="00F72E9E" w:rsidRDefault="00F72E9E">
      <w:pPr>
        <w:pStyle w:val="NormalWeb"/>
        <w:ind w:left="480" w:hanging="480"/>
        <w:divId w:val="1875531686"/>
        <w:rPr>
          <w:noProof/>
        </w:rPr>
      </w:pPr>
      <w:r w:rsidRPr="00F72E9E">
        <w:rPr>
          <w:noProof/>
        </w:rPr>
        <w:t>Morcrette, J.-J., 2002. The surface downward longwave radiation in the ECMWF forecast system. J. Clim. 15, 1875–1892.</w:t>
      </w:r>
    </w:p>
    <w:p w14:paraId="41B814C1" w14:textId="77777777" w:rsidR="00F72E9E" w:rsidRPr="00F72E9E" w:rsidRDefault="00F72E9E">
      <w:pPr>
        <w:pStyle w:val="NormalWeb"/>
        <w:ind w:left="480" w:hanging="480"/>
        <w:divId w:val="1875531686"/>
        <w:rPr>
          <w:noProof/>
        </w:rPr>
      </w:pPr>
      <w:r w:rsidRPr="00F72E9E">
        <w:rPr>
          <w:noProof/>
        </w:rPr>
        <w:lastRenderedPageBreak/>
        <w:t>Morse, A., Tasumi, M., Allen, R.G., Kramber, W.J., 2000. Application of the SEBAL methodology for estimating consumptive use of water and streamflow depletion in the Bear River Basin of Idaho through remote sensing.</w:t>
      </w:r>
    </w:p>
    <w:p w14:paraId="4E010408" w14:textId="77777777" w:rsidR="00F72E9E" w:rsidRPr="00F72E9E" w:rsidRDefault="00F72E9E">
      <w:pPr>
        <w:pStyle w:val="NormalWeb"/>
        <w:ind w:left="480" w:hanging="480"/>
        <w:divId w:val="1875531686"/>
        <w:rPr>
          <w:noProof/>
        </w:rPr>
      </w:pPr>
      <w:r w:rsidRPr="00F72E9E">
        <w:rPr>
          <w:noProof/>
        </w:rPr>
        <w:t>Mu, Q., 2013. MODIS 1-km2 Terrestrial Evapotranspiration (ET) Product for the Nile Basin Algorithm Theoretical Basis Document.</w:t>
      </w:r>
    </w:p>
    <w:p w14:paraId="18049188" w14:textId="77777777" w:rsidR="00F72E9E" w:rsidRPr="00F72E9E" w:rsidRDefault="00F72E9E">
      <w:pPr>
        <w:pStyle w:val="NormalWeb"/>
        <w:ind w:left="480" w:hanging="480"/>
        <w:divId w:val="1875531686"/>
        <w:rPr>
          <w:noProof/>
        </w:rPr>
      </w:pPr>
      <w:r w:rsidRPr="00F72E9E">
        <w:rPr>
          <w:noProof/>
        </w:rPr>
        <w:t>Mu, Q., Heinsch, F.A., Zhao, M., Running, S.W., 2007. Development of a global evapotranspiration algorithm based on MODIS and global meteorology data. Remote Sens. Environ. 111, 519–536.</w:t>
      </w:r>
    </w:p>
    <w:p w14:paraId="024FD418" w14:textId="77777777" w:rsidR="00F72E9E" w:rsidRPr="00F72E9E" w:rsidRDefault="00F72E9E">
      <w:pPr>
        <w:pStyle w:val="NormalWeb"/>
        <w:ind w:left="480" w:hanging="480"/>
        <w:divId w:val="1875531686"/>
        <w:rPr>
          <w:noProof/>
        </w:rPr>
      </w:pPr>
      <w:r w:rsidRPr="00F72E9E">
        <w:rPr>
          <w:noProof/>
        </w:rPr>
        <w:t>Mu, Q., Zhao, M., Running, S.W., 2011. Improvements to a MODIS global terrestrial evapotranspiration algorithm. Remote Sens. Environ. 115, 1781–1800.</w:t>
      </w:r>
    </w:p>
    <w:p w14:paraId="4B884D59" w14:textId="77777777" w:rsidR="00F72E9E" w:rsidRPr="00F72E9E" w:rsidRDefault="00F72E9E">
      <w:pPr>
        <w:pStyle w:val="NormalWeb"/>
        <w:ind w:left="480" w:hanging="480"/>
        <w:divId w:val="1875531686"/>
        <w:rPr>
          <w:noProof/>
        </w:rPr>
      </w:pPr>
      <w:r w:rsidRPr="00F72E9E">
        <w:rPr>
          <w:noProof/>
        </w:rPr>
        <w:t>Murray, T., Verhoef, A., 2007. Moving towards a more mechanistic approach in the determination of soil heat flux from remote measurements: I. A universal approach to calculate thermal inertia. Agric. For. Meteorol. 147, 80–87. doi:http://dx.doi.org/10.1016/j.agrformet.2007.07.004</w:t>
      </w:r>
    </w:p>
    <w:p w14:paraId="470C24C1" w14:textId="77777777" w:rsidR="00F72E9E" w:rsidRPr="00F72E9E" w:rsidRDefault="00F72E9E">
      <w:pPr>
        <w:pStyle w:val="NormalWeb"/>
        <w:ind w:left="480" w:hanging="480"/>
        <w:divId w:val="1875531686"/>
        <w:rPr>
          <w:noProof/>
        </w:rPr>
      </w:pPr>
      <w:r w:rsidRPr="00F72E9E">
        <w:rPr>
          <w:noProof/>
        </w:rPr>
        <w:t>Nagler, P.L., Glenn, E.P., Nguyen, U., Scott, R.L., Doody, T., 2013. Estimating Riparian and Agricultural Actual Evapotranspiration by Reference Evapotranspiration and MODIS Enhanced Vegetation Index. Remote Sens. 5, 3849–3871. doi:10.3390/rs5083849</w:t>
      </w:r>
    </w:p>
    <w:p w14:paraId="37EACD4A" w14:textId="77777777" w:rsidR="00F72E9E" w:rsidRPr="00F72E9E" w:rsidRDefault="00F72E9E">
      <w:pPr>
        <w:pStyle w:val="NormalWeb"/>
        <w:ind w:left="480" w:hanging="480"/>
        <w:divId w:val="1875531686"/>
        <w:rPr>
          <w:noProof/>
        </w:rPr>
      </w:pPr>
      <w:r w:rsidRPr="00F72E9E">
        <w:rPr>
          <w:noProof/>
        </w:rPr>
        <w:t>Nagler, P.L., Morino, K., Murray, R.S., Osterberg, J., Glenn, E.P., 2009. An empirical algorithm for estimating agricultural and riparian evapotranspiration using MODIS Enhanced Vegetation Index and ground measurements of ET. I. Description of method. Remote Sens. 1, 1273–1297.</w:t>
      </w:r>
    </w:p>
    <w:p w14:paraId="45D26D2B" w14:textId="77777777" w:rsidR="00F72E9E" w:rsidRPr="00F72E9E" w:rsidRDefault="00F72E9E">
      <w:pPr>
        <w:pStyle w:val="NormalWeb"/>
        <w:ind w:left="480" w:hanging="480"/>
        <w:divId w:val="1875531686"/>
        <w:rPr>
          <w:noProof/>
        </w:rPr>
      </w:pPr>
      <w:r w:rsidRPr="00F72E9E">
        <w:rPr>
          <w:noProof/>
        </w:rPr>
        <w:t>Neale, C.M.U., Bausch, W.C., Heermann, D.F., 1989. Development of reflectance-based crop coefficients for corn. Trans. ASAE.</w:t>
      </w:r>
    </w:p>
    <w:p w14:paraId="34B2E9EE" w14:textId="77777777" w:rsidR="00F72E9E" w:rsidRPr="00F72E9E" w:rsidRDefault="00F72E9E">
      <w:pPr>
        <w:pStyle w:val="NormalWeb"/>
        <w:ind w:left="480" w:hanging="480"/>
        <w:divId w:val="1875531686"/>
        <w:rPr>
          <w:noProof/>
        </w:rPr>
      </w:pPr>
      <w:r w:rsidRPr="00F72E9E">
        <w:rPr>
          <w:noProof/>
        </w:rPr>
        <w:t>Nishida, K., Nemani, R., 2003. Development of an evapotranspiration index from Aqua/MODIS for monitoring surface moisture status. … Remote Sensing, … 41, 493–501.</w:t>
      </w:r>
    </w:p>
    <w:p w14:paraId="4EC52B19" w14:textId="77777777" w:rsidR="00F72E9E" w:rsidRPr="00F72E9E" w:rsidRDefault="00F72E9E">
      <w:pPr>
        <w:pStyle w:val="NormalWeb"/>
        <w:ind w:left="480" w:hanging="480"/>
        <w:divId w:val="1875531686"/>
        <w:rPr>
          <w:noProof/>
        </w:rPr>
      </w:pPr>
      <w:r w:rsidRPr="00F72E9E">
        <w:rPr>
          <w:noProof/>
        </w:rPr>
        <w:t>Nishida, K., Nemani, R.R., Running, S.W., Glassy, J.M., 2003. An operational remote sensing algorithm of land surface evaporation. J. Geophys. Res. 108, 4270, doi:10.1029/2002JD002062.</w:t>
      </w:r>
    </w:p>
    <w:p w14:paraId="7D133D8A" w14:textId="77777777" w:rsidR="00F72E9E" w:rsidRPr="00F72E9E" w:rsidRDefault="00F72E9E">
      <w:pPr>
        <w:pStyle w:val="NormalWeb"/>
        <w:ind w:left="480" w:hanging="480"/>
        <w:divId w:val="1875531686"/>
        <w:rPr>
          <w:noProof/>
        </w:rPr>
      </w:pPr>
      <w:r w:rsidRPr="00F72E9E">
        <w:rPr>
          <w:noProof/>
        </w:rPr>
        <w:t>Norman, J.M., Anderson, M.C., Kustas, W.P., French, A.N., Mecikalski, J., Torn, R., Diak, G.R., Schmugge, T.J., Tanner, B.C.W., 2003. Remote sensing of surface energy fluxes at 101-m pixel resolutions. Water Resour. Res. 39, 1221. doi:10.1029/2002WR001775</w:t>
      </w:r>
    </w:p>
    <w:p w14:paraId="662CC0B4" w14:textId="77777777" w:rsidR="00F72E9E" w:rsidRPr="00F72E9E" w:rsidRDefault="00F72E9E">
      <w:pPr>
        <w:pStyle w:val="NormalWeb"/>
        <w:ind w:left="480" w:hanging="480"/>
        <w:divId w:val="1875531686"/>
        <w:rPr>
          <w:noProof/>
        </w:rPr>
      </w:pPr>
      <w:r w:rsidRPr="00F72E9E">
        <w:rPr>
          <w:noProof/>
        </w:rPr>
        <w:t>Norman, J.M., Kustas, W.P., Humes, K.S., 1995. Source approach for estimating soil and vegetation energy fluxes in observations of directional radiometric surface temperature. Agric. For. Meteorol. 77, 263–293.</w:t>
      </w:r>
    </w:p>
    <w:p w14:paraId="5DE9B70B" w14:textId="77777777" w:rsidR="00F72E9E" w:rsidRPr="00F72E9E" w:rsidRDefault="00F72E9E">
      <w:pPr>
        <w:pStyle w:val="NormalWeb"/>
        <w:ind w:left="480" w:hanging="480"/>
        <w:divId w:val="1875531686"/>
        <w:rPr>
          <w:noProof/>
        </w:rPr>
      </w:pPr>
      <w:r w:rsidRPr="00F72E9E">
        <w:rPr>
          <w:noProof/>
        </w:rPr>
        <w:lastRenderedPageBreak/>
        <w:t>Norman, J.M., Kustas, W.P., Prueger, J.H., Diak, G.R., 2000. Surface flux estimation using radiometric temperature: A dual</w:t>
      </w:r>
      <w:r w:rsidRPr="00F72E9E">
        <w:rPr>
          <w:rFonts w:ascii="Cambria Math" w:hAnsi="Cambria Math" w:cs="Cambria Math"/>
          <w:noProof/>
        </w:rPr>
        <w:t>‐</w:t>
      </w:r>
      <w:r w:rsidRPr="00F72E9E">
        <w:rPr>
          <w:noProof/>
        </w:rPr>
        <w:t>temperature</w:t>
      </w:r>
      <w:r w:rsidRPr="00F72E9E">
        <w:rPr>
          <w:rFonts w:ascii="Cambria Math" w:hAnsi="Cambria Math" w:cs="Cambria Math"/>
          <w:noProof/>
        </w:rPr>
        <w:t>‐</w:t>
      </w:r>
      <w:r w:rsidRPr="00F72E9E">
        <w:rPr>
          <w:noProof/>
        </w:rPr>
        <w:t>difference method to minimize measurement errors. Water Resour. Res. 36, 2263–2274.</w:t>
      </w:r>
    </w:p>
    <w:p w14:paraId="6A201249" w14:textId="77777777" w:rsidR="00F72E9E" w:rsidRPr="00F72E9E" w:rsidRDefault="00F72E9E">
      <w:pPr>
        <w:pStyle w:val="NormalWeb"/>
        <w:ind w:left="480" w:hanging="480"/>
        <w:divId w:val="1875531686"/>
        <w:rPr>
          <w:noProof/>
        </w:rPr>
      </w:pPr>
      <w:r w:rsidRPr="00F72E9E">
        <w:rPr>
          <w:noProof/>
        </w:rPr>
        <w:t>Petropoulos, G., Wooster, M.J., Carlson, T.N., Drake, N., 2010. Synergy of the SimSphere land surface process model with ASTER imagery for the retrieval of spatially distributed estimates of surface turbulent heat fluxes and soil moisture content, in: EGU General Assembly Conference Abstracts. p. 906.</w:t>
      </w:r>
    </w:p>
    <w:p w14:paraId="6B6A6CEF" w14:textId="77777777" w:rsidR="00F72E9E" w:rsidRPr="00F72E9E" w:rsidRDefault="00F72E9E">
      <w:pPr>
        <w:pStyle w:val="NormalWeb"/>
        <w:ind w:left="480" w:hanging="480"/>
        <w:divId w:val="1875531686"/>
        <w:rPr>
          <w:noProof/>
        </w:rPr>
      </w:pPr>
      <w:r w:rsidRPr="00F72E9E">
        <w:rPr>
          <w:noProof/>
        </w:rPr>
        <w:t>Petropoulos, G.P., 2013. Remote Sensing of Surface Turbulent Energy Fluxes, in: Petropoulos, G.P. (Ed.), Remote Sensing of Energy Fluxes and Soil Moisture Content. Taylor and Francis, New York, pp. 49–84.</w:t>
      </w:r>
    </w:p>
    <w:p w14:paraId="6CE1F4AC" w14:textId="77777777" w:rsidR="00F72E9E" w:rsidRPr="00F72E9E" w:rsidRDefault="00F72E9E">
      <w:pPr>
        <w:pStyle w:val="NormalWeb"/>
        <w:ind w:left="480" w:hanging="480"/>
        <w:divId w:val="1875531686"/>
        <w:rPr>
          <w:noProof/>
        </w:rPr>
      </w:pPr>
      <w:r w:rsidRPr="00F72E9E">
        <w:rPr>
          <w:noProof/>
        </w:rPr>
        <w:t>Petropoulos, G.P., Carlson, T.N., 2011. Retrievals of Turbulent Heat Fluxes and Surface Soil Water Content by Remote Sensing. Adv. Environ. Remote Sens. Sensors, Algorithms, Appl. 469.</w:t>
      </w:r>
    </w:p>
    <w:p w14:paraId="33746166" w14:textId="77777777" w:rsidR="00F72E9E" w:rsidRPr="00F72E9E" w:rsidRDefault="00F72E9E">
      <w:pPr>
        <w:pStyle w:val="NormalWeb"/>
        <w:ind w:left="480" w:hanging="480"/>
        <w:divId w:val="1875531686"/>
        <w:rPr>
          <w:noProof/>
        </w:rPr>
      </w:pPr>
      <w:r w:rsidRPr="00F72E9E">
        <w:rPr>
          <w:noProof/>
        </w:rPr>
        <w:t>Petropoulos, G.P., Carlson, T.N., Griffiths, H.M., 2013. Turbulent fluxes of heat and moisture at the Earth’s land surfade: Importance, controlling parameters, and conventional measurement techniques, in: Remote Sensing of Energy Fluxes and Soil Moisture Content. Taylor and Francis, New York, pp. 3–28.</w:t>
      </w:r>
    </w:p>
    <w:p w14:paraId="12C943B9" w14:textId="77777777" w:rsidR="00F72E9E" w:rsidRPr="00F72E9E" w:rsidRDefault="00F72E9E">
      <w:pPr>
        <w:pStyle w:val="NormalWeb"/>
        <w:ind w:left="480" w:hanging="480"/>
        <w:divId w:val="1875531686"/>
        <w:rPr>
          <w:noProof/>
        </w:rPr>
      </w:pPr>
      <w:r w:rsidRPr="00F72E9E">
        <w:rPr>
          <w:noProof/>
        </w:rPr>
        <w:t>Rafn, E.B., Contor, B., Ames, D.P., 2008. Evaluation of a Method for Estimating Irrigated Crop-Evapotranspiration Coefficients from Remotely Sensed Data in Idaho. J. Irrig. Drain. Eng.</w:t>
      </w:r>
    </w:p>
    <w:p w14:paraId="4E37D67D" w14:textId="77777777" w:rsidR="00F72E9E" w:rsidRPr="00F72E9E" w:rsidRDefault="00F72E9E">
      <w:pPr>
        <w:pStyle w:val="NormalWeb"/>
        <w:ind w:left="480" w:hanging="480"/>
        <w:divId w:val="1875531686"/>
        <w:rPr>
          <w:noProof/>
        </w:rPr>
      </w:pPr>
      <w:r w:rsidRPr="00F72E9E">
        <w:rPr>
          <w:noProof/>
        </w:rPr>
        <w:t>Rienecker, M.M., Suarez, M.J., Gelaro, R., Todling, R., Bacmeister, J., Liu, E., Bosilovich, M.G., Schubert, S.D., Takacs, L., Kim, G.-K., Bloom, S., Chen, J., Collins, D., Conaty, A., da Silva, A., Gu, W., Joiner, J., Koster, R.D., Lucchesi, R., Molod, A., 2011. MERRA: NASA’'s Modern-Era Retrospective Analysis for Research and Applications. J. Clim. 24, 3624–3648.</w:t>
      </w:r>
    </w:p>
    <w:p w14:paraId="4F2C61C9" w14:textId="77777777" w:rsidR="00F72E9E" w:rsidRPr="00F72E9E" w:rsidRDefault="00F72E9E">
      <w:pPr>
        <w:pStyle w:val="NormalWeb"/>
        <w:ind w:left="480" w:hanging="480"/>
        <w:divId w:val="1875531686"/>
        <w:rPr>
          <w:noProof/>
        </w:rPr>
      </w:pPr>
      <w:r w:rsidRPr="00F72E9E">
        <w:rPr>
          <w:noProof/>
        </w:rPr>
        <w:t>Rivas, R., Caselles, V., 2004. A simplified equation to estimate spatial reference evaporation from remote sensing-based surface temperature and local meteorological data. Remote Sens. Environ. 93, 68–76.</w:t>
      </w:r>
    </w:p>
    <w:p w14:paraId="74B036D4" w14:textId="77777777" w:rsidR="00F72E9E" w:rsidRPr="00F72E9E" w:rsidRDefault="00F72E9E">
      <w:pPr>
        <w:pStyle w:val="NormalWeb"/>
        <w:ind w:left="480" w:hanging="480"/>
        <w:divId w:val="1875531686"/>
        <w:rPr>
          <w:noProof/>
        </w:rPr>
      </w:pPr>
      <w:r w:rsidRPr="00F72E9E">
        <w:rPr>
          <w:noProof/>
        </w:rPr>
        <w:t>Rodell, M., Houser, P.R., Jambor, U., Gottschalck, J., Mitchell, K., Meng, C.-J., Arsenault, K., Cosgrove, B., Radakovich, J., Bosilovich, M., Entin*, J.K., Walker, J.P., Lohmann, D., Toll, D., 2004. The Global Land Data Assimilation System. Bull. Am. Meteorol. Soc. 85, 381–394. doi:10.1175/BAMS-85-3-381</w:t>
      </w:r>
    </w:p>
    <w:p w14:paraId="273468EA" w14:textId="77777777" w:rsidR="00F72E9E" w:rsidRPr="00F72E9E" w:rsidRDefault="00F72E9E">
      <w:pPr>
        <w:pStyle w:val="NormalWeb"/>
        <w:ind w:left="480" w:hanging="480"/>
        <w:divId w:val="1875531686"/>
        <w:rPr>
          <w:noProof/>
        </w:rPr>
      </w:pPr>
      <w:r w:rsidRPr="00F72E9E">
        <w:rPr>
          <w:noProof/>
        </w:rPr>
        <w:t>Roerink, G., Su, Z., Menenti, M., 2000. S-SEBI: A simple remote sensing algorithm to estimate the surface energy balance. Phys. Chem. Earth, Part B Hydrol. Ocean. Atmos. 25, 147–157. doi:10.1016/S1464-1909(99)00128-8</w:t>
      </w:r>
    </w:p>
    <w:p w14:paraId="20A9A344" w14:textId="77777777" w:rsidR="00F72E9E" w:rsidRPr="00F72E9E" w:rsidRDefault="00F72E9E">
      <w:pPr>
        <w:pStyle w:val="NormalWeb"/>
        <w:ind w:left="480" w:hanging="480"/>
        <w:divId w:val="1875531686"/>
        <w:rPr>
          <w:noProof/>
        </w:rPr>
      </w:pPr>
      <w:r w:rsidRPr="00F72E9E">
        <w:rPr>
          <w:noProof/>
        </w:rPr>
        <w:t>Romero, M.G., 2004. Daily evapotranspiration estimation by means of evaporative fraction and reference evapotranspiration fraction.</w:t>
      </w:r>
    </w:p>
    <w:p w14:paraId="26E91B68" w14:textId="77777777" w:rsidR="00F72E9E" w:rsidRPr="00F72E9E" w:rsidRDefault="00F72E9E">
      <w:pPr>
        <w:pStyle w:val="NormalWeb"/>
        <w:ind w:left="480" w:hanging="480"/>
        <w:divId w:val="1875531686"/>
        <w:rPr>
          <w:noProof/>
        </w:rPr>
      </w:pPr>
      <w:r w:rsidRPr="00F72E9E">
        <w:rPr>
          <w:noProof/>
        </w:rPr>
        <w:lastRenderedPageBreak/>
        <w:t>Rossow, W.B., Schiffer, R.A., 1991. ISCCP cloud data products. Bull. Am. Meteorol. Soc. 72, 2–20.</w:t>
      </w:r>
    </w:p>
    <w:p w14:paraId="57CD24FE" w14:textId="77777777" w:rsidR="00F72E9E" w:rsidRPr="00F72E9E" w:rsidRDefault="00F72E9E">
      <w:pPr>
        <w:pStyle w:val="NormalWeb"/>
        <w:ind w:left="480" w:hanging="480"/>
        <w:divId w:val="1875531686"/>
        <w:rPr>
          <w:noProof/>
        </w:rPr>
      </w:pPr>
      <w:r w:rsidRPr="00F72E9E">
        <w:rPr>
          <w:noProof/>
        </w:rPr>
        <w:t>Rossow, W.B., Schiffer, R.A., 1999. Advances in understanding clouds from ISCCP. Bull. Am. Meteorol. Soc. 80.</w:t>
      </w:r>
    </w:p>
    <w:p w14:paraId="741117A9" w14:textId="77777777" w:rsidR="00F72E9E" w:rsidRPr="00F72E9E" w:rsidRDefault="00F72E9E">
      <w:pPr>
        <w:pStyle w:val="NormalWeb"/>
        <w:ind w:left="480" w:hanging="480"/>
        <w:divId w:val="1875531686"/>
        <w:rPr>
          <w:noProof/>
        </w:rPr>
      </w:pPr>
      <w:r w:rsidRPr="00F72E9E">
        <w:rPr>
          <w:noProof/>
        </w:rPr>
        <w:t>Samani, Z., Bawazir, a. S., Bleiweiss, M., Skaggs, R., Longworth, J., Tran, V.D., Pinon, A., 2009. Using remote sensing to evaluate the spatial variability of evapotranspiration and crop coefficient in the lower Rio Grande Valley, New Mexico. Irrig. Sci. 28, 93–100. doi:10.1007/s00271-009-0178-8</w:t>
      </w:r>
    </w:p>
    <w:p w14:paraId="4EC5A41B" w14:textId="77777777" w:rsidR="00F72E9E" w:rsidRPr="00F72E9E" w:rsidRDefault="00F72E9E">
      <w:pPr>
        <w:pStyle w:val="NormalWeb"/>
        <w:ind w:left="480" w:hanging="480"/>
        <w:divId w:val="1875531686"/>
        <w:rPr>
          <w:noProof/>
        </w:rPr>
      </w:pPr>
      <w:r w:rsidRPr="00F72E9E">
        <w:rPr>
          <w:noProof/>
        </w:rPr>
        <w:t>Schiffer, R.A., Rossow, W.B., 1983. The International Satellite Cloud Climatology Project(ISCCP)- The first project of the World Climate Research Programme. Am. Meteorol. Soc. Bull. 64, 779–784.</w:t>
      </w:r>
    </w:p>
    <w:p w14:paraId="0F358770" w14:textId="77777777" w:rsidR="00F72E9E" w:rsidRPr="00F72E9E" w:rsidRDefault="00F72E9E">
      <w:pPr>
        <w:pStyle w:val="NormalWeb"/>
        <w:ind w:left="480" w:hanging="480"/>
        <w:divId w:val="1875531686"/>
        <w:rPr>
          <w:noProof/>
        </w:rPr>
      </w:pPr>
      <w:r w:rsidRPr="00F72E9E">
        <w:rPr>
          <w:noProof/>
        </w:rPr>
        <w:t>Scott, R.L., Huxman, T.E., Cable, W.L., Emmerich, W.E., 2006. Partitioning of evapotranspiration and its relation to carbon dioxide exchange in a Chihuahuan Desert shrubland. Hydrol. Process. 20, 3227–3243.</w:t>
      </w:r>
    </w:p>
    <w:p w14:paraId="13998F2F" w14:textId="77777777" w:rsidR="00F72E9E" w:rsidRPr="00F72E9E" w:rsidRDefault="00F72E9E">
      <w:pPr>
        <w:pStyle w:val="NormalWeb"/>
        <w:ind w:left="480" w:hanging="480"/>
        <w:divId w:val="1875531686"/>
        <w:rPr>
          <w:noProof/>
        </w:rPr>
      </w:pPr>
      <w:r w:rsidRPr="00F72E9E">
        <w:rPr>
          <w:noProof/>
        </w:rPr>
        <w:t>Senay, G., Budde, M., Verdin, J., Melesse, A., 2007. A coupled remote sensing and simplified surface energy balance approach to estimate actual evapotranspiration from irrigated fields. Sensors 7, 979–1000.</w:t>
      </w:r>
    </w:p>
    <w:p w14:paraId="0516BA19" w14:textId="77777777" w:rsidR="00F72E9E" w:rsidRPr="00F72E9E" w:rsidRDefault="00F72E9E">
      <w:pPr>
        <w:pStyle w:val="NormalWeb"/>
        <w:ind w:left="480" w:hanging="480"/>
        <w:divId w:val="1875531686"/>
        <w:rPr>
          <w:noProof/>
        </w:rPr>
      </w:pPr>
      <w:r w:rsidRPr="00F72E9E">
        <w:rPr>
          <w:noProof/>
        </w:rPr>
        <w:t>Senay, G.B., Bohms, S., Singh, R.K., Gowda, P.H., Velpuri, N.M., Alemu, H., Verdin, J.P., 2013. Operational Evapotranspiration Mapping Using Remote Sensing and Weather Datasets: A New Parameterization for the SSEB Approach. JAWRA J. Am. Water Resour. Assoc. 49, 577–591. doi:10.1111/jawr.12057</w:t>
      </w:r>
    </w:p>
    <w:p w14:paraId="53EDF127" w14:textId="77777777" w:rsidR="00F72E9E" w:rsidRPr="00F72E9E" w:rsidRDefault="00F72E9E">
      <w:pPr>
        <w:pStyle w:val="NormalWeb"/>
        <w:ind w:left="480" w:hanging="480"/>
        <w:divId w:val="1875531686"/>
        <w:rPr>
          <w:noProof/>
        </w:rPr>
      </w:pPr>
      <w:r w:rsidRPr="00F72E9E">
        <w:rPr>
          <w:noProof/>
        </w:rPr>
        <w:t>Senay, G.B., Budde, M.E., Verdin, J.P., 2011. Enhancing the Simplified Surface Energy Balance (SSEB) approach for estimating landscape ET: Validation with the METRIC model. Agric. Water Manag. 98, 606–618.</w:t>
      </w:r>
    </w:p>
    <w:p w14:paraId="6A49351D" w14:textId="77777777" w:rsidR="00F72E9E" w:rsidRPr="00F72E9E" w:rsidRDefault="00F72E9E">
      <w:pPr>
        <w:pStyle w:val="NormalWeb"/>
        <w:ind w:left="480" w:hanging="480"/>
        <w:divId w:val="1875531686"/>
        <w:rPr>
          <w:noProof/>
        </w:rPr>
      </w:pPr>
      <w:r w:rsidRPr="00F72E9E">
        <w:rPr>
          <w:noProof/>
        </w:rPr>
        <w:t>Shiklomanov, I.A., 2000. Appraisal and assessment of world water resources. Water Int. 25, 11–32.</w:t>
      </w:r>
    </w:p>
    <w:p w14:paraId="15879279" w14:textId="77777777" w:rsidR="00F72E9E" w:rsidRPr="00F72E9E" w:rsidRDefault="00F72E9E">
      <w:pPr>
        <w:pStyle w:val="NormalWeb"/>
        <w:ind w:left="480" w:hanging="480"/>
        <w:divId w:val="1875531686"/>
        <w:rPr>
          <w:noProof/>
        </w:rPr>
      </w:pPr>
      <w:r w:rsidRPr="00F72E9E">
        <w:rPr>
          <w:noProof/>
        </w:rPr>
        <w:t>Shu, Y., Stisen, S., Jensen, K.H., Sandholt, I., 2011. Estimation of regional evapotranspiration over the North China Plain using geostationary satellite data. Int. J. Appl. Earth Obs. Geoinf. 13, 192–206.</w:t>
      </w:r>
    </w:p>
    <w:p w14:paraId="0D0AE5E1" w14:textId="77777777" w:rsidR="00F72E9E" w:rsidRPr="00F72E9E" w:rsidRDefault="00F72E9E">
      <w:pPr>
        <w:pStyle w:val="NormalWeb"/>
        <w:ind w:left="480" w:hanging="480"/>
        <w:divId w:val="1875531686"/>
        <w:rPr>
          <w:noProof/>
        </w:rPr>
      </w:pPr>
      <w:r w:rsidRPr="00F72E9E">
        <w:rPr>
          <w:noProof/>
        </w:rPr>
        <w:t>Singh, R.K., Irmak, A., 2009. Estimation of Crop Coefficients Using Satellite Remote Sensing. J. Irrig. Drain. Eng.</w:t>
      </w:r>
    </w:p>
    <w:p w14:paraId="7621ABDF" w14:textId="77777777" w:rsidR="00F72E9E" w:rsidRPr="00F72E9E" w:rsidRDefault="00F72E9E">
      <w:pPr>
        <w:pStyle w:val="NormalWeb"/>
        <w:ind w:left="480" w:hanging="480"/>
        <w:divId w:val="1875531686"/>
        <w:rPr>
          <w:noProof/>
        </w:rPr>
      </w:pPr>
      <w:r w:rsidRPr="00F72E9E">
        <w:rPr>
          <w:noProof/>
        </w:rPr>
        <w:t>Singh, R.K., Senay, G.B., Velpuri, N.M., Bohms, S., Scott, R.L., Verdin, J.P., 2013. Actual Evapotranspiration (Water Use) Assessment of the Colorado River Basin at the Landsat Resolution Using the Operational Simplified Surface Energy Balance Model. Remote Sens. 6, 233–256.</w:t>
      </w:r>
    </w:p>
    <w:p w14:paraId="04CB80A1" w14:textId="77777777" w:rsidR="00F72E9E" w:rsidRPr="00F72E9E" w:rsidRDefault="00F72E9E">
      <w:pPr>
        <w:pStyle w:val="NormalWeb"/>
        <w:ind w:left="480" w:hanging="480"/>
        <w:divId w:val="1875531686"/>
        <w:rPr>
          <w:noProof/>
        </w:rPr>
      </w:pPr>
      <w:r w:rsidRPr="00F72E9E">
        <w:rPr>
          <w:noProof/>
        </w:rPr>
        <w:lastRenderedPageBreak/>
        <w:t>Sobrino, J.A., Gómez, M., Jiménez-Muñoz, J.C., Olioso, A., 2007. Application of a simple algorithm to estimate daily evapotranspiration from NOAA–AVHRR images for the Iberian Peninsula. Remote Sens. Environ. 110, 139–148.</w:t>
      </w:r>
    </w:p>
    <w:p w14:paraId="0E124249" w14:textId="77777777" w:rsidR="00F72E9E" w:rsidRPr="00F72E9E" w:rsidRDefault="00F72E9E">
      <w:pPr>
        <w:pStyle w:val="NormalWeb"/>
        <w:ind w:left="480" w:hanging="480"/>
        <w:divId w:val="1875531686"/>
        <w:rPr>
          <w:noProof/>
        </w:rPr>
      </w:pPr>
      <w:r w:rsidRPr="00F72E9E">
        <w:rPr>
          <w:noProof/>
        </w:rPr>
        <w:t>Sobrino, J.A., Gómez, M., Jiménez-Muñoz, J.C., Olioso, A., Chehbouni, G., 2005. A simple algorithm to estimate evapotranspiration from DAIS data: Application to the DAISEX campaigns. J. Hydrol. 315, 117–125.</w:t>
      </w:r>
    </w:p>
    <w:p w14:paraId="6D859AEC" w14:textId="77777777" w:rsidR="00F72E9E" w:rsidRPr="00F72E9E" w:rsidRDefault="00F72E9E">
      <w:pPr>
        <w:pStyle w:val="NormalWeb"/>
        <w:ind w:left="480" w:hanging="480"/>
        <w:divId w:val="1875531686"/>
        <w:rPr>
          <w:noProof/>
        </w:rPr>
      </w:pPr>
      <w:r w:rsidRPr="00F72E9E">
        <w:rPr>
          <w:noProof/>
        </w:rPr>
        <w:t>Sobrino, J.A., Jiménez</w:t>
      </w:r>
      <w:r w:rsidRPr="00F72E9E">
        <w:rPr>
          <w:rFonts w:ascii="Cambria Math" w:hAnsi="Cambria Math" w:cs="Cambria Math"/>
          <w:noProof/>
        </w:rPr>
        <w:t>‐</w:t>
      </w:r>
      <w:r w:rsidRPr="00F72E9E">
        <w:rPr>
          <w:noProof/>
        </w:rPr>
        <w:t>Muñoz, J.C., Sòria, G., Gómez, M., Ortiz, A.B., Romaguera, M., Zaragoza, M., Julien, Y., Cuenca, J., Atitar, M., 2008. Thermal remote sensing in the framework of the SEN2FLEX project: field measurements, airborne data and applications. Int. J. Remote Sens. 29, 4961–4991.</w:t>
      </w:r>
    </w:p>
    <w:p w14:paraId="3995369D" w14:textId="77777777" w:rsidR="00F72E9E" w:rsidRPr="00F72E9E" w:rsidRDefault="00F72E9E">
      <w:pPr>
        <w:pStyle w:val="NormalWeb"/>
        <w:ind w:left="480" w:hanging="480"/>
        <w:divId w:val="1875531686"/>
        <w:rPr>
          <w:noProof/>
        </w:rPr>
      </w:pPr>
      <w:r w:rsidRPr="00F72E9E">
        <w:rPr>
          <w:noProof/>
        </w:rPr>
        <w:t>Stisen, S., Sandholt, I., Nørgaard, A., Fensholt, R., Jensen, K.H., 2008. Combining the triangle method with thermal inertia to estimate regional evapotranspiration—Applied to MSG-SEVIRI data in the Senegal River basin. Remote Sens. Environ. 112, 1242–1255.</w:t>
      </w:r>
    </w:p>
    <w:p w14:paraId="2C5CE7A6" w14:textId="77777777" w:rsidR="00F72E9E" w:rsidRPr="00F72E9E" w:rsidRDefault="00F72E9E">
      <w:pPr>
        <w:pStyle w:val="NormalWeb"/>
        <w:ind w:left="480" w:hanging="480"/>
        <w:divId w:val="1875531686"/>
        <w:rPr>
          <w:noProof/>
        </w:rPr>
      </w:pPr>
      <w:r w:rsidRPr="00F72E9E">
        <w:rPr>
          <w:noProof/>
        </w:rPr>
        <w:t>Stone, L.R., Horton, M.L., 1974. Estimating Evapotranspiration Using Canopy Temperatures: Field Evaluation.</w:t>
      </w:r>
    </w:p>
    <w:p w14:paraId="032F9124" w14:textId="77777777" w:rsidR="00F72E9E" w:rsidRPr="00F72E9E" w:rsidRDefault="00F72E9E">
      <w:pPr>
        <w:pStyle w:val="NormalWeb"/>
        <w:ind w:left="480" w:hanging="480"/>
        <w:divId w:val="1875531686"/>
        <w:rPr>
          <w:noProof/>
        </w:rPr>
      </w:pPr>
      <w:r w:rsidRPr="00F72E9E">
        <w:rPr>
          <w:noProof/>
        </w:rPr>
        <w:t>Su, H., McCabe, M.F., Wood, E.F., Su, Z., Prueger, J.H., 2005. Modeling Evapotranspiration during SMACEX: Comparing Two Approaches for Local- and Regional-Scale Prediction. J. Hydrometeorol. 6, 910–922.</w:t>
      </w:r>
    </w:p>
    <w:p w14:paraId="52DFD0A4" w14:textId="77777777" w:rsidR="00F72E9E" w:rsidRPr="00F72E9E" w:rsidRDefault="00F72E9E">
      <w:pPr>
        <w:pStyle w:val="NormalWeb"/>
        <w:ind w:left="480" w:hanging="480"/>
        <w:divId w:val="1875531686"/>
        <w:rPr>
          <w:noProof/>
        </w:rPr>
      </w:pPr>
      <w:r w:rsidRPr="00F72E9E">
        <w:rPr>
          <w:noProof/>
        </w:rPr>
        <w:t>Su, Z., 2002. The Surface Energy Balance System (SEBS) for estimation of turbulent heat fluxes. Hydrol. Earth Syst. Sci. Discuss. 6, 85–100.</w:t>
      </w:r>
    </w:p>
    <w:p w14:paraId="6F54171E" w14:textId="77777777" w:rsidR="00F72E9E" w:rsidRPr="00F72E9E" w:rsidRDefault="00F72E9E">
      <w:pPr>
        <w:pStyle w:val="NormalWeb"/>
        <w:ind w:left="480" w:hanging="480"/>
        <w:divId w:val="1875531686"/>
        <w:rPr>
          <w:noProof/>
        </w:rPr>
      </w:pPr>
      <w:r w:rsidRPr="00F72E9E">
        <w:rPr>
          <w:noProof/>
        </w:rPr>
        <w:t>Sun, Z., Wang, Q., Matsushita, B., Fukushima, T., Ouyang, Z., Watanabe, M., 2009. Development of a Simple Remote Sensing EvapoTranspiration model (Sim-ReSET): Algorithm and model test. J. Hydrol. 376, 476–485.</w:t>
      </w:r>
    </w:p>
    <w:p w14:paraId="0807CE31" w14:textId="77777777" w:rsidR="00F72E9E" w:rsidRPr="00F72E9E" w:rsidRDefault="00F72E9E">
      <w:pPr>
        <w:pStyle w:val="NormalWeb"/>
        <w:ind w:left="480" w:hanging="480"/>
        <w:divId w:val="1875531686"/>
        <w:rPr>
          <w:noProof/>
        </w:rPr>
      </w:pPr>
      <w:r w:rsidRPr="00F72E9E">
        <w:rPr>
          <w:noProof/>
        </w:rPr>
        <w:t>Swinbank, W.C., 1951. The measurement of vertical transfer of heat and water vapor by eddies in the lower atmosphere. J. Meteorol. 8, 135–145.</w:t>
      </w:r>
    </w:p>
    <w:p w14:paraId="2E7DDDAE" w14:textId="77777777" w:rsidR="00F72E9E" w:rsidRPr="00F72E9E" w:rsidRDefault="00F72E9E">
      <w:pPr>
        <w:pStyle w:val="NormalWeb"/>
        <w:ind w:left="480" w:hanging="480"/>
        <w:divId w:val="1875531686"/>
        <w:rPr>
          <w:noProof/>
        </w:rPr>
      </w:pPr>
      <w:r w:rsidRPr="00F72E9E">
        <w:rPr>
          <w:noProof/>
        </w:rPr>
        <w:t>Tang, B., Li, Z.-L., 2008. Estimation of instantaneous net surface longwave radiation from MODIS cloud-free data. Remote Sens. Environ. 112, 3482–3492.</w:t>
      </w:r>
    </w:p>
    <w:p w14:paraId="2DAE38AD" w14:textId="77777777" w:rsidR="00F72E9E" w:rsidRPr="00F72E9E" w:rsidRDefault="00F72E9E">
      <w:pPr>
        <w:pStyle w:val="NormalWeb"/>
        <w:ind w:left="480" w:hanging="480"/>
        <w:divId w:val="1875531686"/>
        <w:rPr>
          <w:noProof/>
        </w:rPr>
      </w:pPr>
      <w:r w:rsidRPr="00F72E9E">
        <w:rPr>
          <w:noProof/>
        </w:rPr>
        <w:t>Tang, R., Li, Z.-L., Tang, B., 2010. An application of the Ts-VI triangle method with enhanced edges determination for evapotranspiration estimation from MODIS data in arid and semi-arid regions: Implementation and validation. Remote Sens. Environ. 114, 540–551.</w:t>
      </w:r>
    </w:p>
    <w:p w14:paraId="0FC0FDDF" w14:textId="77777777" w:rsidR="00F72E9E" w:rsidRPr="00F72E9E" w:rsidRDefault="00F72E9E">
      <w:pPr>
        <w:pStyle w:val="NormalWeb"/>
        <w:ind w:left="480" w:hanging="480"/>
        <w:divId w:val="1875531686"/>
        <w:rPr>
          <w:noProof/>
        </w:rPr>
      </w:pPr>
      <w:r w:rsidRPr="00F72E9E">
        <w:rPr>
          <w:noProof/>
        </w:rPr>
        <w:t>Teixeira, A.H. de C., Bastiaanssen, W.G.M., Ahmad, M.D., Bos, M.G., 2009. Reviewing SEBAL input parameters for assessing evapotranspiration and water productivity for the Low-Middle São Francisco River basin, Brazil: Part A: Calibration and validation. Agric. For. Meteorol. 149, 462–476.</w:t>
      </w:r>
    </w:p>
    <w:p w14:paraId="79D81040" w14:textId="77777777" w:rsidR="00F72E9E" w:rsidRPr="00F72E9E" w:rsidRDefault="00F72E9E">
      <w:pPr>
        <w:pStyle w:val="NormalWeb"/>
        <w:ind w:left="480" w:hanging="480"/>
        <w:divId w:val="1875531686"/>
        <w:rPr>
          <w:noProof/>
        </w:rPr>
      </w:pPr>
      <w:r w:rsidRPr="00F72E9E">
        <w:rPr>
          <w:noProof/>
        </w:rPr>
        <w:lastRenderedPageBreak/>
        <w:t>Timmermans, W.J., Kustas, W.P., Anderson, M.C., French, A.N., 2007. An intercomparison of the surface energy balance algorithm for land (SEBAL) and the two-source energy balance (TSEB) modeling schemes. Remote Sens. Environ. 108, 369–384.</w:t>
      </w:r>
    </w:p>
    <w:p w14:paraId="70F468F3" w14:textId="77777777" w:rsidR="00F72E9E" w:rsidRPr="00F72E9E" w:rsidRDefault="00F72E9E">
      <w:pPr>
        <w:pStyle w:val="NormalWeb"/>
        <w:ind w:left="480" w:hanging="480"/>
        <w:divId w:val="1875531686"/>
        <w:rPr>
          <w:noProof/>
        </w:rPr>
      </w:pPr>
      <w:r w:rsidRPr="00F72E9E">
        <w:rPr>
          <w:noProof/>
        </w:rPr>
        <w:t>Tolk, J.A., Howell, T.A., Evett, S.R., 2006. Nighttime evapotranspiration from alfalfa and cotton in a semiarid climate. Agron. J. 98, 730–736.</w:t>
      </w:r>
    </w:p>
    <w:p w14:paraId="6B6B1C4C" w14:textId="77777777" w:rsidR="00F72E9E" w:rsidRPr="00F72E9E" w:rsidRDefault="00F72E9E">
      <w:pPr>
        <w:pStyle w:val="NormalWeb"/>
        <w:ind w:left="480" w:hanging="480"/>
        <w:divId w:val="1875531686"/>
        <w:rPr>
          <w:noProof/>
        </w:rPr>
      </w:pPr>
      <w:r w:rsidRPr="00F72E9E">
        <w:rPr>
          <w:noProof/>
        </w:rPr>
        <w:t>Trout, T.J., Johnson, L.F., Gartung, J., 2008. Remote sensing of canopy cover in horticultural crops. Hortscience 43, 333–337.</w:t>
      </w:r>
    </w:p>
    <w:p w14:paraId="072990B7" w14:textId="77777777" w:rsidR="00F72E9E" w:rsidRPr="00F72E9E" w:rsidRDefault="00F72E9E">
      <w:pPr>
        <w:pStyle w:val="NormalWeb"/>
        <w:ind w:left="480" w:hanging="480"/>
        <w:divId w:val="1875531686"/>
        <w:rPr>
          <w:noProof/>
        </w:rPr>
      </w:pPr>
      <w:r w:rsidRPr="00F72E9E">
        <w:rPr>
          <w:noProof/>
        </w:rPr>
        <w:t>Van de Griend, A.A., Camillo, P.J., Gurney, R.J., 1985. Discrimination of soil physical parameters, thermal inertia, and soil moisture from diurnal surface temperature fluctuations. Water Resour. Res. 21, 997–1009.</w:t>
      </w:r>
    </w:p>
    <w:p w14:paraId="60A16EC1" w14:textId="77777777" w:rsidR="00F72E9E" w:rsidRPr="00F72E9E" w:rsidRDefault="00F72E9E">
      <w:pPr>
        <w:pStyle w:val="NormalWeb"/>
        <w:ind w:left="480" w:hanging="480"/>
        <w:divId w:val="1875531686"/>
        <w:rPr>
          <w:noProof/>
        </w:rPr>
      </w:pPr>
      <w:r w:rsidRPr="00F72E9E">
        <w:rPr>
          <w:noProof/>
        </w:rPr>
        <w:t>Van Niel, T.G., McVicar, T.R., Roderick, M.L., van Dijk, A.I.J.M., Renzullo, L.J., van Gorsel, E., 2011. Correcting for systematic error in satellite-derived latent heat flux due to assumptions in temporal scaling: Assessment from flux tower observations. J. Hydrol. 409, 140–148. doi:http://dx.doi.org/10.1016/j.jhydrol.2011.08.011</w:t>
      </w:r>
    </w:p>
    <w:p w14:paraId="2C22DDBF" w14:textId="77777777" w:rsidR="00F72E9E" w:rsidRPr="00F72E9E" w:rsidRDefault="00F72E9E">
      <w:pPr>
        <w:pStyle w:val="NormalWeb"/>
        <w:ind w:left="480" w:hanging="480"/>
        <w:divId w:val="1875531686"/>
        <w:rPr>
          <w:noProof/>
        </w:rPr>
      </w:pPr>
      <w:r w:rsidRPr="00F72E9E">
        <w:rPr>
          <w:noProof/>
        </w:rPr>
        <w:t>Van Oevelen, P.J., 1991. Determination of the available energy for evapotranspiration with remote sensing. Wageningen University, The Netherlands.</w:t>
      </w:r>
    </w:p>
    <w:p w14:paraId="50A1B6FC" w14:textId="77777777" w:rsidR="00F72E9E" w:rsidRPr="00F72E9E" w:rsidRDefault="00F72E9E">
      <w:pPr>
        <w:pStyle w:val="NormalWeb"/>
        <w:ind w:left="480" w:hanging="480"/>
        <w:divId w:val="1875531686"/>
        <w:rPr>
          <w:noProof/>
        </w:rPr>
      </w:pPr>
      <w:r w:rsidRPr="00F72E9E">
        <w:rPr>
          <w:noProof/>
        </w:rPr>
        <w:t>Velpuri, N.M., Senay, G.B., Singh, R.K., Bohms, S., Verdin, J.P., 2013. A comprehensive evaluation of two MODIS evapotranspiration products over the conterminous United States: Using point and gridded FLUXNET and water balance ET. Remote Sens. Environ. 139, 35–49. doi:http://dx.doi.org/10.1016/j.rse.2013.07.013</w:t>
      </w:r>
    </w:p>
    <w:p w14:paraId="66F5D024" w14:textId="77777777" w:rsidR="00F72E9E" w:rsidRPr="00F72E9E" w:rsidRDefault="00F72E9E">
      <w:pPr>
        <w:pStyle w:val="NormalWeb"/>
        <w:ind w:left="480" w:hanging="480"/>
        <w:divId w:val="1875531686"/>
        <w:rPr>
          <w:noProof/>
        </w:rPr>
      </w:pPr>
      <w:r w:rsidRPr="00F72E9E">
        <w:rPr>
          <w:noProof/>
        </w:rPr>
        <w:t>Verma, S.B., Rosenberg, N.J., Blad, B.L., Baradas, M.W., 1976. Resistance-energy Balance Method for Predicting Evapotranspiration: Determination of Boundary Layer Resistance and Evaluation of Error Effects1.</w:t>
      </w:r>
    </w:p>
    <w:p w14:paraId="7F3ED2CF" w14:textId="77777777" w:rsidR="00F72E9E" w:rsidRPr="00F72E9E" w:rsidRDefault="00F72E9E">
      <w:pPr>
        <w:pStyle w:val="NormalWeb"/>
        <w:ind w:left="480" w:hanging="480"/>
        <w:divId w:val="1875531686"/>
        <w:rPr>
          <w:noProof/>
        </w:rPr>
      </w:pPr>
      <w:r w:rsidRPr="00F72E9E">
        <w:rPr>
          <w:noProof/>
        </w:rPr>
        <w:t>Vernekar, K.G., Sinha, S., Sadani, L.K., Sivaramakrishnan, S., Parasnis, S.S., Mohan, B., Dharmaraj, S., Patil, M.N., Pillai, J.S., Murthy, B.S., Debaje, S.B., Bagavathsingh, A., 2003. An Overview of the Land Surface Processes Experiment (Laspex) over a Semi-Arid Region of India. Boundary-Layer Meteorol. 106, 561–572.</w:t>
      </w:r>
    </w:p>
    <w:p w14:paraId="282A5852" w14:textId="77777777" w:rsidR="00F72E9E" w:rsidRPr="00F72E9E" w:rsidRDefault="00F72E9E">
      <w:pPr>
        <w:pStyle w:val="NormalWeb"/>
        <w:ind w:left="480" w:hanging="480"/>
        <w:divId w:val="1875531686"/>
        <w:rPr>
          <w:noProof/>
        </w:rPr>
      </w:pPr>
      <w:r w:rsidRPr="00F72E9E">
        <w:rPr>
          <w:noProof/>
        </w:rPr>
        <w:t>Verstraeten, W.W., Veroustraete, F., Feyen, J., 2008. Assessment of Evapotranspiration and Soil Moisture Content Across Different Scales of Observation. Sensors 8, 70–117.</w:t>
      </w:r>
    </w:p>
    <w:p w14:paraId="7B8B04D9" w14:textId="77777777" w:rsidR="00F72E9E" w:rsidRPr="00F72E9E" w:rsidRDefault="00F72E9E">
      <w:pPr>
        <w:pStyle w:val="NormalWeb"/>
        <w:ind w:left="480" w:hanging="480"/>
        <w:divId w:val="1875531686"/>
        <w:rPr>
          <w:noProof/>
        </w:rPr>
      </w:pPr>
      <w:r w:rsidRPr="00F72E9E">
        <w:rPr>
          <w:noProof/>
        </w:rPr>
        <w:t>Vinukollu, R.K., Meynadier, R., Sheffield, J., Wood, E.F., 2011a. Multi-model, multi-sensor estimates of global evapotranspiration: climatology, uncertainties and trends. Hydrol. Process. 25, 3993–4010. doi:10.1002/hyp.8393</w:t>
      </w:r>
    </w:p>
    <w:p w14:paraId="1F45E87A" w14:textId="77777777" w:rsidR="00F72E9E" w:rsidRPr="00F72E9E" w:rsidRDefault="00F72E9E">
      <w:pPr>
        <w:pStyle w:val="NormalWeb"/>
        <w:ind w:left="480" w:hanging="480"/>
        <w:divId w:val="1875531686"/>
        <w:rPr>
          <w:noProof/>
        </w:rPr>
      </w:pPr>
      <w:r w:rsidRPr="00F72E9E">
        <w:rPr>
          <w:noProof/>
        </w:rPr>
        <w:t>Vinukollu, R.K., Wood, E.F., Ferguson, C.R., Fisher, J.B., 2011b. Global estimates of evapotranspiration for climate studies using multi-sensor remote sensing data: Evaluation of three process-based approaches. Remote Sens. Environ. 115, 801–823.</w:t>
      </w:r>
    </w:p>
    <w:p w14:paraId="57F45CAC" w14:textId="77777777" w:rsidR="00F72E9E" w:rsidRPr="00F72E9E" w:rsidRDefault="00F72E9E">
      <w:pPr>
        <w:pStyle w:val="NormalWeb"/>
        <w:ind w:left="480" w:hanging="480"/>
        <w:divId w:val="1875531686"/>
        <w:rPr>
          <w:noProof/>
        </w:rPr>
      </w:pPr>
      <w:r w:rsidRPr="00F72E9E">
        <w:rPr>
          <w:noProof/>
        </w:rPr>
        <w:lastRenderedPageBreak/>
        <w:t>Wang, K., Li, Z., Cribb, M., 2006. Estimation of evaporative fraction from a combination of day and night land surface temperatures and NDVI: A new method to determine the Priestley–Taylor parameter. Remote Sens. Environ. 102, 293–305.</w:t>
      </w:r>
    </w:p>
    <w:p w14:paraId="54940FD8" w14:textId="77777777" w:rsidR="00F72E9E" w:rsidRPr="00F72E9E" w:rsidRDefault="00F72E9E">
      <w:pPr>
        <w:pStyle w:val="NormalWeb"/>
        <w:ind w:left="480" w:hanging="480"/>
        <w:divId w:val="1875531686"/>
        <w:rPr>
          <w:noProof/>
        </w:rPr>
      </w:pPr>
      <w:r w:rsidRPr="00F72E9E">
        <w:rPr>
          <w:noProof/>
        </w:rPr>
        <w:t>Wever, L.A., Flanagan, L.B., Carlson, P.J., 2002. Seasonal and interannual variation in evapotranspiration, energy balance and surface conductance in a northern temperate grassland. Agric. For. Meteorol. 112, 31–49.</w:t>
      </w:r>
    </w:p>
    <w:p w14:paraId="4F30B7BF" w14:textId="77777777" w:rsidR="00F72E9E" w:rsidRPr="00F72E9E" w:rsidRDefault="00F72E9E">
      <w:pPr>
        <w:pStyle w:val="NormalWeb"/>
        <w:ind w:left="480" w:hanging="480"/>
        <w:divId w:val="1875531686"/>
        <w:rPr>
          <w:noProof/>
        </w:rPr>
      </w:pPr>
      <w:r w:rsidRPr="00F72E9E">
        <w:rPr>
          <w:noProof/>
        </w:rPr>
        <w:t>Yilmaz, M.T., Anderson, M.C., Zaitchik, B., Hain, C.R., Crow, W.T., Ozdogan, M., Chun, J.A., Evans, J., 2014. Comparison of prognostic and diagnostic surface flux modeling approaches over the Nile River basin. Water Resour. Res. 50, 386–408. doi:10.1002/2013WR014194</w:t>
      </w:r>
    </w:p>
    <w:p w14:paraId="1B05F1E8" w14:textId="77777777" w:rsidR="00F72E9E" w:rsidRPr="00F72E9E" w:rsidRDefault="00F72E9E">
      <w:pPr>
        <w:pStyle w:val="NormalWeb"/>
        <w:ind w:left="480" w:hanging="480"/>
        <w:divId w:val="1875531686"/>
        <w:rPr>
          <w:noProof/>
        </w:rPr>
      </w:pPr>
      <w:r w:rsidRPr="00F72E9E">
        <w:rPr>
          <w:noProof/>
        </w:rPr>
        <w:t>Zahira, S., Abderrahmane, H., Mederbal, K., Frederic, D., 2009. Mapping latent heat flux in the western forest covered regions of Algeria using remote sensing data and a spatialized model. Remote Sens. 1, 795–817.</w:t>
      </w:r>
    </w:p>
    <w:p w14:paraId="4E1E0AC0" w14:textId="77777777" w:rsidR="00F72E9E" w:rsidRPr="00F72E9E" w:rsidRDefault="00F72E9E">
      <w:pPr>
        <w:pStyle w:val="NormalWeb"/>
        <w:ind w:left="480" w:hanging="480"/>
        <w:divId w:val="1875531686"/>
        <w:rPr>
          <w:noProof/>
        </w:rPr>
      </w:pPr>
      <w:r w:rsidRPr="00F72E9E">
        <w:rPr>
          <w:noProof/>
        </w:rPr>
        <w:t>Zhang, Y., Liu, C., Lei, Y., Tang, Y., Yu, Q., Shen, Y., Sun, H., 2006. An integrated algorithm for estimating regional latent heat flux and daily evapotranspiration. Int. J. Remote Sens. 27, 129–152.</w:t>
      </w:r>
    </w:p>
    <w:p w14:paraId="05035944" w14:textId="2F47031E" w:rsidR="00BF291E" w:rsidRPr="00BF291E" w:rsidRDefault="00BF291E" w:rsidP="00082359">
      <w:pPr>
        <w:pStyle w:val="NormalWeb"/>
        <w:ind w:left="480" w:hanging="480"/>
        <w:divId w:val="1339847835"/>
      </w:pPr>
      <w:r w:rsidRPr="00BF291E">
        <w:fldChar w:fldCharType="end"/>
      </w:r>
    </w:p>
    <w:p w14:paraId="6C842C70" w14:textId="77777777" w:rsidR="00BF291E" w:rsidRPr="00BF291E" w:rsidRDefault="00BF291E" w:rsidP="00BF291E">
      <w:pPr>
        <w:rPr>
          <w:rFonts w:ascii="Times New Roman" w:eastAsiaTheme="minorEastAsia" w:hAnsi="Times New Roman" w:cs="Times New Roman"/>
          <w:sz w:val="24"/>
          <w:szCs w:val="24"/>
        </w:rPr>
      </w:pPr>
      <w:r w:rsidRPr="00BF291E">
        <w:br w:type="page"/>
      </w:r>
    </w:p>
    <w:p w14:paraId="25A9C15F" w14:textId="77777777" w:rsidR="00BF291E" w:rsidRPr="00BF291E" w:rsidRDefault="00BF291E" w:rsidP="00BF291E">
      <w:pPr>
        <w:spacing w:before="100" w:beforeAutospacing="1" w:after="100" w:afterAutospacing="1" w:line="240" w:lineRule="auto"/>
        <w:ind w:left="480" w:hanging="480"/>
        <w:rPr>
          <w:rFonts w:ascii="Times New Roman" w:eastAsiaTheme="minorEastAsia" w:hAnsi="Times New Roman" w:cs="Times New Roman"/>
          <w:sz w:val="24"/>
          <w:szCs w:val="24"/>
        </w:rPr>
      </w:pPr>
      <w:r w:rsidRPr="00BF291E">
        <w:rPr>
          <w:rFonts w:ascii="Times New Roman" w:eastAsiaTheme="minorEastAsia" w:hAnsi="Times New Roman" w:cs="Times New Roman"/>
          <w:b/>
          <w:sz w:val="24"/>
          <w:szCs w:val="24"/>
        </w:rPr>
        <w:lastRenderedPageBreak/>
        <w:t>Figure captions</w:t>
      </w:r>
    </w:p>
    <w:p w14:paraId="7C6C1693" w14:textId="650B1AFB" w:rsidR="00BF291E" w:rsidRPr="00BF291E" w:rsidRDefault="00BF291E" w:rsidP="00BF291E">
      <w:pPr>
        <w:spacing w:before="100" w:beforeAutospacing="1" w:after="100" w:afterAutospacing="1" w:line="240" w:lineRule="auto"/>
        <w:rPr>
          <w:rFonts w:ascii="Times New Roman" w:eastAsiaTheme="minorEastAsia" w:hAnsi="Times New Roman" w:cs="Times New Roman"/>
          <w:sz w:val="24"/>
          <w:szCs w:val="24"/>
        </w:rPr>
      </w:pP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_Ref388364588 \h  \* MERGEFORMAT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r w:rsidRPr="00BF291E">
        <w:rPr>
          <w:rFonts w:ascii="Times New Roman" w:hAnsi="Times New Roman" w:cs="Times New Roman"/>
          <w:sz w:val="24"/>
          <w:szCs w:val="24"/>
        </w:rPr>
        <w:t xml:space="preserve">Figure </w:t>
      </w:r>
      <w:r w:rsidRPr="00BF291E">
        <w:rPr>
          <w:rFonts w:ascii="Times New Roman" w:hAnsi="Times New Roman" w:cs="Times New Roman"/>
          <w:noProof/>
          <w:sz w:val="24"/>
          <w:szCs w:val="24"/>
        </w:rPr>
        <w:t>1</w:t>
      </w:r>
      <w:r w:rsidRPr="00BF291E">
        <w:rPr>
          <w:rFonts w:ascii="Times New Roman" w:hAnsi="Times New Roman" w:cs="Times New Roman"/>
          <w:sz w:val="24"/>
          <w:szCs w:val="24"/>
        </w:rPr>
        <w:t xml:space="preserve">.  </w:t>
      </w:r>
      <w:r w:rsidRPr="00BF291E">
        <w:rPr>
          <w:rFonts w:ascii="Times New Roman" w:eastAsiaTheme="minorEastAsia" w:hAnsi="Times New Roman" w:cs="Times New Roman"/>
          <w:sz w:val="24"/>
          <w:szCs w:val="24"/>
        </w:rPr>
        <w:t xml:space="preserve">Empirical relationship between the reference ET </w:t>
      </w:r>
      <w:proofErr w:type="gramStart"/>
      <w:r w:rsidRPr="00BF291E">
        <w:rPr>
          <w:rFonts w:ascii="Times New Roman" w:eastAsiaTheme="minorEastAsia" w:hAnsi="Times New Roman" w:cs="Times New Roman"/>
          <w:sz w:val="24"/>
          <w:szCs w:val="24"/>
        </w:rPr>
        <w:t>fraction</w:t>
      </w:r>
      <w:proofErr w:type="gramEnd"/>
      <w:r w:rsidRPr="00BF291E">
        <w:rPr>
          <w:rFonts w:ascii="Times New Roman" w:eastAsiaTheme="minorEastAsia" w:hAnsi="Times New Roman" w:cs="Times New Roman"/>
          <w:sz w:val="24"/>
          <w:szCs w:val="24"/>
        </w:rPr>
        <w:t xml:space="preserve"> (</w:t>
      </w:r>
      <w:proofErr w:type="spellStart"/>
      <w:r w:rsidRPr="00BF291E">
        <w:rPr>
          <w:rFonts w:ascii="Times New Roman" w:hAnsi="Times New Roman" w:cs="Times New Roman"/>
          <w:i/>
          <w:sz w:val="24"/>
          <w:szCs w:val="24"/>
        </w:rPr>
        <w:t>ETf</w:t>
      </w:r>
      <w:proofErr w:type="spellEnd"/>
      <w:r w:rsidRPr="00BF291E">
        <w:rPr>
          <w:rFonts w:ascii="Times New Roman" w:eastAsiaTheme="minorEastAsia" w:hAnsi="Times New Roman" w:cs="Times New Roman"/>
          <w:sz w:val="24"/>
          <w:szCs w:val="24"/>
        </w:rPr>
        <w:t>) (dimensionless) and EVI (dimensionless) for a mixture of</w:t>
      </w:r>
      <w:r w:rsidRPr="00BF291E">
        <w:rPr>
          <w:rFonts w:ascii="Times New Roman" w:eastAsiaTheme="minorEastAsia" w:hAnsi="Times New Roman" w:cs="Times New Roman"/>
          <w:b/>
          <w:i/>
          <w:sz w:val="24"/>
          <w:szCs w:val="24"/>
        </w:rPr>
        <w:t xml:space="preserve"> riparian vegetation and crops</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w:t>
      </w:r>
      <w:bookmarkStart w:id="242" w:name="_Ref385243951"/>
      <w:r w:rsidRPr="00BF291E">
        <w:rPr>
          <w:rFonts w:ascii="Times New Roman" w:eastAsiaTheme="minorEastAsia" w:hAnsi="Times New Roman" w:cs="Times New Roman"/>
          <w:sz w:val="24"/>
          <w:szCs w:val="24"/>
        </w:rPr>
        <w:t>The sites span a range of geographic locations (San Pedro River, AZ; Imperial Irrigation district, CA; Palo Verde irrigation district, CA; Texas).  The line is the best fit regression line.</w:t>
      </w:r>
      <w:bookmarkEnd w:id="242"/>
      <w:r w:rsidRPr="00BF291E">
        <w:rPr>
          <w:rFonts w:ascii="Times New Roman" w:eastAsiaTheme="minorEastAsia" w:hAnsi="Times New Roman" w:cs="Times New Roman"/>
          <w:sz w:val="24"/>
          <w:szCs w:val="24"/>
        </w:rPr>
        <w:t xml:space="preserve">  Reprinted from </w:t>
      </w:r>
      <w:r w:rsidRPr="00BF291E">
        <w:rPr>
          <w:rFonts w:ascii="Times New Roman" w:eastAsiaTheme="minorEastAsia" w:hAnsi="Times New Roman" w:cs="Times New Roman"/>
          <w:sz w:val="24"/>
          <w:szCs w:val="24"/>
        </w:rPr>
        <w:fldChar w:fldCharType="begin" w:fldLock="1"/>
      </w:r>
      <w:r w:rsidR="00F72E9E">
        <w:rPr>
          <w:rFonts w:ascii="Times New Roman" w:eastAsiaTheme="minorEastAsia" w:hAnsi="Times New Roman" w:cs="Times New Roman"/>
          <w:sz w:val="24"/>
          <w:szCs w:val="24"/>
        </w:rPr>
        <w:instrText>ADDIN CSL_CITATION { "citationItems" : [ { "id" : "ITEM-1", "itemData" : { "DOI" : "10.3390/rs5083849", "ISSN" : "2072-4292", "author" : [ { "dropping-particle" : "", "family" : "Nagler", "given" : "Pamela L", "non-dropping-particle" : "", "parse-names" : false, "suffix" : "" }, { "dropping-particle" : "", "family" : "Glenn", "given" : "Edward P", "non-dropping-particle" : "", "parse-names" : false, "suffix" : "" }, { "dropping-particle" : "", "family" : "Nguyen", "given" : "Uyen", "non-dropping-particle" : "", "parse-names" : false, "suffix" : "" }, { "dropping-particle" : "", "family" : "Scott", "given" : "Russell L", "non-dropping-particle" : "", "parse-names" : false, "suffix" : "" }, { "dropping-particle" : "", "family" : "Doody", "given" : "Tanya", "non-dropping-particle" : "", "parse-names" : false, "suffix" : "" } ], "container-title" : "Remote Sensing", "id" : "ITEM-1", "issue" : "8", "issued" : { "date-parts" : [ [ "2013" ] ] }, "page" : "3849-3871", "title" : "Estimating Riparian and Agricultural Actual Evapotranspiration by Reference Evapotranspiration and MODIS Enhanced Vegetation Index", "type" : "article-journal", "volume" : "5" }, "uris" : [ "http://www.mendeley.com/documents/?uuid=ea04b463-9e29-4a43-a9b6-46913db45bdf" ] } ], "mendeley" : { "previouslyFormattedCitation" : "(Nagler et al., 2013)"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Pr="00BF291E">
        <w:rPr>
          <w:rFonts w:ascii="Times New Roman" w:eastAsiaTheme="minorEastAsia" w:hAnsi="Times New Roman" w:cs="Times New Roman"/>
          <w:noProof/>
          <w:sz w:val="24"/>
          <w:szCs w:val="24"/>
        </w:rPr>
        <w:t>(Nagler et al., 2013)</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xml:space="preserve"> with permission from MDPI.</w:t>
      </w:r>
    </w:p>
    <w:p w14:paraId="59AB0707" w14:textId="77777777" w:rsidR="00BF291E" w:rsidRPr="00BF291E" w:rsidRDefault="00BF291E" w:rsidP="00BF291E">
      <w:pPr>
        <w:spacing w:before="100" w:beforeAutospacing="1" w:after="100" w:afterAutospacing="1" w:line="240" w:lineRule="auto"/>
        <w:rPr>
          <w:rFonts w:ascii="Times New Roman" w:eastAsiaTheme="minorEastAsia" w:hAnsi="Times New Roman" w:cs="Times New Roman"/>
          <w:sz w:val="24"/>
          <w:szCs w:val="24"/>
        </w:rPr>
      </w:pPr>
      <w:r w:rsidRPr="00BF291E">
        <w:rPr>
          <w:rFonts w:ascii="Times New Roman" w:eastAsiaTheme="minorEastAsia" w:hAnsi="Times New Roman" w:cs="Times New Roman"/>
          <w:sz w:val="24"/>
          <w:szCs w:val="24"/>
        </w:rPr>
        <w:fldChar w:fldCharType="begin"/>
      </w:r>
      <w:r w:rsidRPr="00BF291E">
        <w:rPr>
          <w:rFonts w:ascii="Times New Roman" w:eastAsiaTheme="minorEastAsia" w:hAnsi="Times New Roman" w:cs="Times New Roman"/>
          <w:sz w:val="24"/>
          <w:szCs w:val="24"/>
        </w:rPr>
        <w:instrText xml:space="preserve"> REF _Ref388004646 \h  \* MERGEFORMAT </w:instrText>
      </w:r>
      <w:r w:rsidRPr="00BF291E">
        <w:rPr>
          <w:rFonts w:ascii="Times New Roman" w:eastAsiaTheme="minorEastAsia" w:hAnsi="Times New Roman" w:cs="Times New Roman"/>
          <w:sz w:val="24"/>
          <w:szCs w:val="24"/>
        </w:rPr>
      </w:r>
      <w:r w:rsidRPr="00BF291E">
        <w:rPr>
          <w:rFonts w:ascii="Times New Roman" w:eastAsiaTheme="minorEastAsia" w:hAnsi="Times New Roman" w:cs="Times New Roman"/>
          <w:sz w:val="24"/>
          <w:szCs w:val="24"/>
        </w:rPr>
        <w:fldChar w:fldCharType="separate"/>
      </w:r>
      <w:r w:rsidRPr="00BF291E">
        <w:rPr>
          <w:rFonts w:ascii="Times New Roman" w:hAnsi="Times New Roman" w:cs="Times New Roman"/>
          <w:sz w:val="24"/>
          <w:szCs w:val="24"/>
        </w:rPr>
        <w:t xml:space="preserve">Figure </w:t>
      </w:r>
      <w:r w:rsidRPr="00BF291E">
        <w:rPr>
          <w:rFonts w:ascii="Times New Roman" w:hAnsi="Times New Roman" w:cs="Times New Roman"/>
          <w:noProof/>
          <w:sz w:val="24"/>
          <w:szCs w:val="24"/>
        </w:rPr>
        <w:t>2</w:t>
      </w:r>
      <w:r w:rsidRPr="00BF291E">
        <w:rPr>
          <w:rFonts w:ascii="Times New Roman" w:hAnsi="Times New Roman" w:cs="Times New Roman"/>
          <w:sz w:val="24"/>
          <w:szCs w:val="24"/>
        </w:rPr>
        <w:t>.  The soil moisture function used in both the PT-JPL (Fisher et al, 2008) and MOD16 (Mu et al., 2011) versus relative humidity for a range of air temperature.</w:t>
      </w:r>
      <w:r w:rsidRPr="00BF291E">
        <w:rPr>
          <w:rFonts w:ascii="Times New Roman" w:eastAsiaTheme="minorEastAsia" w:hAnsi="Times New Roman" w:cs="Times New Roman"/>
          <w:sz w:val="24"/>
          <w:szCs w:val="24"/>
        </w:rPr>
        <w:fldChar w:fldCharType="end"/>
      </w:r>
    </w:p>
    <w:p w14:paraId="11397AAD" w14:textId="77777777" w:rsidR="00BF291E" w:rsidRPr="00BF291E" w:rsidRDefault="00BF291E" w:rsidP="00BF291E">
      <w:pPr>
        <w:spacing w:after="200" w:line="240" w:lineRule="auto"/>
        <w:rPr>
          <w:rFonts w:ascii="Times New Roman" w:hAnsi="Times New Roman" w:cs="Times New Roman"/>
          <w:bCs/>
          <w:sz w:val="24"/>
          <w:szCs w:val="24"/>
        </w:rPr>
      </w:pP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REF _Ref385253155 \h  \* MERGEFORMAT </w:instrText>
      </w:r>
      <w:r w:rsidRPr="00BF291E">
        <w:rPr>
          <w:rFonts w:ascii="Times New Roman" w:hAnsi="Times New Roman" w:cs="Times New Roman"/>
          <w:bCs/>
          <w:sz w:val="24"/>
          <w:szCs w:val="24"/>
        </w:rPr>
      </w:r>
      <w:r w:rsidRPr="00BF291E">
        <w:rPr>
          <w:rFonts w:ascii="Times New Roman" w:hAnsi="Times New Roman" w:cs="Times New Roman"/>
          <w:bCs/>
          <w:sz w:val="24"/>
          <w:szCs w:val="24"/>
        </w:rPr>
        <w:fldChar w:fldCharType="separate"/>
      </w:r>
      <w:r w:rsidRPr="00BF291E">
        <w:rPr>
          <w:rFonts w:ascii="Times New Roman" w:hAnsi="Times New Roman" w:cs="Times New Roman"/>
          <w:bCs/>
          <w:sz w:val="24"/>
          <w:szCs w:val="24"/>
        </w:rPr>
        <w:t xml:space="preserve">Figure </w:t>
      </w:r>
      <w:r w:rsidRPr="00BF291E">
        <w:rPr>
          <w:rFonts w:ascii="Times New Roman" w:hAnsi="Times New Roman" w:cs="Times New Roman"/>
          <w:bCs/>
          <w:noProof/>
          <w:sz w:val="24"/>
          <w:szCs w:val="24"/>
        </w:rPr>
        <w:t>3</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Schematic of one (left) and two-source (right) models for temperature-based ET calculations.  T</w:t>
      </w:r>
      <w:r w:rsidRPr="00BF291E">
        <w:rPr>
          <w:rFonts w:ascii="Times New Roman" w:hAnsi="Times New Roman" w:cs="Times New Roman"/>
          <w:bCs/>
          <w:sz w:val="24"/>
          <w:szCs w:val="24"/>
          <w:vertAlign w:val="subscript"/>
        </w:rPr>
        <w:t>R</w:t>
      </w:r>
      <w:r w:rsidRPr="00BF291E">
        <w:rPr>
          <w:rFonts w:ascii="Times New Roman" w:hAnsi="Times New Roman" w:cs="Times New Roman"/>
          <w:bCs/>
          <w:sz w:val="24"/>
          <w:szCs w:val="24"/>
        </w:rPr>
        <w:t xml:space="preserve"> is the radiometric surface temperature detected at the satellite, and the grey lines indicate thermal radiation emission from the combined soil</w:t>
      </w:r>
      <w:r w:rsidRPr="00BF291E">
        <w:rPr>
          <w:rFonts w:ascii="Times New Roman" w:hAnsi="Times New Roman" w:cs="Times New Roman"/>
          <w:bCs/>
          <w:noProof/>
          <w:sz w:val="24"/>
          <w:szCs w:val="24"/>
        </w:rPr>
        <w:t xml:space="preserve"> and canopy.</w:t>
      </w:r>
    </w:p>
    <w:p w14:paraId="6523FE3C" w14:textId="77777777" w:rsidR="00BF291E" w:rsidRPr="00BF291E" w:rsidRDefault="00BF291E" w:rsidP="00BF291E">
      <w:pPr>
        <w:spacing w:after="200" w:line="240" w:lineRule="auto"/>
        <w:rPr>
          <w:rFonts w:ascii="Times New Roman" w:hAnsi="Times New Roman" w:cs="Times New Roman"/>
          <w:bCs/>
          <w:sz w:val="24"/>
          <w:szCs w:val="24"/>
        </w:rPr>
      </w:pP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REF _Ref385253289 \h  \* MERGEFORMAT </w:instrText>
      </w:r>
      <w:r w:rsidRPr="00BF291E">
        <w:rPr>
          <w:rFonts w:ascii="Times New Roman" w:hAnsi="Times New Roman" w:cs="Times New Roman"/>
          <w:bCs/>
          <w:sz w:val="24"/>
          <w:szCs w:val="24"/>
        </w:rPr>
      </w:r>
      <w:r w:rsidRPr="00BF291E">
        <w:rPr>
          <w:rFonts w:ascii="Times New Roman" w:hAnsi="Times New Roman" w:cs="Times New Roman"/>
          <w:bCs/>
          <w:sz w:val="24"/>
          <w:szCs w:val="24"/>
        </w:rPr>
        <w:fldChar w:fldCharType="separate"/>
      </w:r>
      <w:r w:rsidRPr="00BF291E">
        <w:rPr>
          <w:rFonts w:ascii="Times New Roman" w:hAnsi="Times New Roman" w:cs="Times New Roman"/>
          <w:bCs/>
          <w:sz w:val="24"/>
          <w:szCs w:val="24"/>
        </w:rPr>
        <w:t xml:space="preserve">Figure </w:t>
      </w:r>
      <w:r w:rsidRPr="00BF291E">
        <w:rPr>
          <w:rFonts w:ascii="Times New Roman" w:hAnsi="Times New Roman" w:cs="Times New Roman"/>
          <w:bCs/>
          <w:noProof/>
          <w:sz w:val="24"/>
          <w:szCs w:val="24"/>
        </w:rPr>
        <w:t>4</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Example of the assumption of the linear relationship between radiometric temperature (TR) and the temperature difference between heights z1 and z2.  Data are from Bastiaanssen (1998), and dry and wet pixels are added for illustration of the concept.  Permissions pending from Elsevier.</w:t>
      </w:r>
    </w:p>
    <w:p w14:paraId="30DD3743" w14:textId="77777777" w:rsidR="00BF291E" w:rsidRPr="00BF291E" w:rsidRDefault="00BF291E" w:rsidP="00BF291E">
      <w:pPr>
        <w:spacing w:after="200" w:line="240" w:lineRule="auto"/>
        <w:rPr>
          <w:rFonts w:ascii="Times New Roman" w:hAnsi="Times New Roman" w:cs="Times New Roman"/>
          <w:bCs/>
          <w:sz w:val="24"/>
          <w:szCs w:val="24"/>
        </w:rPr>
      </w:pP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REF _Ref388364614 \h  \* MERGEFORMAT </w:instrText>
      </w:r>
      <w:r w:rsidRPr="00BF291E">
        <w:rPr>
          <w:rFonts w:ascii="Times New Roman" w:hAnsi="Times New Roman" w:cs="Times New Roman"/>
          <w:bCs/>
          <w:sz w:val="24"/>
          <w:szCs w:val="24"/>
        </w:rPr>
      </w:r>
      <w:r w:rsidRPr="00BF291E">
        <w:rPr>
          <w:rFonts w:ascii="Times New Roman" w:hAnsi="Times New Roman" w:cs="Times New Roman"/>
          <w:bCs/>
          <w:sz w:val="24"/>
          <w:szCs w:val="24"/>
        </w:rPr>
        <w:fldChar w:fldCharType="separate"/>
      </w:r>
      <w:r w:rsidRPr="00BF291E">
        <w:rPr>
          <w:rFonts w:ascii="Times New Roman" w:hAnsi="Times New Roman" w:cs="Times New Roman"/>
          <w:bCs/>
          <w:sz w:val="24"/>
          <w:szCs w:val="24"/>
        </w:rPr>
        <w:t xml:space="preserve">Figure </w:t>
      </w:r>
      <w:r w:rsidRPr="00BF291E">
        <w:rPr>
          <w:rFonts w:ascii="Times New Roman" w:hAnsi="Times New Roman" w:cs="Times New Roman"/>
          <w:bCs/>
          <w:noProof/>
          <w:sz w:val="24"/>
          <w:szCs w:val="24"/>
        </w:rPr>
        <w:t>5</w:t>
      </w:r>
      <w:r w:rsidRPr="00BF291E">
        <w:rPr>
          <w:rFonts w:ascii="Times New Roman" w:hAnsi="Times New Roman" w:cs="Times New Roman"/>
          <w:bCs/>
          <w:sz w:val="24"/>
          <w:szCs w:val="24"/>
        </w:rPr>
        <w:t>.  Example of the TR-VI relationship used in TR-VI scatterplot methods.</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Permissions pending (necessary?).</w:t>
      </w:r>
    </w:p>
    <w:p w14:paraId="319DDBA9" w14:textId="77777777" w:rsidR="00BF291E" w:rsidRPr="00BF291E" w:rsidRDefault="00BF291E" w:rsidP="00BF291E">
      <w:pPr>
        <w:spacing w:after="200" w:line="240" w:lineRule="auto"/>
        <w:rPr>
          <w:rFonts w:ascii="Times New Roman" w:hAnsi="Times New Roman" w:cs="Times New Roman"/>
          <w:bCs/>
          <w:sz w:val="24"/>
          <w:szCs w:val="24"/>
        </w:rPr>
      </w:pP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REF _Ref385253361 \h  \* MERGEFORMAT </w:instrText>
      </w:r>
      <w:r w:rsidRPr="00BF291E">
        <w:rPr>
          <w:rFonts w:ascii="Times New Roman" w:hAnsi="Times New Roman" w:cs="Times New Roman"/>
          <w:bCs/>
          <w:sz w:val="24"/>
          <w:szCs w:val="24"/>
        </w:rPr>
      </w:r>
      <w:r w:rsidRPr="00BF291E">
        <w:rPr>
          <w:rFonts w:ascii="Times New Roman" w:hAnsi="Times New Roman" w:cs="Times New Roman"/>
          <w:bCs/>
          <w:sz w:val="24"/>
          <w:szCs w:val="24"/>
        </w:rPr>
        <w:fldChar w:fldCharType="separate"/>
      </w:r>
      <w:r w:rsidRPr="00BF291E">
        <w:rPr>
          <w:rFonts w:ascii="Times New Roman" w:hAnsi="Times New Roman" w:cs="Times New Roman"/>
          <w:bCs/>
          <w:sz w:val="24"/>
          <w:szCs w:val="24"/>
        </w:rPr>
        <w:t xml:space="preserve">Figure </w:t>
      </w:r>
      <w:r w:rsidRPr="00BF291E">
        <w:rPr>
          <w:rFonts w:ascii="Times New Roman" w:hAnsi="Times New Roman" w:cs="Times New Roman"/>
          <w:bCs/>
          <w:noProof/>
          <w:sz w:val="24"/>
          <w:szCs w:val="24"/>
        </w:rPr>
        <w:t>6</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Maps of SEBAL ET (mm d-1) in a groundwater irrigated area in southern India at 30m (left) and aggregated to 1 km (right).  The grid in both panels represents 1 km pixels.  Based on data from Ahmad et al (2006).</w:t>
      </w:r>
    </w:p>
    <w:p w14:paraId="10009F77" w14:textId="77777777" w:rsidR="00BF291E" w:rsidRPr="00BF291E" w:rsidRDefault="00BF291E" w:rsidP="00BF291E">
      <w:pPr>
        <w:spacing w:after="200" w:line="240" w:lineRule="auto"/>
        <w:rPr>
          <w:rFonts w:ascii="Times New Roman" w:eastAsiaTheme="minorEastAsia" w:hAnsi="Times New Roman" w:cs="Times New Roman"/>
          <w:bCs/>
          <w:sz w:val="24"/>
          <w:szCs w:val="24"/>
        </w:rPr>
      </w:pP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REF _Ref385253416 \h  \* MERGEFORMAT </w:instrText>
      </w:r>
      <w:r w:rsidRPr="00BF291E">
        <w:rPr>
          <w:rFonts w:ascii="Times New Roman" w:hAnsi="Times New Roman" w:cs="Times New Roman"/>
          <w:bCs/>
          <w:sz w:val="24"/>
          <w:szCs w:val="24"/>
        </w:rPr>
      </w:r>
      <w:r w:rsidRPr="00BF291E">
        <w:rPr>
          <w:rFonts w:ascii="Times New Roman" w:hAnsi="Times New Roman" w:cs="Times New Roman"/>
          <w:bCs/>
          <w:sz w:val="24"/>
          <w:szCs w:val="24"/>
        </w:rPr>
        <w:fldChar w:fldCharType="separate"/>
      </w:r>
      <w:r w:rsidRPr="00BF291E">
        <w:rPr>
          <w:rFonts w:ascii="Times New Roman" w:hAnsi="Times New Roman" w:cs="Times New Roman"/>
          <w:bCs/>
          <w:sz w:val="24"/>
          <w:szCs w:val="24"/>
        </w:rPr>
        <w:t xml:space="preserve">Figure </w:t>
      </w:r>
      <w:r w:rsidRPr="00BF291E">
        <w:rPr>
          <w:rFonts w:ascii="Times New Roman" w:hAnsi="Times New Roman" w:cs="Times New Roman"/>
          <w:bCs/>
          <w:noProof/>
          <w:sz w:val="24"/>
          <w:szCs w:val="24"/>
        </w:rPr>
        <w:t>7</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Schematic of the STARFM method for fusing MODIS and Landsat imagery for high spatial and temporal resolution of ET.  {</w:t>
      </w:r>
      <w:proofErr w:type="gramStart"/>
      <w:r w:rsidRPr="00BF291E">
        <w:rPr>
          <w:rFonts w:ascii="Times New Roman" w:hAnsi="Times New Roman" w:cs="Times New Roman"/>
          <w:bCs/>
          <w:sz w:val="24"/>
          <w:szCs w:val="24"/>
        </w:rPr>
        <w:t>permission</w:t>
      </w:r>
      <w:proofErr w:type="gramEnd"/>
      <w:r w:rsidRPr="00BF291E">
        <w:rPr>
          <w:rFonts w:ascii="Times New Roman" w:hAnsi="Times New Roman" w:cs="Times New Roman"/>
          <w:bCs/>
          <w:sz w:val="24"/>
          <w:szCs w:val="24"/>
        </w:rPr>
        <w:t xml:space="preserve"> needed</w:t>
      </w:r>
      <w:r w:rsidRPr="00BF291E">
        <w:rPr>
          <w:rFonts w:ascii="Times New Roman" w:hAnsi="Times New Roman" w:cs="Times New Roman"/>
          <w:bCs/>
          <w:noProof/>
          <w:sz w:val="24"/>
          <w:szCs w:val="24"/>
        </w:rPr>
        <w:t xml:space="preserve"> Cammalleri et al, 2013)}.</w:t>
      </w:r>
    </w:p>
    <w:p w14:paraId="02F24D22" w14:textId="77777777" w:rsidR="00BF291E" w:rsidRPr="00BF291E" w:rsidRDefault="00BF291E" w:rsidP="00BF291E">
      <w:pPr>
        <w:spacing w:after="200" w:line="240" w:lineRule="auto"/>
        <w:rPr>
          <w:rFonts w:ascii="Times New Roman" w:hAnsi="Times New Roman" w:cs="Times New Roman"/>
          <w:bCs/>
          <w:sz w:val="24"/>
          <w:szCs w:val="24"/>
        </w:rPr>
      </w:pP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REF _Ref385253517 \h  \* MERGEFORMAT </w:instrText>
      </w:r>
      <w:r w:rsidRPr="00BF291E">
        <w:rPr>
          <w:rFonts w:ascii="Times New Roman" w:hAnsi="Times New Roman" w:cs="Times New Roman"/>
          <w:bCs/>
          <w:sz w:val="24"/>
          <w:szCs w:val="24"/>
        </w:rPr>
      </w:r>
      <w:r w:rsidRPr="00BF291E">
        <w:rPr>
          <w:rFonts w:ascii="Times New Roman" w:hAnsi="Times New Roman" w:cs="Times New Roman"/>
          <w:bCs/>
          <w:sz w:val="24"/>
          <w:szCs w:val="24"/>
        </w:rPr>
        <w:fldChar w:fldCharType="separate"/>
      </w:r>
      <w:r w:rsidRPr="00BF291E">
        <w:rPr>
          <w:rFonts w:ascii="Times New Roman" w:hAnsi="Times New Roman" w:cs="Times New Roman"/>
          <w:bCs/>
          <w:sz w:val="24"/>
          <w:szCs w:val="24"/>
        </w:rPr>
        <w:t xml:space="preserve">Figure </w:t>
      </w:r>
      <w:r w:rsidRPr="00BF291E">
        <w:rPr>
          <w:rFonts w:ascii="Times New Roman" w:hAnsi="Times New Roman" w:cs="Times New Roman"/>
          <w:bCs/>
          <w:noProof/>
          <w:sz w:val="24"/>
          <w:szCs w:val="24"/>
        </w:rPr>
        <w:t>8</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Time series of ET/</w:t>
      </w:r>
      <w:proofErr w:type="spellStart"/>
      <w:r w:rsidRPr="00BF291E">
        <w:rPr>
          <w:rFonts w:ascii="Times New Roman" w:hAnsi="Times New Roman" w:cs="Times New Roman"/>
          <w:bCs/>
          <w:sz w:val="24"/>
          <w:szCs w:val="24"/>
        </w:rPr>
        <w:t>ETo</w:t>
      </w:r>
      <w:proofErr w:type="spellEnd"/>
      <w:r w:rsidRPr="00BF291E">
        <w:rPr>
          <w:rFonts w:ascii="Times New Roman" w:hAnsi="Times New Roman" w:cs="Times New Roman"/>
          <w:bCs/>
          <w:sz w:val="24"/>
          <w:szCs w:val="24"/>
        </w:rPr>
        <w:t xml:space="preserve"> estimated using Landsat alone and using MODIS downscaled to Landsat resolution using STARFM algorithm over rainfed soybeans in Iowa.  Observations are from eddy flux towers (from </w:t>
      </w:r>
      <w:proofErr w:type="spellStart"/>
      <w:r w:rsidRPr="00BF291E">
        <w:rPr>
          <w:rFonts w:ascii="Times New Roman" w:hAnsi="Times New Roman" w:cs="Times New Roman"/>
          <w:bCs/>
          <w:sz w:val="24"/>
          <w:szCs w:val="24"/>
        </w:rPr>
        <w:t>Cammalleri</w:t>
      </w:r>
      <w:proofErr w:type="spellEnd"/>
      <w:r w:rsidRPr="00BF291E">
        <w:rPr>
          <w:rFonts w:ascii="Times New Roman" w:hAnsi="Times New Roman" w:cs="Times New Roman"/>
          <w:bCs/>
          <w:sz w:val="24"/>
          <w:szCs w:val="24"/>
        </w:rPr>
        <w:t xml:space="preserve"> et al. 2013, need permissions).</w:t>
      </w:r>
    </w:p>
    <w:p w14:paraId="2485CDF8" w14:textId="77777777" w:rsidR="00BF291E" w:rsidRPr="00BF291E" w:rsidRDefault="00BF291E" w:rsidP="00BF291E">
      <w:pPr>
        <w:spacing w:after="200" w:line="240" w:lineRule="auto"/>
        <w:rPr>
          <w:rFonts w:ascii="Times New Roman" w:hAnsi="Times New Roman" w:cs="Times New Roman"/>
          <w:bCs/>
          <w:sz w:val="24"/>
          <w:szCs w:val="24"/>
        </w:rPr>
      </w:pPr>
      <w:r w:rsidRPr="00BF291E">
        <w:rPr>
          <w:rFonts w:ascii="Times New Roman" w:hAnsi="Times New Roman" w:cs="Times New Roman"/>
          <w:bCs/>
          <w:sz w:val="24"/>
          <w:szCs w:val="24"/>
        </w:rPr>
        <w:fldChar w:fldCharType="begin"/>
      </w:r>
      <w:r w:rsidRPr="00BF291E">
        <w:rPr>
          <w:rFonts w:ascii="Times New Roman" w:hAnsi="Times New Roman" w:cs="Times New Roman"/>
          <w:bCs/>
          <w:sz w:val="24"/>
          <w:szCs w:val="24"/>
        </w:rPr>
        <w:instrText xml:space="preserve"> REF _Ref385253587 \h  \* MERGEFORMAT </w:instrText>
      </w:r>
      <w:r w:rsidRPr="00BF291E">
        <w:rPr>
          <w:rFonts w:ascii="Times New Roman" w:hAnsi="Times New Roman" w:cs="Times New Roman"/>
          <w:bCs/>
          <w:sz w:val="24"/>
          <w:szCs w:val="24"/>
        </w:rPr>
      </w:r>
      <w:r w:rsidRPr="00BF291E">
        <w:rPr>
          <w:rFonts w:ascii="Times New Roman" w:hAnsi="Times New Roman" w:cs="Times New Roman"/>
          <w:bCs/>
          <w:sz w:val="24"/>
          <w:szCs w:val="24"/>
        </w:rPr>
        <w:fldChar w:fldCharType="separate"/>
      </w:r>
      <w:r w:rsidRPr="00BF291E">
        <w:rPr>
          <w:rFonts w:ascii="Times New Roman" w:hAnsi="Times New Roman" w:cs="Times New Roman"/>
          <w:bCs/>
          <w:sz w:val="24"/>
          <w:szCs w:val="24"/>
        </w:rPr>
        <w:t xml:space="preserve">Figure </w:t>
      </w:r>
      <w:r w:rsidRPr="00BF291E">
        <w:rPr>
          <w:rFonts w:ascii="Times New Roman" w:hAnsi="Times New Roman" w:cs="Times New Roman"/>
          <w:bCs/>
          <w:noProof/>
          <w:sz w:val="24"/>
          <w:szCs w:val="24"/>
        </w:rPr>
        <w:t>9</w:t>
      </w:r>
      <w:r w:rsidRPr="00BF291E">
        <w:rPr>
          <w:rFonts w:ascii="Times New Roman" w:hAnsi="Times New Roman" w:cs="Times New Roman"/>
          <w:bCs/>
          <w:sz w:val="24"/>
          <w:szCs w:val="24"/>
        </w:rPr>
        <w:fldChar w:fldCharType="end"/>
      </w:r>
      <w:r w:rsidRPr="00BF291E">
        <w:rPr>
          <w:rFonts w:ascii="Times New Roman" w:hAnsi="Times New Roman" w:cs="Times New Roman"/>
          <w:bCs/>
          <w:sz w:val="24"/>
          <w:szCs w:val="24"/>
        </w:rPr>
        <w:t xml:space="preserve">.  Comparison of SEBS-ET calculated using ASTER and Landsat data (top) and MODIS, ASTER, and Landsat (bottom).  In the top panel, tower scale refers to individual pixels of Landsat or ASTER, while aggregated are the Landsat and ASTER SEBS-ET </w:t>
      </w:r>
      <w:proofErr w:type="gramStart"/>
      <w:r w:rsidRPr="00BF291E">
        <w:rPr>
          <w:rFonts w:ascii="Times New Roman" w:hAnsi="Times New Roman" w:cs="Times New Roman"/>
          <w:bCs/>
          <w:sz w:val="24"/>
          <w:szCs w:val="24"/>
        </w:rPr>
        <w:t>aggregated  to</w:t>
      </w:r>
      <w:proofErr w:type="gramEnd"/>
      <w:r w:rsidRPr="00BF291E">
        <w:rPr>
          <w:rFonts w:ascii="Times New Roman" w:hAnsi="Times New Roman" w:cs="Times New Roman"/>
          <w:bCs/>
          <w:sz w:val="24"/>
          <w:szCs w:val="24"/>
        </w:rPr>
        <w:t xml:space="preserve"> MODIS resolution (1km). Reprinted from McCabe and Wood (2006), {{permission needed}}</w:t>
      </w:r>
    </w:p>
    <w:p w14:paraId="3C3B7AEA" w14:textId="77777777" w:rsidR="00BF291E" w:rsidRPr="00BF291E" w:rsidRDefault="00BF291E" w:rsidP="00BF291E">
      <w:pPr>
        <w:spacing w:before="100" w:beforeAutospacing="1" w:after="100" w:afterAutospacing="1" w:line="240" w:lineRule="auto"/>
        <w:rPr>
          <w:rFonts w:ascii="Times New Roman" w:eastAsiaTheme="minorEastAsia" w:hAnsi="Times New Roman" w:cs="Times New Roman"/>
          <w:sz w:val="24"/>
          <w:szCs w:val="24"/>
        </w:rPr>
      </w:pPr>
    </w:p>
    <w:p w14:paraId="50E728FD" w14:textId="77777777" w:rsidR="005B1C5E" w:rsidRDefault="005B1C5E"/>
    <w:sectPr w:rsidR="005B1C5E" w:rsidSect="005B1C5E">
      <w:footerReference w:type="default" r:id="rId17"/>
      <w:pgSz w:w="12240" w:h="15840" w:code="1"/>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Alex Messina" w:date="2014-09-11T14:47:00Z" w:initials="AM">
    <w:p w14:paraId="58B76A6B" w14:textId="476101EB" w:rsidR="00937B66" w:rsidRDefault="00937B66">
      <w:pPr>
        <w:pStyle w:val="CommentText"/>
      </w:pPr>
      <w:r>
        <w:rPr>
          <w:rStyle w:val="CommentReference"/>
        </w:rPr>
        <w:annotationRef/>
      </w:r>
      <w:r>
        <w:t>Reordered to correspond to text above and table</w:t>
      </w:r>
    </w:p>
  </w:comment>
  <w:comment w:id="12" w:author="Alex Messina" w:date="2014-09-11T14:49:00Z" w:initials="AM">
    <w:p w14:paraId="1AC34D44" w14:textId="4C2F1247" w:rsidR="00937B66" w:rsidRDefault="00937B66">
      <w:pPr>
        <w:pStyle w:val="CommentText"/>
      </w:pPr>
      <w:r>
        <w:rPr>
          <w:rStyle w:val="CommentReference"/>
        </w:rPr>
        <w:annotationRef/>
      </w:r>
      <w:r>
        <w:t>Albedo?</w:t>
      </w:r>
    </w:p>
  </w:comment>
  <w:comment w:id="22" w:author="Alex Messina" w:date="2014-09-11T14:52:00Z" w:initials="AM">
    <w:p w14:paraId="32445C9B" w14:textId="41448F70" w:rsidR="00937B66" w:rsidRDefault="00937B66">
      <w:pPr>
        <w:pStyle w:val="CommentText"/>
      </w:pPr>
      <w:r>
        <w:rPr>
          <w:rStyle w:val="CommentReference"/>
        </w:rPr>
        <w:annotationRef/>
      </w:r>
      <w:r>
        <w:t>Spell out first?</w:t>
      </w:r>
    </w:p>
  </w:comment>
  <w:comment w:id="26" w:author="Alex Messina" w:date="2014-09-11T14:55:00Z" w:initials="AM">
    <w:p w14:paraId="76DBCA5E" w14:textId="30DD38AD" w:rsidR="00937B66" w:rsidRDefault="00937B66">
      <w:pPr>
        <w:pStyle w:val="CommentText"/>
      </w:pPr>
      <w:r>
        <w:rPr>
          <w:rStyle w:val="CommentReference"/>
        </w:rPr>
        <w:annotationRef/>
      </w:r>
      <w:r>
        <w:t>Not in equation 4?</w:t>
      </w:r>
    </w:p>
  </w:comment>
  <w:comment w:id="27" w:author="Alex Messina" w:date="2014-09-11T14:55:00Z" w:initials="AM">
    <w:p w14:paraId="00E1A0F5" w14:textId="58951AA5" w:rsidR="00937B66" w:rsidRDefault="00937B66">
      <w:pPr>
        <w:pStyle w:val="CommentText"/>
      </w:pPr>
      <w:r>
        <w:rPr>
          <w:rStyle w:val="CommentReference"/>
        </w:rPr>
        <w:annotationRef/>
      </w:r>
      <w:r>
        <w:t>Not in equation?</w:t>
      </w:r>
    </w:p>
  </w:comment>
  <w:comment w:id="33" w:author="Alex Messina" w:date="2014-09-11T15:43:00Z" w:initials="AM">
    <w:p w14:paraId="109E81D0" w14:textId="19025F54" w:rsidR="00A92310" w:rsidRDefault="00A92310">
      <w:pPr>
        <w:pStyle w:val="CommentText"/>
      </w:pPr>
      <w:r>
        <w:rPr>
          <w:rStyle w:val="CommentReference"/>
        </w:rPr>
        <w:annotationRef/>
      </w:r>
      <w:r>
        <w:t xml:space="preserve">So this part isn’t calculated in any of the below methods? Or is included in the </w:t>
      </w:r>
      <w:proofErr w:type="spellStart"/>
      <w:r>
        <w:t>ETf</w:t>
      </w:r>
      <w:proofErr w:type="spellEnd"/>
      <w:r>
        <w:t xml:space="preserve"> term?</w:t>
      </w:r>
    </w:p>
  </w:comment>
  <w:comment w:id="40" w:author="Alex Messina" w:date="2014-09-11T15:03:00Z" w:initials="AM">
    <w:p w14:paraId="136C1DC0" w14:textId="77777777" w:rsidR="00F76E6A" w:rsidRDefault="00F76E6A">
      <w:pPr>
        <w:pStyle w:val="CommentText"/>
      </w:pPr>
      <w:r>
        <w:rPr>
          <w:rStyle w:val="CommentReference"/>
        </w:rPr>
        <w:annotationRef/>
      </w:r>
      <w:r>
        <w:t>6-8?</w:t>
      </w:r>
    </w:p>
    <w:p w14:paraId="492AB466" w14:textId="35BE0227" w:rsidR="00F76E6A" w:rsidRDefault="00F76E6A">
      <w:pPr>
        <w:pStyle w:val="CommentText"/>
      </w:pPr>
    </w:p>
  </w:comment>
  <w:comment w:id="41" w:author="Alex Messina" w:date="2014-09-11T15:34:00Z" w:initials="AM">
    <w:p w14:paraId="78D0FBE3" w14:textId="503182E0" w:rsidR="00BD09E0" w:rsidRDefault="00BD09E0">
      <w:pPr>
        <w:pStyle w:val="CommentText"/>
      </w:pPr>
      <w:r>
        <w:rPr>
          <w:rStyle w:val="CommentReference"/>
        </w:rPr>
        <w:annotationRef/>
      </w:r>
      <w:r>
        <w:t>Should these be spelled out?</w:t>
      </w:r>
    </w:p>
  </w:comment>
  <w:comment w:id="45" w:author="Alex Messina" w:date="2014-09-11T16:00:00Z" w:initials="AM">
    <w:p w14:paraId="3C267647" w14:textId="467A205B" w:rsidR="003C5C53" w:rsidRDefault="003C5C53">
      <w:pPr>
        <w:pStyle w:val="CommentText"/>
      </w:pPr>
      <w:r>
        <w:rPr>
          <w:rStyle w:val="CommentReference"/>
        </w:rPr>
        <w:annotationRef/>
      </w:r>
      <w:r>
        <w:t>Reference ET?</w:t>
      </w:r>
    </w:p>
  </w:comment>
  <w:comment w:id="46" w:author="Alex Messina" w:date="2014-09-11T16:01:00Z" w:initials="AM">
    <w:p w14:paraId="1E001259" w14:textId="14B80670" w:rsidR="003C5C53" w:rsidRDefault="003C5C53">
      <w:pPr>
        <w:pStyle w:val="CommentText"/>
      </w:pPr>
      <w:r>
        <w:t xml:space="preserve">Same as </w:t>
      </w:r>
      <w:r>
        <w:rPr>
          <w:rStyle w:val="CommentReference"/>
        </w:rPr>
        <w:annotationRef/>
      </w:r>
      <w:proofErr w:type="spellStart"/>
      <w:r>
        <w:t>ETf</w:t>
      </w:r>
      <w:proofErr w:type="spellEnd"/>
      <w:r>
        <w:t>-VI?</w:t>
      </w:r>
    </w:p>
  </w:comment>
  <w:comment w:id="48" w:author="Alex Messina" w:date="2014-09-11T16:03:00Z" w:initials="AM">
    <w:p w14:paraId="43390309" w14:textId="0307B62C" w:rsidR="003C5C53" w:rsidRDefault="003C5C53">
      <w:pPr>
        <w:pStyle w:val="CommentText"/>
      </w:pPr>
      <w:r>
        <w:rPr>
          <w:rStyle w:val="CommentReference"/>
        </w:rPr>
        <w:annotationRef/>
      </w:r>
      <w:r>
        <w:t>Or reference ET?</w:t>
      </w:r>
    </w:p>
  </w:comment>
  <w:comment w:id="49" w:author="Alex Messina" w:date="2014-09-11T16:03:00Z" w:initials="AM">
    <w:p w14:paraId="3AFE6B8A" w14:textId="79700A14" w:rsidR="003C5C53" w:rsidRDefault="003C5C53">
      <w:pPr>
        <w:pStyle w:val="CommentText"/>
      </w:pPr>
      <w:r>
        <w:rPr>
          <w:rStyle w:val="CommentReference"/>
        </w:rPr>
        <w:annotationRef/>
      </w:r>
      <w:r>
        <w:t xml:space="preserve">Is this different or the same as </w:t>
      </w:r>
      <w:proofErr w:type="spellStart"/>
      <w:r>
        <w:t>ETf</w:t>
      </w:r>
      <w:proofErr w:type="spellEnd"/>
      <w:r>
        <w:t>-VI method?</w:t>
      </w:r>
    </w:p>
  </w:comment>
  <w:comment w:id="50" w:author="Alex Messina" w:date="2014-09-11T15:47:00Z" w:initials="AM">
    <w:p w14:paraId="358FE841" w14:textId="7DE001EA" w:rsidR="00A92310" w:rsidRDefault="00A92310">
      <w:pPr>
        <w:pStyle w:val="CommentText"/>
      </w:pPr>
      <w:r>
        <w:rPr>
          <w:rStyle w:val="CommentReference"/>
        </w:rPr>
        <w:annotationRef/>
      </w:r>
      <w:r>
        <w:t xml:space="preserve">So this Kc term is different than the </w:t>
      </w:r>
      <w:proofErr w:type="spellStart"/>
      <w:r>
        <w:t>ETf</w:t>
      </w:r>
      <w:proofErr w:type="spellEnd"/>
      <w:r>
        <w:t xml:space="preserve"> term above?</w:t>
      </w:r>
    </w:p>
  </w:comment>
  <w:comment w:id="51" w:author="Alex Messina" w:date="2014-09-11T15:27:00Z" w:initials="AM">
    <w:p w14:paraId="78FC16A8" w14:textId="741AE209" w:rsidR="00BD09E0" w:rsidRDefault="00BD09E0">
      <w:pPr>
        <w:pStyle w:val="CommentText"/>
      </w:pPr>
      <w:r>
        <w:rPr>
          <w:rStyle w:val="CommentReference"/>
        </w:rPr>
        <w:annotationRef/>
      </w:r>
      <w:r>
        <w:t xml:space="preserve">I’m confused by this. Did they calculate ET directly, </w:t>
      </w:r>
      <w:proofErr w:type="spellStart"/>
      <w:r>
        <w:t>ETf</w:t>
      </w:r>
      <w:proofErr w:type="spellEnd"/>
      <w:r>
        <w:t xml:space="preserve"> or </w:t>
      </w:r>
      <w:proofErr w:type="gramStart"/>
      <w:r>
        <w:t>Kc ?</w:t>
      </w:r>
      <w:proofErr w:type="gramEnd"/>
    </w:p>
  </w:comment>
  <w:comment w:id="52" w:author="Alex Messina" w:date="2014-09-11T15:48:00Z" w:initials="AM">
    <w:p w14:paraId="6BE805B9" w14:textId="19B18B61" w:rsidR="00A92310" w:rsidRDefault="00A92310">
      <w:pPr>
        <w:pStyle w:val="CommentText"/>
      </w:pPr>
      <w:r>
        <w:rPr>
          <w:rStyle w:val="CommentReference"/>
        </w:rPr>
        <w:annotationRef/>
      </w:r>
      <w:r>
        <w:t>Is this different than calibration above?</w:t>
      </w:r>
    </w:p>
  </w:comment>
  <w:comment w:id="53" w:author="Alex Messina" w:date="2014-09-11T15:29:00Z" w:initials="AM">
    <w:p w14:paraId="2A6E3F6D" w14:textId="1A506549" w:rsidR="00BD09E0" w:rsidRDefault="00BD09E0">
      <w:pPr>
        <w:pStyle w:val="CommentText"/>
      </w:pPr>
      <w:r>
        <w:rPr>
          <w:rStyle w:val="CommentReference"/>
        </w:rPr>
        <w:annotationRef/>
      </w:r>
      <w:r>
        <w:t xml:space="preserve">Again I’m confused how this relates to Kc or </w:t>
      </w:r>
      <w:proofErr w:type="spellStart"/>
      <w:r>
        <w:t>ETf</w:t>
      </w:r>
      <w:proofErr w:type="spellEnd"/>
    </w:p>
  </w:comment>
  <w:comment w:id="54" w:author="Alex Messina" w:date="2014-09-11T15:30:00Z" w:initials="AM">
    <w:p w14:paraId="7B153DED" w14:textId="3F21D418" w:rsidR="00BD09E0" w:rsidRDefault="00BD09E0">
      <w:pPr>
        <w:pStyle w:val="CommentText"/>
      </w:pPr>
      <w:r>
        <w:rPr>
          <w:rStyle w:val="CommentReference"/>
        </w:rPr>
        <w:annotationRef/>
      </w:r>
      <w:r>
        <w:t>Hard to know which NDVI method this refers to since NDVI is mentioned several times above</w:t>
      </w:r>
    </w:p>
  </w:comment>
  <w:comment w:id="57" w:author="Alex Messina" w:date="2014-09-11T15:49:00Z" w:initials="AM">
    <w:p w14:paraId="1F7929FD" w14:textId="23FC8F44" w:rsidR="00A92310" w:rsidRDefault="00A92310">
      <w:pPr>
        <w:pStyle w:val="CommentText"/>
      </w:pPr>
      <w:r>
        <w:rPr>
          <w:rStyle w:val="CommentReference"/>
        </w:rPr>
        <w:annotationRef/>
      </w:r>
      <w:r>
        <w:t xml:space="preserve">Is this supposed to be </w:t>
      </w:r>
      <w:proofErr w:type="spellStart"/>
      <w:r>
        <w:t>ETf</w:t>
      </w:r>
      <w:proofErr w:type="spellEnd"/>
      <w:r>
        <w:t>?</w:t>
      </w:r>
    </w:p>
  </w:comment>
  <w:comment w:id="59" w:author="Alex Messina" w:date="2014-09-11T16:12:00Z" w:initials="AM">
    <w:p w14:paraId="0ADDAA0C" w14:textId="77C6D064" w:rsidR="009F4722" w:rsidRDefault="009F4722">
      <w:pPr>
        <w:pStyle w:val="CommentText"/>
      </w:pPr>
      <w:r>
        <w:rPr>
          <w:rStyle w:val="CommentReference"/>
        </w:rPr>
        <w:annotationRef/>
      </w:r>
      <w:r>
        <w:t xml:space="preserve">In </w:t>
      </w:r>
      <w:proofErr w:type="spellStart"/>
      <w:r>
        <w:t>equaction</w:t>
      </w:r>
      <w:proofErr w:type="spellEnd"/>
      <w:r>
        <w:t xml:space="preserve"> 9 it says </w:t>
      </w:r>
      <w:proofErr w:type="spellStart"/>
      <w:proofErr w:type="gramStart"/>
      <w:r>
        <w:rPr>
          <w:rFonts w:ascii="Cambria Math" w:hAnsi="Cambria Math"/>
        </w:rPr>
        <w:t>λ</w:t>
      </w:r>
      <w:r>
        <w:t>ET</w:t>
      </w:r>
      <w:r>
        <w:t>c</w:t>
      </w:r>
      <w:proofErr w:type="spellEnd"/>
      <w:r>
        <w:t xml:space="preserve"> .</w:t>
      </w:r>
      <w:proofErr w:type="gramEnd"/>
      <w:r>
        <w:t xml:space="preserve"> Is this the same as </w:t>
      </w:r>
      <w:proofErr w:type="spellStart"/>
      <w:r>
        <w:t>ETf</w:t>
      </w:r>
      <w:proofErr w:type="spellEnd"/>
      <w:r>
        <w:t xml:space="preserve"> in the previous section?</w:t>
      </w:r>
    </w:p>
  </w:comment>
  <w:comment w:id="60" w:author="Alex Messina" w:date="2014-09-11T16:13:00Z" w:initials="AM">
    <w:p w14:paraId="6AFF08AF" w14:textId="19FDCCDF" w:rsidR="009F4722" w:rsidRDefault="009F4722">
      <w:pPr>
        <w:pStyle w:val="CommentText"/>
      </w:pPr>
      <w:r>
        <w:rPr>
          <w:rStyle w:val="CommentReference"/>
        </w:rPr>
        <w:annotationRef/>
      </w:r>
      <w:proofErr w:type="spellStart"/>
      <w:r>
        <w:t>ETf</w:t>
      </w:r>
      <w:proofErr w:type="spellEnd"/>
      <w:r>
        <w:t xml:space="preserve"> above?</w:t>
      </w:r>
    </w:p>
  </w:comment>
  <w:comment w:id="61" w:author="Alex Messina" w:date="2014-09-11T16:15:00Z" w:initials="AM">
    <w:p w14:paraId="363C419A" w14:textId="13EC6E0A" w:rsidR="009F4722" w:rsidRDefault="009F4722">
      <w:pPr>
        <w:pStyle w:val="CommentText"/>
      </w:pPr>
      <w:r>
        <w:rPr>
          <w:rStyle w:val="CommentReference"/>
        </w:rPr>
        <w:annotationRef/>
      </w:r>
      <w:r>
        <w:t xml:space="preserve">Should be </w:t>
      </w:r>
      <w:proofErr w:type="spellStart"/>
      <w:r w:rsidRPr="00BF291E">
        <w:rPr>
          <w:rFonts w:ascii="Times New Roman" w:hAnsi="Times New Roman" w:cs="Times New Roman"/>
          <w:sz w:val="24"/>
          <w:szCs w:val="24"/>
        </w:rPr>
        <w:t>λE</w:t>
      </w:r>
      <w:r w:rsidRPr="00BF291E">
        <w:rPr>
          <w:rFonts w:ascii="Times New Roman" w:hAnsi="Times New Roman" w:cs="Times New Roman"/>
          <w:sz w:val="24"/>
          <w:szCs w:val="24"/>
          <w:vertAlign w:val="subscript"/>
        </w:rPr>
        <w:t>s</w:t>
      </w:r>
      <w:proofErr w:type="spellEnd"/>
      <w:r>
        <w:rPr>
          <w:rFonts w:ascii="Times New Roman" w:hAnsi="Times New Roman" w:cs="Times New Roman"/>
          <w:sz w:val="24"/>
          <w:szCs w:val="24"/>
        </w:rPr>
        <w:t xml:space="preserve"> since no </w:t>
      </w:r>
      <w:proofErr w:type="gramStart"/>
      <w:r>
        <w:rPr>
          <w:rFonts w:ascii="Times New Roman" w:hAnsi="Times New Roman" w:cs="Times New Roman"/>
          <w:sz w:val="24"/>
          <w:szCs w:val="24"/>
        </w:rPr>
        <w:t>transpiration ?</w:t>
      </w:r>
      <w:proofErr w:type="gramEnd"/>
    </w:p>
  </w:comment>
  <w:comment w:id="67" w:author="Alex Messina" w:date="2014-09-11T16:18:00Z" w:initials="AM">
    <w:p w14:paraId="34CD9ED7" w14:textId="03273B87" w:rsidR="008552CC" w:rsidRDefault="008552CC">
      <w:pPr>
        <w:pStyle w:val="CommentText"/>
      </w:pPr>
      <w:r>
        <w:rPr>
          <w:rStyle w:val="CommentReference"/>
        </w:rPr>
        <w:annotationRef/>
      </w:r>
      <w:r>
        <w:t>What is D?</w:t>
      </w:r>
    </w:p>
  </w:comment>
  <w:comment w:id="70" w:author="Alex Messina" w:date="2014-09-11T16:19:00Z" w:initials="AM">
    <w:p w14:paraId="314D89D3" w14:textId="41440D3D" w:rsidR="008552CC" w:rsidRDefault="008552CC">
      <w:pPr>
        <w:pStyle w:val="CommentText"/>
      </w:pPr>
      <w:r>
        <w:rPr>
          <w:rStyle w:val="CommentReference"/>
        </w:rPr>
        <w:annotationRef/>
      </w:r>
      <w:r>
        <w:t>Just E no T?</w:t>
      </w:r>
    </w:p>
  </w:comment>
  <w:comment w:id="77" w:author="Alex Messina" w:date="2014-09-11T16:28:00Z" w:initials="AM">
    <w:p w14:paraId="58250DE7" w14:textId="7922D745" w:rsidR="00CC1841" w:rsidRDefault="00CC1841">
      <w:pPr>
        <w:pStyle w:val="CommentText"/>
      </w:pPr>
      <w:r>
        <w:rPr>
          <w:rStyle w:val="CommentReference"/>
        </w:rPr>
        <w:annotationRef/>
      </w:r>
      <w:r>
        <w:t>Not included in Table 1</w:t>
      </w:r>
    </w:p>
  </w:comment>
  <w:comment w:id="79" w:author="Alex Messina" w:date="2014-09-11T16:31:00Z" w:initials="AM">
    <w:p w14:paraId="4D7D89A9" w14:textId="36FDEB77" w:rsidR="00CC1841" w:rsidRDefault="00CC1841">
      <w:pPr>
        <w:pStyle w:val="CommentText"/>
      </w:pPr>
      <w:r>
        <w:rPr>
          <w:rStyle w:val="CommentReference"/>
        </w:rPr>
        <w:annotationRef/>
      </w:r>
      <w:r>
        <w:t>16?</w:t>
      </w:r>
    </w:p>
  </w:comment>
  <w:comment w:id="94" w:author="Alex Messina" w:date="2014-09-11T16:37:00Z" w:initials="AM">
    <w:p w14:paraId="4E51EB98" w14:textId="0BCF115A" w:rsidR="00CC1841" w:rsidRDefault="00CC1841">
      <w:pPr>
        <w:pStyle w:val="CommentText"/>
      </w:pPr>
      <w:r>
        <w:rPr>
          <w:rStyle w:val="CommentReference"/>
        </w:rPr>
        <w:annotationRef/>
      </w:r>
      <w:r>
        <w:t>Coefficients?</w:t>
      </w:r>
    </w:p>
  </w:comment>
  <w:comment w:id="95" w:author="Alex Messina" w:date="2014-09-11T16:39:00Z" w:initials="AM">
    <w:p w14:paraId="58D0051E" w14:textId="6E4D7C77" w:rsidR="00DC32FF" w:rsidRDefault="00DC32FF">
      <w:pPr>
        <w:pStyle w:val="CommentText"/>
      </w:pPr>
      <w:r>
        <w:rPr>
          <w:rStyle w:val="CommentReference"/>
        </w:rPr>
        <w:annotationRef/>
      </w:r>
      <w:r>
        <w:t>These aren’t described until below. Might be confusing to a novice</w:t>
      </w:r>
    </w:p>
  </w:comment>
  <w:comment w:id="105" w:author="Alex Messina" w:date="2014-09-11T16:43:00Z" w:initials="AM">
    <w:p w14:paraId="1FEDA973" w14:textId="74628A3B" w:rsidR="00DC32FF" w:rsidRDefault="00DC32FF">
      <w:pPr>
        <w:pStyle w:val="CommentText"/>
      </w:pPr>
      <w:r>
        <w:rPr>
          <w:rStyle w:val="CommentReference"/>
        </w:rPr>
        <w:annotationRef/>
      </w:r>
      <w:r>
        <w:t>!!</w:t>
      </w:r>
    </w:p>
  </w:comment>
  <w:comment w:id="115" w:author="Alex Messina" w:date="2014-09-11T16:53:00Z" w:initials="AM">
    <w:p w14:paraId="3EDDD0D2" w14:textId="77777777" w:rsidR="006E1F36" w:rsidRDefault="006E1F36">
      <w:pPr>
        <w:pStyle w:val="CommentText"/>
      </w:pPr>
      <w:r>
        <w:rPr>
          <w:rStyle w:val="CommentReference"/>
        </w:rPr>
        <w:annotationRef/>
      </w:r>
      <w:r>
        <w:t>Assumed 200m in SEBAL</w:t>
      </w:r>
    </w:p>
    <w:p w14:paraId="50913F71" w14:textId="5EA0CD5F" w:rsidR="006E1F36" w:rsidRDefault="006E1F36">
      <w:pPr>
        <w:pStyle w:val="CommentText"/>
      </w:pPr>
    </w:p>
  </w:comment>
  <w:comment w:id="129" w:author="Alex Messina" w:date="2014-09-11T16:56:00Z" w:initials="AM">
    <w:p w14:paraId="77F0F698" w14:textId="4E581D84" w:rsidR="006E1F36" w:rsidRDefault="006E1F36">
      <w:pPr>
        <w:pStyle w:val="CommentText"/>
      </w:pPr>
      <w:r>
        <w:rPr>
          <w:rStyle w:val="CommentReference"/>
        </w:rPr>
        <w:annotationRef/>
      </w:r>
      <w:r>
        <w:t>Sensible?</w:t>
      </w:r>
    </w:p>
  </w:comment>
  <w:comment w:id="130" w:author="Alex Messina" w:date="2014-09-11T16:59:00Z" w:initials="AM">
    <w:p w14:paraId="25C79B9D" w14:textId="77777777" w:rsidR="006E1F36" w:rsidRDefault="006E1F36">
      <w:pPr>
        <w:pStyle w:val="CommentText"/>
      </w:pPr>
      <w:r>
        <w:rPr>
          <w:rStyle w:val="CommentReference"/>
        </w:rPr>
        <w:annotationRef/>
      </w:r>
      <w:r>
        <w:t>Not included in Table 1</w:t>
      </w:r>
    </w:p>
    <w:p w14:paraId="0B87C593" w14:textId="75A990ED" w:rsidR="006E1F36" w:rsidRDefault="006E1F36">
      <w:pPr>
        <w:pStyle w:val="CommentText"/>
      </w:pPr>
    </w:p>
  </w:comment>
  <w:comment w:id="135" w:author="Alex Messina" w:date="2014-09-11T17:20:00Z" w:initials="AM">
    <w:p w14:paraId="15C2CEF2" w14:textId="53792E3B" w:rsidR="00AE338E" w:rsidRDefault="00AE338E">
      <w:pPr>
        <w:pStyle w:val="CommentText"/>
      </w:pPr>
      <w:r>
        <w:rPr>
          <w:rStyle w:val="CommentReference"/>
        </w:rPr>
        <w:annotationRef/>
      </w:r>
      <w:r>
        <w:t>Maybe dry/wet to correspond to SEBAL section?</w:t>
      </w:r>
    </w:p>
  </w:comment>
  <w:comment w:id="139" w:author="Alex Messina" w:date="2014-09-11T17:23:00Z" w:initials="AM">
    <w:p w14:paraId="4ADC72C5" w14:textId="4C3F9972" w:rsidR="00AE338E" w:rsidRDefault="00AE338E">
      <w:pPr>
        <w:pStyle w:val="CommentText"/>
      </w:pPr>
      <w:r>
        <w:rPr>
          <w:rStyle w:val="CommentReference"/>
        </w:rPr>
        <w:annotationRef/>
      </w:r>
      <w:r>
        <w:t>Same? Below and lower than?</w:t>
      </w:r>
    </w:p>
  </w:comment>
  <w:comment w:id="145" w:author="Alex Messina" w:date="2014-09-11T17:25:00Z" w:initials="AM">
    <w:p w14:paraId="3E6224D5" w14:textId="4593D82B" w:rsidR="00AE338E" w:rsidRDefault="00AE338E">
      <w:pPr>
        <w:pStyle w:val="CommentText"/>
      </w:pPr>
      <w:r>
        <w:rPr>
          <w:rStyle w:val="CommentReference"/>
        </w:rPr>
        <w:annotationRef/>
      </w:r>
      <w:r>
        <w:t>Dry and wet?</w:t>
      </w:r>
    </w:p>
  </w:comment>
  <w:comment w:id="148" w:author="Alex Messina" w:date="2014-09-11T17:29:00Z" w:initials="AM">
    <w:p w14:paraId="1464514D" w14:textId="1FFD262A" w:rsidR="00501F4C" w:rsidRDefault="00501F4C">
      <w:pPr>
        <w:pStyle w:val="CommentText"/>
      </w:pPr>
      <w:r>
        <w:rPr>
          <w:rStyle w:val="CommentReference"/>
        </w:rPr>
        <w:annotationRef/>
      </w:r>
      <w:r>
        <w:t>Reference ET fraction?</w:t>
      </w:r>
    </w:p>
  </w:comment>
  <w:comment w:id="164" w:author="Alex Messina" w:date="2014-09-11T17:33:00Z" w:initials="AM">
    <w:p w14:paraId="61A4FC02" w14:textId="3C25B0B3" w:rsidR="00501F4C" w:rsidRDefault="00501F4C">
      <w:pPr>
        <w:pStyle w:val="CommentText"/>
      </w:pPr>
      <w:r>
        <w:rPr>
          <w:rStyle w:val="CommentReference"/>
        </w:rPr>
        <w:annotationRef/>
      </w:r>
      <w:r>
        <w:t>To me this is confusing since there is already a “Crop coefficient approach” outlined previously</w:t>
      </w:r>
    </w:p>
  </w:comment>
  <w:comment w:id="166" w:author="Alex Messina" w:date="2014-09-11T17:37:00Z" w:initials="AM">
    <w:p w14:paraId="688A141D" w14:textId="143289C9" w:rsidR="00501F4C" w:rsidRDefault="00501F4C">
      <w:pPr>
        <w:pStyle w:val="CommentText"/>
      </w:pPr>
      <w:r>
        <w:rPr>
          <w:rStyle w:val="CommentReference"/>
        </w:rPr>
        <w:annotationRef/>
      </w:r>
    </w:p>
  </w:comment>
  <w:comment w:id="173" w:author="Alex Messina" w:date="2014-09-11T17:44:00Z" w:initials="AM">
    <w:p w14:paraId="3B60C669" w14:textId="50FE3D3C" w:rsidR="00C72265" w:rsidRDefault="00C72265">
      <w:pPr>
        <w:pStyle w:val="CommentText"/>
      </w:pPr>
      <w:r>
        <w:rPr>
          <w:rStyle w:val="CommentReference"/>
        </w:rPr>
        <w:annotationRef/>
      </w:r>
      <w:r>
        <w:t>Crop coefficient approach discussed above?</w:t>
      </w:r>
    </w:p>
  </w:comment>
  <w:comment w:id="191" w:author="Alex Messina" w:date="2014-09-11T17:50:00Z" w:initials="AM">
    <w:p w14:paraId="1F3E85E7" w14:textId="0A9E8686" w:rsidR="00832B0A" w:rsidRDefault="00832B0A">
      <w:pPr>
        <w:pStyle w:val="CommentText"/>
      </w:pPr>
      <w:r>
        <w:rPr>
          <w:rStyle w:val="CommentReference"/>
        </w:rPr>
        <w:annotationRef/>
      </w:r>
      <w:r>
        <w:t>…so 5 methods?</w:t>
      </w:r>
    </w:p>
  </w:comment>
  <w:comment w:id="195" w:author="Alex Messina" w:date="2014-09-11T17:52:00Z" w:initials="AM">
    <w:p w14:paraId="0311C9EA" w14:textId="6F27798E" w:rsidR="00832B0A" w:rsidRDefault="00832B0A">
      <w:pPr>
        <w:pStyle w:val="CommentText"/>
      </w:pPr>
      <w:r>
        <w:rPr>
          <w:rStyle w:val="CommentReference"/>
        </w:rPr>
        <w:annotationRef/>
      </w:r>
      <w:r>
        <w:t>Similar to SEBAL, METRIC and SSEB?</w:t>
      </w:r>
    </w:p>
  </w:comment>
  <w:comment w:id="202" w:author="Alex Messina" w:date="2014-09-11T18:04:00Z" w:initials="AM">
    <w:p w14:paraId="22D161C6" w14:textId="19429271" w:rsidR="00FC0585" w:rsidRDefault="00FC0585">
      <w:pPr>
        <w:pStyle w:val="CommentText"/>
      </w:pPr>
      <w:r>
        <w:rPr>
          <w:rStyle w:val="CommentReference"/>
        </w:rPr>
        <w:annotationRef/>
      </w:r>
      <w:r>
        <w:t>I’m assuming z2 is the elevation of T2, maybe say T2 to be more clear here?</w:t>
      </w:r>
    </w:p>
  </w:comment>
  <w:comment w:id="203" w:author="Alex Messina" w:date="2014-09-11T18:05:00Z" w:initials="AM">
    <w:p w14:paraId="2C228EB5" w14:textId="658A61CC" w:rsidR="00FC0585" w:rsidRDefault="00FC0585">
      <w:pPr>
        <w:pStyle w:val="CommentText"/>
      </w:pPr>
      <w:r>
        <w:rPr>
          <w:rStyle w:val="CommentReference"/>
        </w:rPr>
        <w:annotationRef/>
      </w:r>
      <w:r>
        <w:t xml:space="preserve">I would stay consistent with either </w:t>
      </w:r>
      <w:proofErr w:type="spellStart"/>
      <w:r>
        <w:t>Tr</w:t>
      </w:r>
      <w:proofErr w:type="spellEnd"/>
      <w:r>
        <w:t xml:space="preserve"> –T2 or </w:t>
      </w:r>
      <w:proofErr w:type="spellStart"/>
      <w:r>
        <w:t>dT.</w:t>
      </w:r>
      <w:proofErr w:type="spellEnd"/>
      <w:r>
        <w:t xml:space="preserve"> In Table 1 it says Tr-T2, SEBAL uses T1-T2 and SSEB uses </w:t>
      </w:r>
      <w:proofErr w:type="spellStart"/>
      <w:r>
        <w:t>dT</w:t>
      </w:r>
      <w:proofErr w:type="spellEnd"/>
    </w:p>
  </w:comment>
  <w:comment w:id="206" w:author="Alex Messina" w:date="2014-09-11T18:12:00Z" w:initials="AM">
    <w:p w14:paraId="0997F342" w14:textId="155BEA42" w:rsidR="00CE2ECC" w:rsidRDefault="00CE2ECC">
      <w:pPr>
        <w:pStyle w:val="CommentText"/>
      </w:pPr>
      <w:r>
        <w:rPr>
          <w:rStyle w:val="CommentReference"/>
        </w:rPr>
        <w:annotationRef/>
      </w:r>
      <w:r>
        <w:t xml:space="preserve">Same as in crop coefficient Kc-VI method? </w:t>
      </w:r>
      <w:proofErr w:type="gramStart"/>
      <w:r>
        <w:t>fc</w:t>
      </w:r>
      <w:proofErr w:type="gramEnd"/>
    </w:p>
  </w:comment>
  <w:comment w:id="207" w:author="Alex Messina" w:date="2014-09-11T18:12:00Z" w:initials="AM">
    <w:p w14:paraId="7C7E65F9" w14:textId="6CAE5CDF" w:rsidR="00CE2ECC" w:rsidRDefault="00CE2ECC">
      <w:pPr>
        <w:pStyle w:val="CommentText"/>
      </w:pPr>
      <w:r>
        <w:rPr>
          <w:rStyle w:val="CommentReference"/>
        </w:rPr>
        <w:annotationRef/>
      </w:r>
      <w:r>
        <w:t>Biomass?</w:t>
      </w:r>
    </w:p>
  </w:comment>
  <w:comment w:id="209" w:author="Alex Messina" w:date="2014-09-11T18:17:00Z" w:initials="AM">
    <w:p w14:paraId="4329A055" w14:textId="562A9D49" w:rsidR="00CE2ECC" w:rsidRDefault="00CE2ECC">
      <w:pPr>
        <w:pStyle w:val="CommentText"/>
      </w:pPr>
      <w:r>
        <w:rPr>
          <w:rStyle w:val="CommentReference"/>
        </w:rPr>
        <w:annotationRef/>
      </w:r>
      <w:proofErr w:type="spellStart"/>
      <w:proofErr w:type="gramStart"/>
      <w:r>
        <w:t>dT</w:t>
      </w:r>
      <w:proofErr w:type="spellEnd"/>
      <w:proofErr w:type="gramEnd"/>
      <w:r>
        <w:t xml:space="preserve"> (=TR – T2?)</w:t>
      </w:r>
    </w:p>
  </w:comment>
  <w:comment w:id="216" w:author="Alex Messina" w:date="2014-09-11T18:31:00Z" w:initials="AM">
    <w:p w14:paraId="623433C6" w14:textId="47A24FE6" w:rsidR="00955629" w:rsidRDefault="00955629">
      <w:pPr>
        <w:pStyle w:val="CommentText"/>
      </w:pPr>
      <w:r>
        <w:rPr>
          <w:rStyle w:val="CommentReference"/>
        </w:rPr>
        <w:annotationRef/>
      </w:r>
      <w:proofErr w:type="gramStart"/>
      <w:r>
        <w:t>different</w:t>
      </w:r>
      <w:proofErr w:type="gramEnd"/>
      <w:r>
        <w:t xml:space="preserve"> than </w:t>
      </w:r>
      <w:r w:rsidRPr="00BF291E">
        <w:rPr>
          <w:rFonts w:ascii="Times New Roman" w:hAnsi="Times New Roman" w:cs="Times New Roman"/>
          <w:sz w:val="24"/>
          <w:szCs w:val="24"/>
        </w:rPr>
        <w:t>the ΔT</w:t>
      </w:r>
      <w:r w:rsidRPr="00BF291E">
        <w:rPr>
          <w:rFonts w:ascii="Times New Roman" w:hAnsi="Times New Roman" w:cs="Times New Roman"/>
          <w:sz w:val="24"/>
          <w:szCs w:val="24"/>
          <w:vertAlign w:val="subscript"/>
        </w:rPr>
        <w:t>R</w:t>
      </w:r>
      <w:r w:rsidRPr="00BF291E">
        <w:rPr>
          <w:rFonts w:ascii="Times New Roman" w:hAnsi="Times New Roman" w:cs="Times New Roman"/>
          <w:sz w:val="24"/>
          <w:szCs w:val="24"/>
        </w:rPr>
        <w:t>/NDVI</w:t>
      </w:r>
      <w:r>
        <w:rPr>
          <w:rFonts w:ascii="Times New Roman" w:hAnsi="Times New Roman" w:cs="Times New Roman"/>
          <w:sz w:val="24"/>
          <w:szCs w:val="24"/>
        </w:rPr>
        <w:t xml:space="preserve"> above?</w:t>
      </w:r>
    </w:p>
  </w:comment>
  <w:comment w:id="220" w:author="Alex Messina" w:date="2014-09-11T18:35:00Z" w:initials="AM">
    <w:p w14:paraId="75731B04" w14:textId="34EB18BF" w:rsidR="00955629" w:rsidRDefault="00955629">
      <w:pPr>
        <w:pStyle w:val="CommentText"/>
      </w:pPr>
      <w:r>
        <w:rPr>
          <w:rStyle w:val="CommentReference"/>
        </w:rPr>
        <w:annotationRef/>
      </w:r>
      <w:r>
        <w:t xml:space="preserve">N* in </w:t>
      </w:r>
      <w:proofErr w:type="spellStart"/>
      <w:r>
        <w:t>eq</w:t>
      </w:r>
      <w:proofErr w:type="spellEnd"/>
      <w:r>
        <w:t xml:space="preserve"> 28?</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B76A6B" w15:done="0"/>
  <w15:commentEx w15:paraId="1AC34D44" w15:done="0"/>
  <w15:commentEx w15:paraId="32445C9B" w15:done="0"/>
  <w15:commentEx w15:paraId="76DBCA5E" w15:done="0"/>
  <w15:commentEx w15:paraId="00E1A0F5" w15:done="0"/>
  <w15:commentEx w15:paraId="109E81D0" w15:done="0"/>
  <w15:commentEx w15:paraId="492AB466" w15:done="0"/>
  <w15:commentEx w15:paraId="78D0FBE3" w15:done="0"/>
  <w15:commentEx w15:paraId="3C267647" w15:done="0"/>
  <w15:commentEx w15:paraId="1E001259" w15:done="0"/>
  <w15:commentEx w15:paraId="43390309" w15:done="0"/>
  <w15:commentEx w15:paraId="3AFE6B8A" w15:done="0"/>
  <w15:commentEx w15:paraId="358FE841" w15:done="0"/>
  <w15:commentEx w15:paraId="78FC16A8" w15:done="0"/>
  <w15:commentEx w15:paraId="6BE805B9" w15:done="0"/>
  <w15:commentEx w15:paraId="2A6E3F6D" w15:done="0"/>
  <w15:commentEx w15:paraId="7B153DED" w15:done="0"/>
  <w15:commentEx w15:paraId="1F7929FD" w15:done="0"/>
  <w15:commentEx w15:paraId="0ADDAA0C" w15:done="0"/>
  <w15:commentEx w15:paraId="6AFF08AF" w15:done="0"/>
  <w15:commentEx w15:paraId="363C419A" w15:done="0"/>
  <w15:commentEx w15:paraId="34CD9ED7" w15:done="0"/>
  <w15:commentEx w15:paraId="314D89D3" w15:done="0"/>
  <w15:commentEx w15:paraId="58250DE7" w15:done="0"/>
  <w15:commentEx w15:paraId="4D7D89A9" w15:done="0"/>
  <w15:commentEx w15:paraId="4E51EB98" w15:done="0"/>
  <w15:commentEx w15:paraId="58D0051E" w15:done="0"/>
  <w15:commentEx w15:paraId="1FEDA973" w15:done="0"/>
  <w15:commentEx w15:paraId="50913F71" w15:done="0"/>
  <w15:commentEx w15:paraId="77F0F698" w15:done="0"/>
  <w15:commentEx w15:paraId="0B87C593" w15:done="0"/>
  <w15:commentEx w15:paraId="15C2CEF2" w15:done="0"/>
  <w15:commentEx w15:paraId="4ADC72C5" w15:done="0"/>
  <w15:commentEx w15:paraId="3E6224D5" w15:done="0"/>
  <w15:commentEx w15:paraId="1464514D" w15:done="0"/>
  <w15:commentEx w15:paraId="61A4FC02" w15:done="0"/>
  <w15:commentEx w15:paraId="688A141D" w15:done="0"/>
  <w15:commentEx w15:paraId="3B60C669" w15:done="0"/>
  <w15:commentEx w15:paraId="1F3E85E7" w15:done="0"/>
  <w15:commentEx w15:paraId="0311C9EA" w15:done="0"/>
  <w15:commentEx w15:paraId="22D161C6" w15:done="0"/>
  <w15:commentEx w15:paraId="2C228EB5" w15:done="0"/>
  <w15:commentEx w15:paraId="0997F342" w15:done="0"/>
  <w15:commentEx w15:paraId="7C7E65F9" w15:done="0"/>
  <w15:commentEx w15:paraId="4329A055" w15:done="0"/>
  <w15:commentEx w15:paraId="623433C6" w15:done="0"/>
  <w15:commentEx w15:paraId="75731B0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931F0" w14:textId="77777777" w:rsidR="00C43E70" w:rsidRDefault="00C43E70">
      <w:pPr>
        <w:spacing w:after="0" w:line="240" w:lineRule="auto"/>
      </w:pPr>
      <w:r>
        <w:separator/>
      </w:r>
    </w:p>
  </w:endnote>
  <w:endnote w:type="continuationSeparator" w:id="0">
    <w:p w14:paraId="2BC33081" w14:textId="77777777" w:rsidR="00C43E70" w:rsidRDefault="00C43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dvTT5843c571">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4019884"/>
      <w:docPartObj>
        <w:docPartGallery w:val="Page Numbers (Bottom of Page)"/>
        <w:docPartUnique/>
      </w:docPartObj>
    </w:sdtPr>
    <w:sdtEndPr>
      <w:rPr>
        <w:noProof/>
      </w:rPr>
    </w:sdtEndPr>
    <w:sdtContent>
      <w:p w14:paraId="05BE1096" w14:textId="77777777" w:rsidR="00937B66" w:rsidRDefault="00937B66">
        <w:pPr>
          <w:pStyle w:val="Footer"/>
          <w:jc w:val="right"/>
        </w:pPr>
        <w:r>
          <w:fldChar w:fldCharType="begin"/>
        </w:r>
        <w:r>
          <w:instrText xml:space="preserve"> PAGE   \* MERGEFORMAT </w:instrText>
        </w:r>
        <w:r>
          <w:fldChar w:fldCharType="separate"/>
        </w:r>
        <w:r w:rsidR="00511CD6">
          <w:rPr>
            <w:noProof/>
          </w:rPr>
          <w:t>69</w:t>
        </w:r>
        <w:r>
          <w:rPr>
            <w:noProof/>
          </w:rPr>
          <w:fldChar w:fldCharType="end"/>
        </w:r>
      </w:p>
    </w:sdtContent>
  </w:sdt>
  <w:p w14:paraId="678F0C94" w14:textId="77777777" w:rsidR="00937B66" w:rsidRDefault="00937B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0A60F3" w14:textId="77777777" w:rsidR="00C43E70" w:rsidRDefault="00C43E70">
      <w:pPr>
        <w:spacing w:after="0" w:line="240" w:lineRule="auto"/>
      </w:pPr>
      <w:r>
        <w:separator/>
      </w:r>
    </w:p>
  </w:footnote>
  <w:footnote w:type="continuationSeparator" w:id="0">
    <w:p w14:paraId="16A1EC47" w14:textId="77777777" w:rsidR="00C43E70" w:rsidRDefault="00C43E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511C7"/>
    <w:multiLevelType w:val="hybridMultilevel"/>
    <w:tmpl w:val="FCB65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D4B2A"/>
    <w:multiLevelType w:val="hybridMultilevel"/>
    <w:tmpl w:val="DCCAEB42"/>
    <w:lvl w:ilvl="0" w:tplc="DB9EBF84">
      <w:start w:val="20"/>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9634708"/>
    <w:multiLevelType w:val="multilevel"/>
    <w:tmpl w:val="7480F63E"/>
    <w:lvl w:ilvl="0">
      <w:start w:val="4"/>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nsid w:val="0E8365DF"/>
    <w:multiLevelType w:val="multilevel"/>
    <w:tmpl w:val="F19EE6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16601F79"/>
    <w:multiLevelType w:val="multilevel"/>
    <w:tmpl w:val="187A6226"/>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7E4481F"/>
    <w:multiLevelType w:val="multilevel"/>
    <w:tmpl w:val="320E885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8FB08F7"/>
    <w:multiLevelType w:val="hybridMultilevel"/>
    <w:tmpl w:val="90ACC2C4"/>
    <w:lvl w:ilvl="0" w:tplc="346A28D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4B17FA"/>
    <w:multiLevelType w:val="hybridMultilevel"/>
    <w:tmpl w:val="7C7063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16E9C"/>
    <w:multiLevelType w:val="multilevel"/>
    <w:tmpl w:val="5F3868E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21CD5E44"/>
    <w:multiLevelType w:val="hybridMultilevel"/>
    <w:tmpl w:val="96FEF762"/>
    <w:lvl w:ilvl="0" w:tplc="887467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4366691"/>
    <w:multiLevelType w:val="multilevel"/>
    <w:tmpl w:val="F19EE6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2B1B6158"/>
    <w:multiLevelType w:val="hybridMultilevel"/>
    <w:tmpl w:val="0480F8F0"/>
    <w:lvl w:ilvl="0" w:tplc="EBF4A082">
      <w:start w:val="20"/>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1777064"/>
    <w:multiLevelType w:val="multilevel"/>
    <w:tmpl w:val="D41026A0"/>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
    <w:nsid w:val="3D0E1031"/>
    <w:multiLevelType w:val="multilevel"/>
    <w:tmpl w:val="77BE15C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4F3271F6"/>
    <w:multiLevelType w:val="multilevel"/>
    <w:tmpl w:val="50B48C14"/>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6668648B"/>
    <w:multiLevelType w:val="multilevel"/>
    <w:tmpl w:val="DBF277E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nsid w:val="6CCB6AF2"/>
    <w:multiLevelType w:val="multilevel"/>
    <w:tmpl w:val="04A2F74C"/>
    <w:lvl w:ilvl="0">
      <w:start w:val="2"/>
      <w:numFmt w:val="decimal"/>
      <w:lvlText w:val="%1"/>
      <w:lvlJc w:val="left"/>
      <w:pPr>
        <w:ind w:left="360" w:hanging="360"/>
      </w:pPr>
      <w:rPr>
        <w:rFonts w:hint="default"/>
      </w:rPr>
    </w:lvl>
    <w:lvl w:ilvl="1">
      <w:start w:val="3"/>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17">
    <w:nsid w:val="75592C9A"/>
    <w:multiLevelType w:val="hybridMultilevel"/>
    <w:tmpl w:val="49828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146CAD"/>
    <w:multiLevelType w:val="hybridMultilevel"/>
    <w:tmpl w:val="FD16F95C"/>
    <w:lvl w:ilvl="0" w:tplc="08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0"/>
  </w:num>
  <w:num w:numId="2">
    <w:abstractNumId w:val="9"/>
  </w:num>
  <w:num w:numId="3">
    <w:abstractNumId w:val="17"/>
  </w:num>
  <w:num w:numId="4">
    <w:abstractNumId w:val="11"/>
  </w:num>
  <w:num w:numId="5">
    <w:abstractNumId w:val="1"/>
  </w:num>
  <w:num w:numId="6">
    <w:abstractNumId w:val="13"/>
  </w:num>
  <w:num w:numId="7">
    <w:abstractNumId w:val="16"/>
  </w:num>
  <w:num w:numId="8">
    <w:abstractNumId w:val="6"/>
  </w:num>
  <w:num w:numId="9">
    <w:abstractNumId w:val="3"/>
  </w:num>
  <w:num w:numId="10">
    <w:abstractNumId w:val="7"/>
  </w:num>
  <w:num w:numId="11">
    <w:abstractNumId w:val="12"/>
  </w:num>
  <w:num w:numId="12">
    <w:abstractNumId w:val="4"/>
  </w:num>
  <w:num w:numId="13">
    <w:abstractNumId w:val="8"/>
  </w:num>
  <w:num w:numId="14">
    <w:abstractNumId w:val="15"/>
  </w:num>
  <w:num w:numId="15">
    <w:abstractNumId w:val="2"/>
  </w:num>
  <w:num w:numId="16">
    <w:abstractNumId w:val="14"/>
  </w:num>
  <w:num w:numId="17">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91E"/>
    <w:rsid w:val="00082359"/>
    <w:rsid w:val="000A5709"/>
    <w:rsid w:val="001052C2"/>
    <w:rsid w:val="0014013D"/>
    <w:rsid w:val="001C5155"/>
    <w:rsid w:val="001C57A0"/>
    <w:rsid w:val="001F5C85"/>
    <w:rsid w:val="0032440A"/>
    <w:rsid w:val="003C41FF"/>
    <w:rsid w:val="003C5C53"/>
    <w:rsid w:val="003F308B"/>
    <w:rsid w:val="00420F1B"/>
    <w:rsid w:val="004237CF"/>
    <w:rsid w:val="00501F4C"/>
    <w:rsid w:val="00511CD6"/>
    <w:rsid w:val="00535B5C"/>
    <w:rsid w:val="005625F7"/>
    <w:rsid w:val="00563FDB"/>
    <w:rsid w:val="0058315A"/>
    <w:rsid w:val="005B1C5E"/>
    <w:rsid w:val="00605977"/>
    <w:rsid w:val="00617092"/>
    <w:rsid w:val="006350AA"/>
    <w:rsid w:val="0066013B"/>
    <w:rsid w:val="006E1F36"/>
    <w:rsid w:val="00734B33"/>
    <w:rsid w:val="007A0C75"/>
    <w:rsid w:val="007C6480"/>
    <w:rsid w:val="007D7294"/>
    <w:rsid w:val="007F55E7"/>
    <w:rsid w:val="0080676F"/>
    <w:rsid w:val="00812C26"/>
    <w:rsid w:val="00832B0A"/>
    <w:rsid w:val="00843DB4"/>
    <w:rsid w:val="008552CC"/>
    <w:rsid w:val="008A3DB7"/>
    <w:rsid w:val="008F7AF5"/>
    <w:rsid w:val="00907F54"/>
    <w:rsid w:val="00937B66"/>
    <w:rsid w:val="00955629"/>
    <w:rsid w:val="009F4722"/>
    <w:rsid w:val="009F5FD2"/>
    <w:rsid w:val="00A54D1D"/>
    <w:rsid w:val="00A92310"/>
    <w:rsid w:val="00AE338E"/>
    <w:rsid w:val="00B75AE8"/>
    <w:rsid w:val="00BD09E0"/>
    <w:rsid w:val="00BF291E"/>
    <w:rsid w:val="00BF351A"/>
    <w:rsid w:val="00C2377A"/>
    <w:rsid w:val="00C40321"/>
    <w:rsid w:val="00C43E70"/>
    <w:rsid w:val="00C72265"/>
    <w:rsid w:val="00C83606"/>
    <w:rsid w:val="00CA63DC"/>
    <w:rsid w:val="00CC1841"/>
    <w:rsid w:val="00CE2ECC"/>
    <w:rsid w:val="00CE3C63"/>
    <w:rsid w:val="00D765EA"/>
    <w:rsid w:val="00DC32FF"/>
    <w:rsid w:val="00E22F8D"/>
    <w:rsid w:val="00E32979"/>
    <w:rsid w:val="00EA2118"/>
    <w:rsid w:val="00F0155C"/>
    <w:rsid w:val="00F14CB8"/>
    <w:rsid w:val="00F348CA"/>
    <w:rsid w:val="00F5341D"/>
    <w:rsid w:val="00F72E9E"/>
    <w:rsid w:val="00F76E6A"/>
    <w:rsid w:val="00FB7351"/>
    <w:rsid w:val="00FC0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CD4C3"/>
  <w15:docId w15:val="{A8222C13-6A95-42F0-942E-5915F62F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291E"/>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BF291E"/>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BF291E"/>
    <w:pPr>
      <w:keepNext/>
      <w:keepLines/>
      <w:spacing w:before="40" w:after="0"/>
      <w:outlineLvl w:val="2"/>
    </w:pPr>
    <w:rPr>
      <w:rFonts w:ascii="Times New Roman" w:eastAsiaTheme="majorEastAsia" w:hAnsi="Times New Roman" w:cstheme="majorBidi"/>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91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BF291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BF291E"/>
    <w:rPr>
      <w:rFonts w:ascii="Times New Roman" w:eastAsiaTheme="majorEastAsia" w:hAnsi="Times New Roman" w:cstheme="majorBidi"/>
      <w:b/>
      <w:i/>
      <w:sz w:val="24"/>
      <w:szCs w:val="24"/>
    </w:rPr>
  </w:style>
  <w:style w:type="paragraph" w:styleId="ListParagraph">
    <w:name w:val="List Paragraph"/>
    <w:basedOn w:val="Normal"/>
    <w:uiPriority w:val="34"/>
    <w:qFormat/>
    <w:rsid w:val="00BF291E"/>
    <w:pPr>
      <w:ind w:left="720"/>
      <w:contextualSpacing/>
    </w:pPr>
  </w:style>
  <w:style w:type="character" w:styleId="PlaceholderText">
    <w:name w:val="Placeholder Text"/>
    <w:basedOn w:val="DefaultParagraphFont"/>
    <w:uiPriority w:val="99"/>
    <w:semiHidden/>
    <w:rsid w:val="00BF291E"/>
    <w:rPr>
      <w:color w:val="808080"/>
    </w:rPr>
  </w:style>
  <w:style w:type="paragraph" w:customStyle="1" w:styleId="RSEbody">
    <w:name w:val="RSE body"/>
    <w:basedOn w:val="Normal"/>
    <w:link w:val="RSEbodyChar"/>
    <w:qFormat/>
    <w:rsid w:val="00BF291E"/>
    <w:pPr>
      <w:spacing w:after="0" w:line="360" w:lineRule="auto"/>
    </w:pPr>
  </w:style>
  <w:style w:type="character" w:customStyle="1" w:styleId="RSEbodyChar">
    <w:name w:val="RSE body Char"/>
    <w:basedOn w:val="DefaultParagraphFont"/>
    <w:link w:val="RSEbody"/>
    <w:rsid w:val="00BF291E"/>
  </w:style>
  <w:style w:type="paragraph" w:styleId="NormalWeb">
    <w:name w:val="Normal (Web)"/>
    <w:basedOn w:val="Normal"/>
    <w:uiPriority w:val="99"/>
    <w:unhideWhenUsed/>
    <w:rsid w:val="00BF291E"/>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BF2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91E"/>
    <w:rPr>
      <w:rFonts w:ascii="Tahoma" w:hAnsi="Tahoma" w:cs="Tahoma"/>
      <w:sz w:val="16"/>
      <w:szCs w:val="16"/>
    </w:rPr>
  </w:style>
  <w:style w:type="character" w:styleId="Hyperlink">
    <w:name w:val="Hyperlink"/>
    <w:basedOn w:val="DefaultParagraphFont"/>
    <w:uiPriority w:val="99"/>
    <w:unhideWhenUsed/>
    <w:rsid w:val="00BF291E"/>
    <w:rPr>
      <w:color w:val="0563C1" w:themeColor="hyperlink"/>
      <w:u w:val="single"/>
    </w:rPr>
  </w:style>
  <w:style w:type="character" w:styleId="CommentReference">
    <w:name w:val="annotation reference"/>
    <w:basedOn w:val="DefaultParagraphFont"/>
    <w:uiPriority w:val="99"/>
    <w:semiHidden/>
    <w:unhideWhenUsed/>
    <w:rsid w:val="00BF291E"/>
    <w:rPr>
      <w:sz w:val="16"/>
      <w:szCs w:val="16"/>
    </w:rPr>
  </w:style>
  <w:style w:type="paragraph" w:styleId="CommentText">
    <w:name w:val="annotation text"/>
    <w:basedOn w:val="Normal"/>
    <w:link w:val="CommentTextChar"/>
    <w:uiPriority w:val="99"/>
    <w:unhideWhenUsed/>
    <w:rsid w:val="00BF291E"/>
    <w:pPr>
      <w:spacing w:line="240" w:lineRule="auto"/>
    </w:pPr>
    <w:rPr>
      <w:sz w:val="20"/>
      <w:szCs w:val="20"/>
    </w:rPr>
  </w:style>
  <w:style w:type="character" w:customStyle="1" w:styleId="CommentTextChar">
    <w:name w:val="Comment Text Char"/>
    <w:basedOn w:val="DefaultParagraphFont"/>
    <w:link w:val="CommentText"/>
    <w:uiPriority w:val="99"/>
    <w:rsid w:val="00BF291E"/>
    <w:rPr>
      <w:sz w:val="20"/>
      <w:szCs w:val="20"/>
    </w:rPr>
  </w:style>
  <w:style w:type="paragraph" w:styleId="CommentSubject">
    <w:name w:val="annotation subject"/>
    <w:basedOn w:val="CommentText"/>
    <w:next w:val="CommentText"/>
    <w:link w:val="CommentSubjectChar"/>
    <w:uiPriority w:val="99"/>
    <w:semiHidden/>
    <w:unhideWhenUsed/>
    <w:rsid w:val="00BF291E"/>
    <w:rPr>
      <w:b/>
      <w:bCs/>
    </w:rPr>
  </w:style>
  <w:style w:type="character" w:customStyle="1" w:styleId="CommentSubjectChar">
    <w:name w:val="Comment Subject Char"/>
    <w:basedOn w:val="CommentTextChar"/>
    <w:link w:val="CommentSubject"/>
    <w:uiPriority w:val="99"/>
    <w:semiHidden/>
    <w:rsid w:val="00BF291E"/>
    <w:rPr>
      <w:b/>
      <w:bCs/>
      <w:sz w:val="20"/>
      <w:szCs w:val="20"/>
    </w:rPr>
  </w:style>
  <w:style w:type="paragraph" w:styleId="Caption">
    <w:name w:val="caption"/>
    <w:basedOn w:val="Normal"/>
    <w:next w:val="Normal"/>
    <w:uiPriority w:val="35"/>
    <w:unhideWhenUsed/>
    <w:qFormat/>
    <w:rsid w:val="00BF291E"/>
    <w:pPr>
      <w:spacing w:after="200" w:line="240" w:lineRule="auto"/>
    </w:pPr>
    <w:rPr>
      <w:b/>
      <w:bCs/>
      <w:color w:val="5B9BD5" w:themeColor="accent1"/>
      <w:sz w:val="18"/>
      <w:szCs w:val="18"/>
    </w:rPr>
  </w:style>
  <w:style w:type="table" w:styleId="TableGrid">
    <w:name w:val="Table Grid"/>
    <w:basedOn w:val="TableNormal"/>
    <w:uiPriority w:val="39"/>
    <w:rsid w:val="00BF29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BF291E"/>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BF291E"/>
    <w:pPr>
      <w:spacing w:after="100"/>
    </w:pPr>
  </w:style>
  <w:style w:type="paragraph" w:styleId="TOC2">
    <w:name w:val="toc 2"/>
    <w:basedOn w:val="Normal"/>
    <w:next w:val="Normal"/>
    <w:autoRedefine/>
    <w:uiPriority w:val="39"/>
    <w:unhideWhenUsed/>
    <w:rsid w:val="00BF291E"/>
    <w:pPr>
      <w:spacing w:after="100"/>
      <w:ind w:left="220"/>
    </w:pPr>
  </w:style>
  <w:style w:type="paragraph" w:styleId="TOC3">
    <w:name w:val="toc 3"/>
    <w:basedOn w:val="Normal"/>
    <w:next w:val="Normal"/>
    <w:autoRedefine/>
    <w:uiPriority w:val="39"/>
    <w:unhideWhenUsed/>
    <w:rsid w:val="00BF291E"/>
    <w:pPr>
      <w:spacing w:after="100"/>
      <w:ind w:left="440"/>
    </w:pPr>
  </w:style>
  <w:style w:type="paragraph" w:customStyle="1" w:styleId="Default">
    <w:name w:val="Default"/>
    <w:rsid w:val="00BF291E"/>
    <w:pPr>
      <w:autoSpaceDE w:val="0"/>
      <w:autoSpaceDN w:val="0"/>
      <w:adjustRightInd w:val="0"/>
      <w:spacing w:after="0" w:line="240" w:lineRule="auto"/>
    </w:pPr>
    <w:rPr>
      <w:rFonts w:ascii="Times New Roman" w:eastAsia="Times New Roman" w:hAnsi="Times New Roman" w:cs="Times New Roman"/>
      <w:color w:val="000000"/>
      <w:sz w:val="24"/>
      <w:szCs w:val="24"/>
      <w:lang w:val="en-GB" w:eastAsia="en-GB"/>
    </w:rPr>
  </w:style>
  <w:style w:type="paragraph" w:styleId="BodyText">
    <w:name w:val="Body Text"/>
    <w:basedOn w:val="Normal"/>
    <w:link w:val="BodyTextChar"/>
    <w:unhideWhenUsed/>
    <w:rsid w:val="00BF291E"/>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rsid w:val="00BF291E"/>
    <w:rPr>
      <w:rFonts w:ascii="Times New Roman" w:eastAsia="Times New Roman" w:hAnsi="Times New Roman" w:cs="Times New Roman"/>
      <w:sz w:val="24"/>
      <w:szCs w:val="24"/>
      <w:lang w:val="en-GB"/>
    </w:rPr>
  </w:style>
  <w:style w:type="paragraph" w:styleId="Header">
    <w:name w:val="header"/>
    <w:basedOn w:val="Normal"/>
    <w:link w:val="HeaderChar"/>
    <w:rsid w:val="00BF291E"/>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BF291E"/>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F2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91E"/>
  </w:style>
  <w:style w:type="character" w:styleId="LineNumber">
    <w:name w:val="line number"/>
    <w:basedOn w:val="DefaultParagraphFont"/>
    <w:uiPriority w:val="99"/>
    <w:semiHidden/>
    <w:unhideWhenUsed/>
    <w:rsid w:val="00BF291E"/>
  </w:style>
  <w:style w:type="character" w:customStyle="1" w:styleId="apple-converted-space">
    <w:name w:val="apple-converted-space"/>
    <w:basedOn w:val="DefaultParagraphFont"/>
    <w:rsid w:val="00BF291E"/>
  </w:style>
  <w:style w:type="paragraph" w:styleId="Revision">
    <w:name w:val="Revision"/>
    <w:hidden/>
    <w:uiPriority w:val="99"/>
    <w:semiHidden/>
    <w:rsid w:val="00BF291E"/>
    <w:pPr>
      <w:spacing w:after="0" w:line="240" w:lineRule="auto"/>
    </w:pPr>
  </w:style>
  <w:style w:type="character" w:styleId="FollowedHyperlink">
    <w:name w:val="FollowedHyperlink"/>
    <w:basedOn w:val="DefaultParagraphFont"/>
    <w:uiPriority w:val="99"/>
    <w:semiHidden/>
    <w:unhideWhenUsed/>
    <w:rsid w:val="00BF29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951169">
      <w:bodyDiv w:val="1"/>
      <w:marLeft w:val="0"/>
      <w:marRight w:val="0"/>
      <w:marTop w:val="0"/>
      <w:marBottom w:val="0"/>
      <w:divBdr>
        <w:top w:val="none" w:sz="0" w:space="0" w:color="auto"/>
        <w:left w:val="none" w:sz="0" w:space="0" w:color="auto"/>
        <w:bottom w:val="none" w:sz="0" w:space="0" w:color="auto"/>
        <w:right w:val="none" w:sz="0" w:space="0" w:color="auto"/>
      </w:divBdr>
    </w:div>
    <w:div w:id="1077243121">
      <w:bodyDiv w:val="1"/>
      <w:marLeft w:val="0"/>
      <w:marRight w:val="0"/>
      <w:marTop w:val="0"/>
      <w:marBottom w:val="0"/>
      <w:divBdr>
        <w:top w:val="none" w:sz="0" w:space="0" w:color="auto"/>
        <w:left w:val="none" w:sz="0" w:space="0" w:color="auto"/>
        <w:bottom w:val="none" w:sz="0" w:space="0" w:color="auto"/>
        <w:right w:val="none" w:sz="0" w:space="0" w:color="auto"/>
      </w:divBdr>
      <w:divsChild>
        <w:div w:id="824669165">
          <w:marLeft w:val="0"/>
          <w:marRight w:val="0"/>
          <w:marTop w:val="0"/>
          <w:marBottom w:val="0"/>
          <w:divBdr>
            <w:top w:val="none" w:sz="0" w:space="0" w:color="auto"/>
            <w:left w:val="none" w:sz="0" w:space="0" w:color="auto"/>
            <w:bottom w:val="none" w:sz="0" w:space="0" w:color="auto"/>
            <w:right w:val="none" w:sz="0" w:space="0" w:color="auto"/>
          </w:divBdr>
          <w:divsChild>
            <w:div w:id="891695087">
              <w:marLeft w:val="0"/>
              <w:marRight w:val="0"/>
              <w:marTop w:val="0"/>
              <w:marBottom w:val="0"/>
              <w:divBdr>
                <w:top w:val="none" w:sz="0" w:space="0" w:color="auto"/>
                <w:left w:val="none" w:sz="0" w:space="0" w:color="auto"/>
                <w:bottom w:val="none" w:sz="0" w:space="0" w:color="auto"/>
                <w:right w:val="none" w:sz="0" w:space="0" w:color="auto"/>
              </w:divBdr>
              <w:divsChild>
                <w:div w:id="1401516496">
                  <w:marLeft w:val="0"/>
                  <w:marRight w:val="0"/>
                  <w:marTop w:val="0"/>
                  <w:marBottom w:val="0"/>
                  <w:divBdr>
                    <w:top w:val="none" w:sz="0" w:space="0" w:color="auto"/>
                    <w:left w:val="none" w:sz="0" w:space="0" w:color="auto"/>
                    <w:bottom w:val="none" w:sz="0" w:space="0" w:color="auto"/>
                    <w:right w:val="none" w:sz="0" w:space="0" w:color="auto"/>
                  </w:divBdr>
                  <w:divsChild>
                    <w:div w:id="2084984427">
                      <w:marLeft w:val="0"/>
                      <w:marRight w:val="0"/>
                      <w:marTop w:val="0"/>
                      <w:marBottom w:val="0"/>
                      <w:divBdr>
                        <w:top w:val="none" w:sz="0" w:space="0" w:color="auto"/>
                        <w:left w:val="none" w:sz="0" w:space="0" w:color="auto"/>
                        <w:bottom w:val="none" w:sz="0" w:space="0" w:color="auto"/>
                        <w:right w:val="none" w:sz="0" w:space="0" w:color="auto"/>
                      </w:divBdr>
                      <w:divsChild>
                        <w:div w:id="1166094390">
                          <w:marLeft w:val="0"/>
                          <w:marRight w:val="0"/>
                          <w:marTop w:val="0"/>
                          <w:marBottom w:val="0"/>
                          <w:divBdr>
                            <w:top w:val="none" w:sz="0" w:space="0" w:color="auto"/>
                            <w:left w:val="none" w:sz="0" w:space="0" w:color="auto"/>
                            <w:bottom w:val="none" w:sz="0" w:space="0" w:color="auto"/>
                            <w:right w:val="none" w:sz="0" w:space="0" w:color="auto"/>
                          </w:divBdr>
                          <w:divsChild>
                            <w:div w:id="781072649">
                              <w:marLeft w:val="0"/>
                              <w:marRight w:val="0"/>
                              <w:marTop w:val="0"/>
                              <w:marBottom w:val="0"/>
                              <w:divBdr>
                                <w:top w:val="none" w:sz="0" w:space="0" w:color="auto"/>
                                <w:left w:val="none" w:sz="0" w:space="0" w:color="auto"/>
                                <w:bottom w:val="none" w:sz="0" w:space="0" w:color="auto"/>
                                <w:right w:val="none" w:sz="0" w:space="0" w:color="auto"/>
                              </w:divBdr>
                              <w:divsChild>
                                <w:div w:id="1318730457">
                                  <w:marLeft w:val="0"/>
                                  <w:marRight w:val="0"/>
                                  <w:marTop w:val="0"/>
                                  <w:marBottom w:val="0"/>
                                  <w:divBdr>
                                    <w:top w:val="none" w:sz="0" w:space="0" w:color="auto"/>
                                    <w:left w:val="none" w:sz="0" w:space="0" w:color="auto"/>
                                    <w:bottom w:val="none" w:sz="0" w:space="0" w:color="auto"/>
                                    <w:right w:val="none" w:sz="0" w:space="0" w:color="auto"/>
                                  </w:divBdr>
                                  <w:divsChild>
                                    <w:div w:id="286816015">
                                      <w:marLeft w:val="0"/>
                                      <w:marRight w:val="0"/>
                                      <w:marTop w:val="0"/>
                                      <w:marBottom w:val="0"/>
                                      <w:divBdr>
                                        <w:top w:val="none" w:sz="0" w:space="0" w:color="auto"/>
                                        <w:left w:val="none" w:sz="0" w:space="0" w:color="auto"/>
                                        <w:bottom w:val="none" w:sz="0" w:space="0" w:color="auto"/>
                                        <w:right w:val="none" w:sz="0" w:space="0" w:color="auto"/>
                                      </w:divBdr>
                                      <w:divsChild>
                                        <w:div w:id="1339847835">
                                          <w:marLeft w:val="0"/>
                                          <w:marRight w:val="0"/>
                                          <w:marTop w:val="0"/>
                                          <w:marBottom w:val="0"/>
                                          <w:divBdr>
                                            <w:top w:val="none" w:sz="0" w:space="0" w:color="auto"/>
                                            <w:left w:val="none" w:sz="0" w:space="0" w:color="auto"/>
                                            <w:bottom w:val="none" w:sz="0" w:space="0" w:color="auto"/>
                                            <w:right w:val="none" w:sz="0" w:space="0" w:color="auto"/>
                                          </w:divBdr>
                                          <w:divsChild>
                                            <w:div w:id="1448550343">
                                              <w:marLeft w:val="0"/>
                                              <w:marRight w:val="0"/>
                                              <w:marTop w:val="0"/>
                                              <w:marBottom w:val="0"/>
                                              <w:divBdr>
                                                <w:top w:val="none" w:sz="0" w:space="0" w:color="auto"/>
                                                <w:left w:val="none" w:sz="0" w:space="0" w:color="auto"/>
                                                <w:bottom w:val="none" w:sz="0" w:space="0" w:color="auto"/>
                                                <w:right w:val="none" w:sz="0" w:space="0" w:color="auto"/>
                                              </w:divBdr>
                                              <w:divsChild>
                                                <w:div w:id="1184588831">
                                                  <w:marLeft w:val="0"/>
                                                  <w:marRight w:val="0"/>
                                                  <w:marTop w:val="0"/>
                                                  <w:marBottom w:val="0"/>
                                                  <w:divBdr>
                                                    <w:top w:val="none" w:sz="0" w:space="0" w:color="auto"/>
                                                    <w:left w:val="none" w:sz="0" w:space="0" w:color="auto"/>
                                                    <w:bottom w:val="none" w:sz="0" w:space="0" w:color="auto"/>
                                                    <w:right w:val="none" w:sz="0" w:space="0" w:color="auto"/>
                                                  </w:divBdr>
                                                  <w:divsChild>
                                                    <w:div w:id="1866096221">
                                                      <w:marLeft w:val="0"/>
                                                      <w:marRight w:val="0"/>
                                                      <w:marTop w:val="0"/>
                                                      <w:marBottom w:val="0"/>
                                                      <w:divBdr>
                                                        <w:top w:val="none" w:sz="0" w:space="0" w:color="auto"/>
                                                        <w:left w:val="none" w:sz="0" w:space="0" w:color="auto"/>
                                                        <w:bottom w:val="none" w:sz="0" w:space="0" w:color="auto"/>
                                                        <w:right w:val="none" w:sz="0" w:space="0" w:color="auto"/>
                                                      </w:divBdr>
                                                      <w:divsChild>
                                                        <w:div w:id="2119371738">
                                                          <w:marLeft w:val="0"/>
                                                          <w:marRight w:val="0"/>
                                                          <w:marTop w:val="0"/>
                                                          <w:marBottom w:val="0"/>
                                                          <w:divBdr>
                                                            <w:top w:val="none" w:sz="0" w:space="0" w:color="auto"/>
                                                            <w:left w:val="none" w:sz="0" w:space="0" w:color="auto"/>
                                                            <w:bottom w:val="none" w:sz="0" w:space="0" w:color="auto"/>
                                                            <w:right w:val="none" w:sz="0" w:space="0" w:color="auto"/>
                                                          </w:divBdr>
                                                          <w:divsChild>
                                                            <w:div w:id="579096578">
                                                              <w:marLeft w:val="0"/>
                                                              <w:marRight w:val="0"/>
                                                              <w:marTop w:val="0"/>
                                                              <w:marBottom w:val="0"/>
                                                              <w:divBdr>
                                                                <w:top w:val="none" w:sz="0" w:space="0" w:color="auto"/>
                                                                <w:left w:val="none" w:sz="0" w:space="0" w:color="auto"/>
                                                                <w:bottom w:val="none" w:sz="0" w:space="0" w:color="auto"/>
                                                                <w:right w:val="none" w:sz="0" w:space="0" w:color="auto"/>
                                                              </w:divBdr>
                                                              <w:divsChild>
                                                                <w:div w:id="871303990">
                                                                  <w:marLeft w:val="0"/>
                                                                  <w:marRight w:val="0"/>
                                                                  <w:marTop w:val="0"/>
                                                                  <w:marBottom w:val="0"/>
                                                                  <w:divBdr>
                                                                    <w:top w:val="none" w:sz="0" w:space="0" w:color="auto"/>
                                                                    <w:left w:val="none" w:sz="0" w:space="0" w:color="auto"/>
                                                                    <w:bottom w:val="none" w:sz="0" w:space="0" w:color="auto"/>
                                                                    <w:right w:val="none" w:sz="0" w:space="0" w:color="auto"/>
                                                                  </w:divBdr>
                                                                  <w:divsChild>
                                                                    <w:div w:id="411313184">
                                                                      <w:marLeft w:val="0"/>
                                                                      <w:marRight w:val="0"/>
                                                                      <w:marTop w:val="0"/>
                                                                      <w:marBottom w:val="0"/>
                                                                      <w:divBdr>
                                                                        <w:top w:val="none" w:sz="0" w:space="0" w:color="auto"/>
                                                                        <w:left w:val="none" w:sz="0" w:space="0" w:color="auto"/>
                                                                        <w:bottom w:val="none" w:sz="0" w:space="0" w:color="auto"/>
                                                                        <w:right w:val="none" w:sz="0" w:space="0" w:color="auto"/>
                                                                      </w:divBdr>
                                                                      <w:divsChild>
                                                                        <w:div w:id="2004314492">
                                                                          <w:marLeft w:val="0"/>
                                                                          <w:marRight w:val="0"/>
                                                                          <w:marTop w:val="0"/>
                                                                          <w:marBottom w:val="0"/>
                                                                          <w:divBdr>
                                                                            <w:top w:val="none" w:sz="0" w:space="0" w:color="auto"/>
                                                                            <w:left w:val="none" w:sz="0" w:space="0" w:color="auto"/>
                                                                            <w:bottom w:val="none" w:sz="0" w:space="0" w:color="auto"/>
                                                                            <w:right w:val="none" w:sz="0" w:space="0" w:color="auto"/>
                                                                          </w:divBdr>
                                                                          <w:divsChild>
                                                                            <w:div w:id="819928209">
                                                                              <w:marLeft w:val="0"/>
                                                                              <w:marRight w:val="0"/>
                                                                              <w:marTop w:val="0"/>
                                                                              <w:marBottom w:val="0"/>
                                                                              <w:divBdr>
                                                                                <w:top w:val="none" w:sz="0" w:space="0" w:color="auto"/>
                                                                                <w:left w:val="none" w:sz="0" w:space="0" w:color="auto"/>
                                                                                <w:bottom w:val="none" w:sz="0" w:space="0" w:color="auto"/>
                                                                                <w:right w:val="none" w:sz="0" w:space="0" w:color="auto"/>
                                                                              </w:divBdr>
                                                                              <w:divsChild>
                                                                                <w:div w:id="600643098">
                                                                                  <w:marLeft w:val="0"/>
                                                                                  <w:marRight w:val="0"/>
                                                                                  <w:marTop w:val="0"/>
                                                                                  <w:marBottom w:val="0"/>
                                                                                  <w:divBdr>
                                                                                    <w:top w:val="none" w:sz="0" w:space="0" w:color="auto"/>
                                                                                    <w:left w:val="none" w:sz="0" w:space="0" w:color="auto"/>
                                                                                    <w:bottom w:val="none" w:sz="0" w:space="0" w:color="auto"/>
                                                                                    <w:right w:val="none" w:sz="0" w:space="0" w:color="auto"/>
                                                                                  </w:divBdr>
                                                                                  <w:divsChild>
                                                                                    <w:div w:id="580721094">
                                                                                      <w:marLeft w:val="0"/>
                                                                                      <w:marRight w:val="0"/>
                                                                                      <w:marTop w:val="0"/>
                                                                                      <w:marBottom w:val="0"/>
                                                                                      <w:divBdr>
                                                                                        <w:top w:val="none" w:sz="0" w:space="0" w:color="auto"/>
                                                                                        <w:left w:val="none" w:sz="0" w:space="0" w:color="auto"/>
                                                                                        <w:bottom w:val="none" w:sz="0" w:space="0" w:color="auto"/>
                                                                                        <w:right w:val="none" w:sz="0" w:space="0" w:color="auto"/>
                                                                                      </w:divBdr>
                                                                                      <w:divsChild>
                                                                                        <w:div w:id="237135474">
                                                                                          <w:marLeft w:val="0"/>
                                                                                          <w:marRight w:val="0"/>
                                                                                          <w:marTop w:val="0"/>
                                                                                          <w:marBottom w:val="0"/>
                                                                                          <w:divBdr>
                                                                                            <w:top w:val="none" w:sz="0" w:space="0" w:color="auto"/>
                                                                                            <w:left w:val="none" w:sz="0" w:space="0" w:color="auto"/>
                                                                                            <w:bottom w:val="none" w:sz="0" w:space="0" w:color="auto"/>
                                                                                            <w:right w:val="none" w:sz="0" w:space="0" w:color="auto"/>
                                                                                          </w:divBdr>
                                                                                          <w:divsChild>
                                                                                            <w:div w:id="1031881505">
                                                                                              <w:marLeft w:val="0"/>
                                                                                              <w:marRight w:val="0"/>
                                                                                              <w:marTop w:val="0"/>
                                                                                              <w:marBottom w:val="0"/>
                                                                                              <w:divBdr>
                                                                                                <w:top w:val="none" w:sz="0" w:space="0" w:color="auto"/>
                                                                                                <w:left w:val="none" w:sz="0" w:space="0" w:color="auto"/>
                                                                                                <w:bottom w:val="none" w:sz="0" w:space="0" w:color="auto"/>
                                                                                                <w:right w:val="none" w:sz="0" w:space="0" w:color="auto"/>
                                                                                              </w:divBdr>
                                                                                              <w:divsChild>
                                                                                                <w:div w:id="1028915880">
                                                                                                  <w:marLeft w:val="0"/>
                                                                                                  <w:marRight w:val="0"/>
                                                                                                  <w:marTop w:val="0"/>
                                                                                                  <w:marBottom w:val="0"/>
                                                                                                  <w:divBdr>
                                                                                                    <w:top w:val="none" w:sz="0" w:space="0" w:color="auto"/>
                                                                                                    <w:left w:val="none" w:sz="0" w:space="0" w:color="auto"/>
                                                                                                    <w:bottom w:val="none" w:sz="0" w:space="0" w:color="auto"/>
                                                                                                    <w:right w:val="none" w:sz="0" w:space="0" w:color="auto"/>
                                                                                                  </w:divBdr>
                                                                                                  <w:divsChild>
                                                                                                    <w:div w:id="1795635844">
                                                                                                      <w:marLeft w:val="0"/>
                                                                                                      <w:marRight w:val="0"/>
                                                                                                      <w:marTop w:val="0"/>
                                                                                                      <w:marBottom w:val="0"/>
                                                                                                      <w:divBdr>
                                                                                                        <w:top w:val="none" w:sz="0" w:space="0" w:color="auto"/>
                                                                                                        <w:left w:val="none" w:sz="0" w:space="0" w:color="auto"/>
                                                                                                        <w:bottom w:val="none" w:sz="0" w:space="0" w:color="auto"/>
                                                                                                        <w:right w:val="none" w:sz="0" w:space="0" w:color="auto"/>
                                                                                                      </w:divBdr>
                                                                                                      <w:divsChild>
                                                                                                        <w:div w:id="953436880">
                                                                                                          <w:marLeft w:val="0"/>
                                                                                                          <w:marRight w:val="0"/>
                                                                                                          <w:marTop w:val="0"/>
                                                                                                          <w:marBottom w:val="0"/>
                                                                                                          <w:divBdr>
                                                                                                            <w:top w:val="none" w:sz="0" w:space="0" w:color="auto"/>
                                                                                                            <w:left w:val="none" w:sz="0" w:space="0" w:color="auto"/>
                                                                                                            <w:bottom w:val="none" w:sz="0" w:space="0" w:color="auto"/>
                                                                                                            <w:right w:val="none" w:sz="0" w:space="0" w:color="auto"/>
                                                                                                          </w:divBdr>
                                                                                                          <w:divsChild>
                                                                                                            <w:div w:id="916672127">
                                                                                                              <w:marLeft w:val="0"/>
                                                                                                              <w:marRight w:val="0"/>
                                                                                                              <w:marTop w:val="0"/>
                                                                                                              <w:marBottom w:val="0"/>
                                                                                                              <w:divBdr>
                                                                                                                <w:top w:val="none" w:sz="0" w:space="0" w:color="auto"/>
                                                                                                                <w:left w:val="none" w:sz="0" w:space="0" w:color="auto"/>
                                                                                                                <w:bottom w:val="none" w:sz="0" w:space="0" w:color="auto"/>
                                                                                                                <w:right w:val="none" w:sz="0" w:space="0" w:color="auto"/>
                                                                                                              </w:divBdr>
                                                                                                              <w:divsChild>
                                                                                                                <w:div w:id="20596713">
                                                                                                                  <w:marLeft w:val="0"/>
                                                                                                                  <w:marRight w:val="0"/>
                                                                                                                  <w:marTop w:val="0"/>
                                                                                                                  <w:marBottom w:val="0"/>
                                                                                                                  <w:divBdr>
                                                                                                                    <w:top w:val="none" w:sz="0" w:space="0" w:color="auto"/>
                                                                                                                    <w:left w:val="none" w:sz="0" w:space="0" w:color="auto"/>
                                                                                                                    <w:bottom w:val="none" w:sz="0" w:space="0" w:color="auto"/>
                                                                                                                    <w:right w:val="none" w:sz="0" w:space="0" w:color="auto"/>
                                                                                                                  </w:divBdr>
                                                                                                                  <w:divsChild>
                                                                                                                    <w:div w:id="1085766365">
                                                                                                                      <w:marLeft w:val="0"/>
                                                                                                                      <w:marRight w:val="0"/>
                                                                                                                      <w:marTop w:val="0"/>
                                                                                                                      <w:marBottom w:val="0"/>
                                                                                                                      <w:divBdr>
                                                                                                                        <w:top w:val="none" w:sz="0" w:space="0" w:color="auto"/>
                                                                                                                        <w:left w:val="none" w:sz="0" w:space="0" w:color="auto"/>
                                                                                                                        <w:bottom w:val="none" w:sz="0" w:space="0" w:color="auto"/>
                                                                                                                        <w:right w:val="none" w:sz="0" w:space="0" w:color="auto"/>
                                                                                                                      </w:divBdr>
                                                                                                                      <w:divsChild>
                                                                                                                        <w:div w:id="1456633748">
                                                                                                                          <w:marLeft w:val="0"/>
                                                                                                                          <w:marRight w:val="0"/>
                                                                                                                          <w:marTop w:val="0"/>
                                                                                                                          <w:marBottom w:val="0"/>
                                                                                                                          <w:divBdr>
                                                                                                                            <w:top w:val="none" w:sz="0" w:space="0" w:color="auto"/>
                                                                                                                            <w:left w:val="none" w:sz="0" w:space="0" w:color="auto"/>
                                                                                                                            <w:bottom w:val="none" w:sz="0" w:space="0" w:color="auto"/>
                                                                                                                            <w:right w:val="none" w:sz="0" w:space="0" w:color="auto"/>
                                                                                                                          </w:divBdr>
                                                                                                                          <w:divsChild>
                                                                                                                            <w:div w:id="170075111">
                                                                                                                              <w:marLeft w:val="0"/>
                                                                                                                              <w:marRight w:val="0"/>
                                                                                                                              <w:marTop w:val="0"/>
                                                                                                                              <w:marBottom w:val="0"/>
                                                                                                                              <w:divBdr>
                                                                                                                                <w:top w:val="none" w:sz="0" w:space="0" w:color="auto"/>
                                                                                                                                <w:left w:val="none" w:sz="0" w:space="0" w:color="auto"/>
                                                                                                                                <w:bottom w:val="none" w:sz="0" w:space="0" w:color="auto"/>
                                                                                                                                <w:right w:val="none" w:sz="0" w:space="0" w:color="auto"/>
                                                                                                                              </w:divBdr>
                                                                                                                              <w:divsChild>
                                                                                                                                <w:div w:id="800391607">
                                                                                                                                  <w:marLeft w:val="0"/>
                                                                                                                                  <w:marRight w:val="0"/>
                                                                                                                                  <w:marTop w:val="0"/>
                                                                                                                                  <w:marBottom w:val="0"/>
                                                                                                                                  <w:divBdr>
                                                                                                                                    <w:top w:val="none" w:sz="0" w:space="0" w:color="auto"/>
                                                                                                                                    <w:left w:val="none" w:sz="0" w:space="0" w:color="auto"/>
                                                                                                                                    <w:bottom w:val="none" w:sz="0" w:space="0" w:color="auto"/>
                                                                                                                                    <w:right w:val="none" w:sz="0" w:space="0" w:color="auto"/>
                                                                                                                                  </w:divBdr>
                                                                                                                                  <w:divsChild>
                                                                                                                                    <w:div w:id="472522388">
                                                                                                                                      <w:marLeft w:val="0"/>
                                                                                                                                      <w:marRight w:val="0"/>
                                                                                                                                      <w:marTop w:val="0"/>
                                                                                                                                      <w:marBottom w:val="0"/>
                                                                                                                                      <w:divBdr>
                                                                                                                                        <w:top w:val="none" w:sz="0" w:space="0" w:color="auto"/>
                                                                                                                                        <w:left w:val="none" w:sz="0" w:space="0" w:color="auto"/>
                                                                                                                                        <w:bottom w:val="none" w:sz="0" w:space="0" w:color="auto"/>
                                                                                                                                        <w:right w:val="none" w:sz="0" w:space="0" w:color="auto"/>
                                                                                                                                      </w:divBdr>
                                                                                                                                      <w:divsChild>
                                                                                                                                        <w:div w:id="730662708">
                                                                                                                                          <w:marLeft w:val="0"/>
                                                                                                                                          <w:marRight w:val="0"/>
                                                                                                                                          <w:marTop w:val="0"/>
                                                                                                                                          <w:marBottom w:val="0"/>
                                                                                                                                          <w:divBdr>
                                                                                                                                            <w:top w:val="none" w:sz="0" w:space="0" w:color="auto"/>
                                                                                                                                            <w:left w:val="none" w:sz="0" w:space="0" w:color="auto"/>
                                                                                                                                            <w:bottom w:val="none" w:sz="0" w:space="0" w:color="auto"/>
                                                                                                                                            <w:right w:val="none" w:sz="0" w:space="0" w:color="auto"/>
                                                                                                                                          </w:divBdr>
                                                                                                                                          <w:divsChild>
                                                                                                                                            <w:div w:id="129441757">
                                                                                                                                              <w:marLeft w:val="0"/>
                                                                                                                                              <w:marRight w:val="0"/>
                                                                                                                                              <w:marTop w:val="0"/>
                                                                                                                                              <w:marBottom w:val="0"/>
                                                                                                                                              <w:divBdr>
                                                                                                                                                <w:top w:val="none" w:sz="0" w:space="0" w:color="auto"/>
                                                                                                                                                <w:left w:val="none" w:sz="0" w:space="0" w:color="auto"/>
                                                                                                                                                <w:bottom w:val="none" w:sz="0" w:space="0" w:color="auto"/>
                                                                                                                                                <w:right w:val="none" w:sz="0" w:space="0" w:color="auto"/>
                                                                                                                                              </w:divBdr>
                                                                                                                                              <w:divsChild>
                                                                                                                                                <w:div w:id="896209914">
                                                                                                                                                  <w:marLeft w:val="0"/>
                                                                                                                                                  <w:marRight w:val="0"/>
                                                                                                                                                  <w:marTop w:val="0"/>
                                                                                                                                                  <w:marBottom w:val="0"/>
                                                                                                                                                  <w:divBdr>
                                                                                                                                                    <w:top w:val="none" w:sz="0" w:space="0" w:color="auto"/>
                                                                                                                                                    <w:left w:val="none" w:sz="0" w:space="0" w:color="auto"/>
                                                                                                                                                    <w:bottom w:val="none" w:sz="0" w:space="0" w:color="auto"/>
                                                                                                                                                    <w:right w:val="none" w:sz="0" w:space="0" w:color="auto"/>
                                                                                                                                                  </w:divBdr>
                                                                                                                                                  <w:divsChild>
                                                                                                                                                    <w:div w:id="751971661">
                                                                                                                                                      <w:marLeft w:val="0"/>
                                                                                                                                                      <w:marRight w:val="0"/>
                                                                                                                                                      <w:marTop w:val="0"/>
                                                                                                                                                      <w:marBottom w:val="0"/>
                                                                                                                                                      <w:divBdr>
                                                                                                                                                        <w:top w:val="none" w:sz="0" w:space="0" w:color="auto"/>
                                                                                                                                                        <w:left w:val="none" w:sz="0" w:space="0" w:color="auto"/>
                                                                                                                                                        <w:bottom w:val="none" w:sz="0" w:space="0" w:color="auto"/>
                                                                                                                                                        <w:right w:val="none" w:sz="0" w:space="0" w:color="auto"/>
                                                                                                                                                      </w:divBdr>
                                                                                                                                                      <w:divsChild>
                                                                                                                                                        <w:div w:id="556748786">
                                                                                                                                                          <w:marLeft w:val="0"/>
                                                                                                                                                          <w:marRight w:val="0"/>
                                                                                                                                                          <w:marTop w:val="0"/>
                                                                                                                                                          <w:marBottom w:val="0"/>
                                                                                                                                                          <w:divBdr>
                                                                                                                                                            <w:top w:val="none" w:sz="0" w:space="0" w:color="auto"/>
                                                                                                                                                            <w:left w:val="none" w:sz="0" w:space="0" w:color="auto"/>
                                                                                                                                                            <w:bottom w:val="none" w:sz="0" w:space="0" w:color="auto"/>
                                                                                                                                                            <w:right w:val="none" w:sz="0" w:space="0" w:color="auto"/>
                                                                                                                                                          </w:divBdr>
                                                                                                                                                          <w:divsChild>
                                                                                                                                                            <w:div w:id="1805584168">
                                                                                                                                                              <w:marLeft w:val="0"/>
                                                                                                                                                              <w:marRight w:val="0"/>
                                                                                                                                                              <w:marTop w:val="0"/>
                                                                                                                                                              <w:marBottom w:val="0"/>
                                                                                                                                                              <w:divBdr>
                                                                                                                                                                <w:top w:val="none" w:sz="0" w:space="0" w:color="auto"/>
                                                                                                                                                                <w:left w:val="none" w:sz="0" w:space="0" w:color="auto"/>
                                                                                                                                                                <w:bottom w:val="none" w:sz="0" w:space="0" w:color="auto"/>
                                                                                                                                                                <w:right w:val="none" w:sz="0" w:space="0" w:color="auto"/>
                                                                                                                                                              </w:divBdr>
                                                                                                                                                              <w:divsChild>
                                                                                                                                                                <w:div w:id="1724794989">
                                                                                                                                                                  <w:marLeft w:val="0"/>
                                                                                                                                                                  <w:marRight w:val="0"/>
                                                                                                                                                                  <w:marTop w:val="0"/>
                                                                                                                                                                  <w:marBottom w:val="0"/>
                                                                                                                                                                  <w:divBdr>
                                                                                                                                                                    <w:top w:val="none" w:sz="0" w:space="0" w:color="auto"/>
                                                                                                                                                                    <w:left w:val="none" w:sz="0" w:space="0" w:color="auto"/>
                                                                                                                                                                    <w:bottom w:val="none" w:sz="0" w:space="0" w:color="auto"/>
                                                                                                                                                                    <w:right w:val="none" w:sz="0" w:space="0" w:color="auto"/>
                                                                                                                                                                  </w:divBdr>
                                                                                                                                                                  <w:divsChild>
                                                                                                                                                                    <w:div w:id="90509516">
                                                                                                                                                                      <w:marLeft w:val="0"/>
                                                                                                                                                                      <w:marRight w:val="0"/>
                                                                                                                                                                      <w:marTop w:val="0"/>
                                                                                                                                                                      <w:marBottom w:val="0"/>
                                                                                                                                                                      <w:divBdr>
                                                                                                                                                                        <w:top w:val="none" w:sz="0" w:space="0" w:color="auto"/>
                                                                                                                                                                        <w:left w:val="none" w:sz="0" w:space="0" w:color="auto"/>
                                                                                                                                                                        <w:bottom w:val="none" w:sz="0" w:space="0" w:color="auto"/>
                                                                                                                                                                        <w:right w:val="none" w:sz="0" w:space="0" w:color="auto"/>
                                                                                                                                                                      </w:divBdr>
                                                                                                                                                                      <w:divsChild>
                                                                                                                                                                        <w:div w:id="1852446876">
                                                                                                                                                                          <w:marLeft w:val="0"/>
                                                                                                                                                                          <w:marRight w:val="0"/>
                                                                                                                                                                          <w:marTop w:val="0"/>
                                                                                                                                                                          <w:marBottom w:val="0"/>
                                                                                                                                                                          <w:divBdr>
                                                                                                                                                                            <w:top w:val="none" w:sz="0" w:space="0" w:color="auto"/>
                                                                                                                                                                            <w:left w:val="none" w:sz="0" w:space="0" w:color="auto"/>
                                                                                                                                                                            <w:bottom w:val="none" w:sz="0" w:space="0" w:color="auto"/>
                                                                                                                                                                            <w:right w:val="none" w:sz="0" w:space="0" w:color="auto"/>
                                                                                                                                                                          </w:divBdr>
                                                                                                                                                                          <w:divsChild>
                                                                                                                                                                            <w:div w:id="685255325">
                                                                                                                                                                              <w:marLeft w:val="0"/>
                                                                                                                                                                              <w:marRight w:val="0"/>
                                                                                                                                                                              <w:marTop w:val="0"/>
                                                                                                                                                                              <w:marBottom w:val="0"/>
                                                                                                                                                                              <w:divBdr>
                                                                                                                                                                                <w:top w:val="none" w:sz="0" w:space="0" w:color="auto"/>
                                                                                                                                                                                <w:left w:val="none" w:sz="0" w:space="0" w:color="auto"/>
                                                                                                                                                                                <w:bottom w:val="none" w:sz="0" w:space="0" w:color="auto"/>
                                                                                                                                                                                <w:right w:val="none" w:sz="0" w:space="0" w:color="auto"/>
                                                                                                                                                                              </w:divBdr>
                                                                                                                                                                              <w:divsChild>
                                                                                                                                                                                <w:div w:id="1201356749">
                                                                                                                                                                                  <w:marLeft w:val="0"/>
                                                                                                                                                                                  <w:marRight w:val="0"/>
                                                                                                                                                                                  <w:marTop w:val="0"/>
                                                                                                                                                                                  <w:marBottom w:val="0"/>
                                                                                                                                                                                  <w:divBdr>
                                                                                                                                                                                    <w:top w:val="none" w:sz="0" w:space="0" w:color="auto"/>
                                                                                                                                                                                    <w:left w:val="none" w:sz="0" w:space="0" w:color="auto"/>
                                                                                                                                                                                    <w:bottom w:val="none" w:sz="0" w:space="0" w:color="auto"/>
                                                                                                                                                                                    <w:right w:val="none" w:sz="0" w:space="0" w:color="auto"/>
                                                                                                                                                                                  </w:divBdr>
                                                                                                                                                                                  <w:divsChild>
                                                                                                                                                                                    <w:div w:id="22094815">
                                                                                                                                                                                      <w:marLeft w:val="0"/>
                                                                                                                                                                                      <w:marRight w:val="0"/>
                                                                                                                                                                                      <w:marTop w:val="0"/>
                                                                                                                                                                                      <w:marBottom w:val="0"/>
                                                                                                                                                                                      <w:divBdr>
                                                                                                                                                                                        <w:top w:val="none" w:sz="0" w:space="0" w:color="auto"/>
                                                                                                                                                                                        <w:left w:val="none" w:sz="0" w:space="0" w:color="auto"/>
                                                                                                                                                                                        <w:bottom w:val="none" w:sz="0" w:space="0" w:color="auto"/>
                                                                                                                                                                                        <w:right w:val="none" w:sz="0" w:space="0" w:color="auto"/>
                                                                                                                                                                                      </w:divBdr>
                                                                                                                                                                                      <w:divsChild>
                                                                                                                                                                                        <w:div w:id="1646549001">
                                                                                                                                                                                          <w:marLeft w:val="0"/>
                                                                                                                                                                                          <w:marRight w:val="0"/>
                                                                                                                                                                                          <w:marTop w:val="0"/>
                                                                                                                                                                                          <w:marBottom w:val="0"/>
                                                                                                                                                                                          <w:divBdr>
                                                                                                                                                                                            <w:top w:val="none" w:sz="0" w:space="0" w:color="auto"/>
                                                                                                                                                                                            <w:left w:val="none" w:sz="0" w:space="0" w:color="auto"/>
                                                                                                                                                                                            <w:bottom w:val="none" w:sz="0" w:space="0" w:color="auto"/>
                                                                                                                                                                                            <w:right w:val="none" w:sz="0" w:space="0" w:color="auto"/>
                                                                                                                                                                                          </w:divBdr>
                                                                                                                                                                                          <w:divsChild>
                                                                                                                                                                                            <w:div w:id="18755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410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image" Target="media/image3.wmf"/><Relationship Id="rId10" Type="http://schemas.openxmlformats.org/officeDocument/2006/relationships/hyperlink" Target="http://landsaf.meteo.pt/"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30B0F-93F5-4DBC-BCAC-9E580762D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87</Pages>
  <Words>109981</Words>
  <Characters>626897</Characters>
  <Application>Microsoft Office Word</Application>
  <DocSecurity>0</DocSecurity>
  <Lines>5224</Lines>
  <Paragraphs>1470</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735408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Geography</dc:creator>
  <cp:lastModifiedBy>Alex Messina</cp:lastModifiedBy>
  <cp:revision>38</cp:revision>
  <dcterms:created xsi:type="dcterms:W3CDTF">2014-08-29T18:57:00Z</dcterms:created>
  <dcterms:modified xsi:type="dcterms:W3CDTF">2014-09-12T05:48:00Z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tbiggs@mail.sdsu.edu@www.mendeley.com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http://www.zotero.org/styles/annals-of-the-association-of-american-geographers</vt:lpwstr>
  </property>
  <property fmtid="{D5CDD505-2E9C-101B-9397-08002B2CF9AE}" pid="10" name="Mendeley Recent Style Name 2_1">
    <vt:lpwstr>Annals of the Association of American Geographers</vt:lpwstr>
  </property>
  <property fmtid="{D5CDD505-2E9C-101B-9397-08002B2CF9AE}" pid="11" name="Mendeley Recent Style Id 3_1">
    <vt:lpwstr>http://csl.mendeley.com/styles/11889541/annals-of-the-association-of-american-geographers-2</vt:lpwstr>
  </property>
  <property fmtid="{D5CDD505-2E9C-101B-9397-08002B2CF9AE}" pid="12" name="Mendeley Recent Style Name 3_1">
    <vt:lpwstr>Annals of the Association of American Geographers - Trent Biggs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http://www.zotero.org/styles/earth-surface-processes-and-landforms</vt:lpwstr>
  </property>
  <property fmtid="{D5CDD505-2E9C-101B-9397-08002B2CF9AE}" pid="16" name="Mendeley Recent Style Name 5_1">
    <vt:lpwstr>Earth Surface Processes and Landforms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http://www.zotero.org/styles/journal-of-hydrology</vt:lpwstr>
  </property>
  <property fmtid="{D5CDD505-2E9C-101B-9397-08002B2CF9AE}" pid="22" name="Mendeley Recent Style Name 8_1">
    <vt:lpwstr>Journal of Hydrology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